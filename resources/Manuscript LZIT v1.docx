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79B0" w14:textId="7FB0364A" w:rsidR="00C17D00" w:rsidDel="00685525" w:rsidRDefault="00CD4F17" w:rsidP="00685525">
      <w:pPr>
        <w:spacing w:line="480" w:lineRule="auto"/>
        <w:jc w:val="both"/>
        <w:rPr>
          <w:del w:id="0" w:author="NTrinh" w:date="2024-01-26T17:26:00Z"/>
          <w:rFonts w:cs="Times New Roman"/>
          <w:b/>
          <w:bCs/>
          <w:sz w:val="24"/>
          <w:szCs w:val="24"/>
        </w:rPr>
      </w:pPr>
      <w:r w:rsidRPr="00A25E94">
        <w:rPr>
          <w:rFonts w:cs="Times New Roman"/>
          <w:b/>
          <w:bCs/>
          <w:sz w:val="24"/>
          <w:szCs w:val="24"/>
          <w:rPrChange w:id="1" w:author="NTrinh" w:date="2024-01-26T16:37:00Z">
            <w:rPr>
              <w:rFonts w:cs="Times New Roman"/>
              <w:b/>
              <w:bCs/>
              <w:sz w:val="32"/>
              <w:szCs w:val="24"/>
            </w:rPr>
          </w:rPrChange>
        </w:rPr>
        <w:t>DEVELOPMENT AND VALIDATION OF A RISK PREDICTION MODEL OF LINEZOLID-INDUCED THROMBOCYTOPENIA</w:t>
      </w:r>
      <w:del w:id="2" w:author="NTrinh" w:date="2024-01-26T16:38:00Z">
        <w:r w:rsidRPr="00A25E94" w:rsidDel="00A25E94">
          <w:rPr>
            <w:rFonts w:cs="Times New Roman"/>
            <w:b/>
            <w:bCs/>
            <w:sz w:val="24"/>
            <w:szCs w:val="24"/>
            <w:rPrChange w:id="3" w:author="NTrinh" w:date="2024-01-26T16:37:00Z">
              <w:rPr>
                <w:rFonts w:cs="Times New Roman"/>
                <w:b/>
                <w:bCs/>
                <w:sz w:val="32"/>
                <w:szCs w:val="24"/>
              </w:rPr>
            </w:rPrChange>
          </w:rPr>
          <w:delText xml:space="preserve"> IN VIETNAMESE </w:delText>
        </w:r>
        <w:commentRangeStart w:id="4"/>
        <w:r w:rsidRPr="00A25E94" w:rsidDel="00A25E94">
          <w:rPr>
            <w:rFonts w:cs="Times New Roman"/>
            <w:b/>
            <w:bCs/>
            <w:sz w:val="24"/>
            <w:szCs w:val="24"/>
            <w:rPrChange w:id="5" w:author="NTrinh" w:date="2024-01-26T16:37:00Z">
              <w:rPr>
                <w:rFonts w:cs="Times New Roman"/>
                <w:b/>
                <w:bCs/>
                <w:sz w:val="32"/>
                <w:szCs w:val="24"/>
              </w:rPr>
            </w:rPrChange>
          </w:rPr>
          <w:delText>PATIENTS</w:delText>
        </w:r>
      </w:del>
      <w:commentRangeEnd w:id="4"/>
      <w:r w:rsidR="00A25E94">
        <w:rPr>
          <w:rStyle w:val="CommentReference"/>
        </w:rPr>
        <w:commentReference w:id="4"/>
      </w:r>
    </w:p>
    <w:p w14:paraId="72E71462" w14:textId="77777777" w:rsidR="00685525" w:rsidRDefault="00685525" w:rsidP="00A25E94">
      <w:pPr>
        <w:spacing w:line="480" w:lineRule="auto"/>
        <w:jc w:val="both"/>
        <w:rPr>
          <w:ins w:id="6" w:author="NTrinh" w:date="2024-01-26T17:26:00Z"/>
          <w:rFonts w:cs="Times New Roman"/>
          <w:b/>
          <w:bCs/>
          <w:sz w:val="24"/>
          <w:szCs w:val="24"/>
        </w:rPr>
      </w:pPr>
    </w:p>
    <w:p w14:paraId="2EBB8FBC" w14:textId="31AD7403" w:rsidR="00685525" w:rsidRPr="00685525" w:rsidRDefault="00685525" w:rsidP="00A25E94">
      <w:pPr>
        <w:spacing w:line="480" w:lineRule="auto"/>
        <w:jc w:val="both"/>
        <w:rPr>
          <w:ins w:id="7" w:author="NTrinh" w:date="2024-01-26T17:27:00Z"/>
          <w:rFonts w:cs="Times New Roman"/>
          <w:sz w:val="24"/>
          <w:szCs w:val="24"/>
          <w:vertAlign w:val="superscript"/>
          <w:lang w:val="en-GB"/>
          <w:rPrChange w:id="8" w:author="NTrinh" w:date="2024-01-26T17:28:00Z">
            <w:rPr>
              <w:ins w:id="9" w:author="NTrinh" w:date="2024-01-26T17:27:00Z"/>
              <w:rFonts w:cs="Times New Roman"/>
              <w:b/>
              <w:bCs/>
              <w:sz w:val="24"/>
              <w:szCs w:val="24"/>
              <w:lang w:val="fr-FR"/>
            </w:rPr>
          </w:rPrChange>
        </w:rPr>
      </w:pPr>
      <w:ins w:id="10" w:author="NTrinh" w:date="2024-01-26T17:26:00Z">
        <w:r w:rsidRPr="00685525">
          <w:rPr>
            <w:rFonts w:cs="Times New Roman"/>
            <w:b/>
            <w:bCs/>
            <w:sz w:val="24"/>
            <w:szCs w:val="24"/>
            <w:lang w:val="en-GB"/>
          </w:rPr>
          <w:t xml:space="preserve">Authors: </w:t>
        </w:r>
      </w:ins>
      <w:ins w:id="11" w:author="NTrinh" w:date="2024-01-26T17:27:00Z">
        <w:r w:rsidRPr="00685525">
          <w:rPr>
            <w:rFonts w:cs="Times New Roman"/>
            <w:sz w:val="24"/>
            <w:szCs w:val="24"/>
            <w:lang w:val="en-GB"/>
            <w:rPrChange w:id="12" w:author="NTrinh" w:date="2024-01-26T17:28:00Z">
              <w:rPr>
                <w:rFonts w:cs="Times New Roman"/>
                <w:b/>
                <w:bCs/>
                <w:sz w:val="24"/>
                <w:szCs w:val="24"/>
                <w:lang w:val="en-GB"/>
              </w:rPr>
            </w:rPrChange>
          </w:rPr>
          <w:t>Ha Nhi Nguyen</w:t>
        </w:r>
        <w:r w:rsidRPr="00685525">
          <w:rPr>
            <w:rFonts w:cs="Times New Roman"/>
            <w:sz w:val="24"/>
            <w:szCs w:val="24"/>
            <w:vertAlign w:val="superscript"/>
            <w:lang w:val="en-GB"/>
            <w:rPrChange w:id="13" w:author="NTrinh" w:date="2024-01-26T17:28:00Z">
              <w:rPr>
                <w:rFonts w:cs="Times New Roman"/>
                <w:b/>
                <w:bCs/>
                <w:sz w:val="24"/>
                <w:szCs w:val="24"/>
                <w:vertAlign w:val="superscript"/>
                <w:lang w:val="en-GB"/>
              </w:rPr>
            </w:rPrChange>
          </w:rPr>
          <w:t>1</w:t>
        </w:r>
        <w:r w:rsidRPr="00685525">
          <w:rPr>
            <w:rFonts w:cs="Times New Roman"/>
            <w:sz w:val="24"/>
            <w:szCs w:val="24"/>
            <w:lang w:val="en-GB"/>
            <w:rPrChange w:id="14" w:author="NTrinh" w:date="2024-01-26T17:28:00Z">
              <w:rPr>
                <w:rFonts w:cs="Times New Roman"/>
                <w:b/>
                <w:bCs/>
                <w:sz w:val="24"/>
                <w:szCs w:val="24"/>
                <w:lang w:val="en-GB"/>
              </w:rPr>
            </w:rPrChange>
          </w:rPr>
          <w:t>, Hoa Vu Dinh</w:t>
        </w:r>
        <w:r w:rsidRPr="00685525">
          <w:rPr>
            <w:rFonts w:cs="Times New Roman"/>
            <w:sz w:val="24"/>
            <w:szCs w:val="24"/>
            <w:vertAlign w:val="superscript"/>
            <w:lang w:val="en-GB"/>
            <w:rPrChange w:id="15" w:author="NTrinh" w:date="2024-01-26T17:28:00Z">
              <w:rPr>
                <w:rFonts w:cs="Times New Roman"/>
                <w:b/>
                <w:bCs/>
                <w:sz w:val="24"/>
                <w:szCs w:val="24"/>
                <w:vertAlign w:val="superscript"/>
                <w:lang w:val="en-GB"/>
              </w:rPr>
            </w:rPrChange>
          </w:rPr>
          <w:t>1</w:t>
        </w:r>
        <w:r w:rsidRPr="00685525">
          <w:rPr>
            <w:rFonts w:cs="Times New Roman"/>
            <w:sz w:val="24"/>
            <w:szCs w:val="24"/>
            <w:lang w:val="en-GB"/>
            <w:rPrChange w:id="16" w:author="NTrinh" w:date="2024-01-26T17:28:00Z">
              <w:rPr>
                <w:rFonts w:cs="Times New Roman"/>
                <w:b/>
                <w:bCs/>
                <w:sz w:val="24"/>
                <w:szCs w:val="24"/>
                <w:lang w:val="en-GB"/>
              </w:rPr>
            </w:rPrChange>
          </w:rPr>
          <w:t>, …..</w:t>
        </w:r>
        <w:r w:rsidRPr="00685525">
          <w:rPr>
            <w:rFonts w:cs="Times New Roman"/>
            <w:sz w:val="24"/>
            <w:szCs w:val="24"/>
            <w:lang w:val="en-GB"/>
            <w:rPrChange w:id="17" w:author="NTrinh" w:date="2024-01-26T17:28:00Z">
              <w:rPr>
                <w:rFonts w:cs="Times New Roman"/>
                <w:b/>
                <w:bCs/>
                <w:sz w:val="24"/>
                <w:szCs w:val="24"/>
                <w:lang w:val="fr-FR"/>
              </w:rPr>
            </w:rPrChange>
          </w:rPr>
          <w:t>, Nhung T</w:t>
        </w:r>
      </w:ins>
      <w:ins w:id="18" w:author="NTrinh" w:date="2024-01-26T17:28:00Z">
        <w:r>
          <w:rPr>
            <w:rFonts w:cs="Times New Roman"/>
            <w:sz w:val="24"/>
            <w:szCs w:val="24"/>
            <w:lang w:val="en-GB"/>
          </w:rPr>
          <w:t>H</w:t>
        </w:r>
      </w:ins>
      <w:ins w:id="19" w:author="NTrinh" w:date="2024-01-26T17:27:00Z">
        <w:r w:rsidRPr="00685525">
          <w:rPr>
            <w:rFonts w:cs="Times New Roman"/>
            <w:sz w:val="24"/>
            <w:szCs w:val="24"/>
            <w:lang w:val="en-GB"/>
            <w:rPrChange w:id="20" w:author="NTrinh" w:date="2024-01-26T17:28:00Z">
              <w:rPr>
                <w:rFonts w:cs="Times New Roman"/>
                <w:b/>
                <w:bCs/>
                <w:sz w:val="24"/>
                <w:szCs w:val="24"/>
                <w:lang w:val="fr-FR"/>
              </w:rPr>
            </w:rPrChange>
          </w:rPr>
          <w:t xml:space="preserve"> </w:t>
        </w:r>
        <w:commentRangeStart w:id="21"/>
        <w:r w:rsidRPr="00685525">
          <w:rPr>
            <w:rFonts w:cs="Times New Roman"/>
            <w:sz w:val="24"/>
            <w:szCs w:val="24"/>
            <w:lang w:val="en-GB"/>
            <w:rPrChange w:id="22" w:author="NTrinh" w:date="2024-01-26T17:28:00Z">
              <w:rPr>
                <w:rFonts w:cs="Times New Roman"/>
                <w:b/>
                <w:bCs/>
                <w:sz w:val="24"/>
                <w:szCs w:val="24"/>
                <w:lang w:val="fr-FR"/>
              </w:rPr>
            </w:rPrChange>
          </w:rPr>
          <w:t>Trinh</w:t>
        </w:r>
        <w:r w:rsidRPr="00685525">
          <w:rPr>
            <w:rFonts w:cs="Times New Roman"/>
            <w:sz w:val="24"/>
            <w:szCs w:val="24"/>
            <w:vertAlign w:val="superscript"/>
            <w:lang w:val="en-GB"/>
            <w:rPrChange w:id="23" w:author="NTrinh" w:date="2024-01-26T17:28:00Z">
              <w:rPr>
                <w:rFonts w:cs="Times New Roman"/>
                <w:b/>
                <w:bCs/>
                <w:sz w:val="24"/>
                <w:szCs w:val="24"/>
                <w:vertAlign w:val="superscript"/>
                <w:lang w:val="en-GB"/>
              </w:rPr>
            </w:rPrChange>
          </w:rPr>
          <w:t>2</w:t>
        </w:r>
      </w:ins>
      <w:commentRangeEnd w:id="21"/>
      <w:ins w:id="24" w:author="NTrinh" w:date="2024-02-01T21:00:00Z">
        <w:r w:rsidR="007428CB">
          <w:rPr>
            <w:rStyle w:val="CommentReference"/>
          </w:rPr>
          <w:commentReference w:id="21"/>
        </w:r>
      </w:ins>
    </w:p>
    <w:p w14:paraId="08D6475E" w14:textId="112CE286" w:rsidR="00685525" w:rsidRPr="007428CB" w:rsidRDefault="00685525" w:rsidP="00A25E94">
      <w:pPr>
        <w:spacing w:line="480" w:lineRule="auto"/>
        <w:jc w:val="both"/>
        <w:rPr>
          <w:ins w:id="25" w:author="NTrinh" w:date="2024-01-26T17:27:00Z"/>
          <w:rFonts w:cs="Times New Roman"/>
          <w:b/>
          <w:bCs/>
          <w:sz w:val="24"/>
          <w:szCs w:val="24"/>
          <w:lang w:val="en-GB"/>
          <w:rPrChange w:id="26" w:author="NTrinh" w:date="2024-02-01T21:00:00Z">
            <w:rPr>
              <w:ins w:id="27" w:author="NTrinh" w:date="2024-01-26T17:27:00Z"/>
              <w:rFonts w:cs="Times New Roman"/>
              <w:b/>
              <w:bCs/>
              <w:sz w:val="24"/>
              <w:szCs w:val="24"/>
              <w:lang w:val="fr-FR"/>
            </w:rPr>
          </w:rPrChange>
        </w:rPr>
      </w:pPr>
      <w:ins w:id="28" w:author="NTrinh" w:date="2024-01-26T17:27:00Z">
        <w:r w:rsidRPr="007428CB">
          <w:rPr>
            <w:rFonts w:cs="Times New Roman"/>
            <w:b/>
            <w:bCs/>
            <w:sz w:val="24"/>
            <w:szCs w:val="24"/>
            <w:lang w:val="en-GB"/>
            <w:rPrChange w:id="29" w:author="NTrinh" w:date="2024-02-01T21:00:00Z">
              <w:rPr>
                <w:rFonts w:cs="Times New Roman"/>
                <w:b/>
                <w:bCs/>
                <w:sz w:val="24"/>
                <w:szCs w:val="24"/>
                <w:lang w:val="fr-FR"/>
              </w:rPr>
            </w:rPrChange>
          </w:rPr>
          <w:t>Affiliations:</w:t>
        </w:r>
      </w:ins>
    </w:p>
    <w:p w14:paraId="3F358FBA" w14:textId="757CAC4A" w:rsidR="00685525" w:rsidRPr="00685525" w:rsidRDefault="00685525" w:rsidP="00A25E94">
      <w:pPr>
        <w:spacing w:line="480" w:lineRule="auto"/>
        <w:jc w:val="both"/>
        <w:rPr>
          <w:ins w:id="30" w:author="NTrinh" w:date="2024-01-26T17:27:00Z"/>
          <w:rFonts w:cs="Times New Roman"/>
          <w:b/>
          <w:bCs/>
          <w:sz w:val="24"/>
          <w:szCs w:val="24"/>
          <w:lang w:val="en-GB"/>
          <w:rPrChange w:id="31" w:author="NTrinh" w:date="2024-01-26T17:28:00Z">
            <w:rPr>
              <w:ins w:id="32" w:author="NTrinh" w:date="2024-01-26T17:27:00Z"/>
              <w:rFonts w:cs="Times New Roman"/>
              <w:b/>
              <w:bCs/>
              <w:sz w:val="24"/>
              <w:szCs w:val="24"/>
              <w:lang w:val="fr-FR"/>
            </w:rPr>
          </w:rPrChange>
        </w:rPr>
      </w:pPr>
      <w:ins w:id="33" w:author="NTrinh" w:date="2024-01-26T17:27:00Z">
        <w:r w:rsidRPr="00685525">
          <w:rPr>
            <w:rFonts w:cs="Times New Roman"/>
            <w:b/>
            <w:bCs/>
            <w:sz w:val="24"/>
            <w:szCs w:val="24"/>
            <w:vertAlign w:val="superscript"/>
            <w:lang w:val="en-GB"/>
            <w:rPrChange w:id="34" w:author="NTrinh" w:date="2024-01-26T17:28:00Z">
              <w:rPr>
                <w:rFonts w:cs="Times New Roman"/>
                <w:b/>
                <w:bCs/>
                <w:sz w:val="24"/>
                <w:szCs w:val="24"/>
                <w:vertAlign w:val="superscript"/>
                <w:lang w:val="fr-FR"/>
              </w:rPr>
            </w:rPrChange>
          </w:rPr>
          <w:t>1</w:t>
        </w:r>
        <w:r w:rsidRPr="00685525">
          <w:rPr>
            <w:rFonts w:cs="Times New Roman"/>
            <w:b/>
            <w:bCs/>
            <w:sz w:val="24"/>
            <w:szCs w:val="24"/>
            <w:lang w:val="en-GB"/>
            <w:rPrChange w:id="35" w:author="NTrinh" w:date="2024-01-26T17:28:00Z">
              <w:rPr>
                <w:rFonts w:cs="Times New Roman"/>
                <w:b/>
                <w:bCs/>
                <w:sz w:val="24"/>
                <w:szCs w:val="24"/>
                <w:lang w:val="fr-FR"/>
              </w:rPr>
            </w:rPrChange>
          </w:rPr>
          <w:t xml:space="preserve"> xxx</w:t>
        </w:r>
      </w:ins>
    </w:p>
    <w:p w14:paraId="5A9FB1AA" w14:textId="5EECDAE6" w:rsidR="00685525" w:rsidRPr="00685525" w:rsidRDefault="00685525" w:rsidP="00A25E94">
      <w:pPr>
        <w:spacing w:line="480" w:lineRule="auto"/>
        <w:jc w:val="both"/>
        <w:rPr>
          <w:ins w:id="36" w:author="NTrinh" w:date="2024-01-26T17:27:00Z"/>
          <w:rFonts w:cs="Times New Roman"/>
          <w:b/>
          <w:bCs/>
          <w:sz w:val="24"/>
          <w:szCs w:val="24"/>
          <w:lang w:val="en-GB"/>
          <w:rPrChange w:id="37" w:author="NTrinh" w:date="2024-01-26T17:28:00Z">
            <w:rPr>
              <w:ins w:id="38" w:author="NTrinh" w:date="2024-01-26T17:27:00Z"/>
              <w:rFonts w:cs="Times New Roman"/>
              <w:b/>
              <w:bCs/>
              <w:sz w:val="24"/>
              <w:szCs w:val="24"/>
              <w:lang w:val="fr-FR"/>
            </w:rPr>
          </w:rPrChange>
        </w:rPr>
      </w:pPr>
      <w:ins w:id="39" w:author="NTrinh" w:date="2024-01-26T17:27:00Z">
        <w:r w:rsidRPr="00685525">
          <w:rPr>
            <w:rFonts w:cs="Times New Roman"/>
            <w:b/>
            <w:bCs/>
            <w:sz w:val="24"/>
            <w:szCs w:val="24"/>
            <w:vertAlign w:val="superscript"/>
            <w:lang w:val="en-GB"/>
            <w:rPrChange w:id="40" w:author="NTrinh" w:date="2024-01-26T17:28:00Z">
              <w:rPr>
                <w:rFonts w:cs="Times New Roman"/>
                <w:b/>
                <w:bCs/>
                <w:sz w:val="24"/>
                <w:szCs w:val="24"/>
                <w:vertAlign w:val="superscript"/>
                <w:lang w:val="fr-FR"/>
              </w:rPr>
            </w:rPrChange>
          </w:rPr>
          <w:t>2</w:t>
        </w:r>
        <w:r w:rsidRPr="00685525">
          <w:rPr>
            <w:rFonts w:cs="Times New Roman"/>
            <w:b/>
            <w:bCs/>
            <w:sz w:val="24"/>
            <w:szCs w:val="24"/>
            <w:lang w:val="en-GB"/>
            <w:rPrChange w:id="41" w:author="NTrinh" w:date="2024-01-26T17:28:00Z">
              <w:rPr>
                <w:rFonts w:cs="Times New Roman"/>
                <w:b/>
                <w:bCs/>
                <w:sz w:val="24"/>
                <w:szCs w:val="24"/>
                <w:lang w:val="fr-FR"/>
              </w:rPr>
            </w:rPrChange>
          </w:rPr>
          <w:t xml:space="preserve"> </w:t>
        </w:r>
      </w:ins>
      <w:ins w:id="42" w:author="NTrinh" w:date="2024-01-26T17:28:00Z">
        <w:r w:rsidRPr="0021684C">
          <w:rPr>
            <w:rStyle w:val="normaltextrun"/>
            <w:rFonts w:cs="Times New Roman"/>
            <w:color w:val="000000" w:themeColor="text1"/>
            <w:sz w:val="24"/>
            <w:szCs w:val="24"/>
          </w:rPr>
          <w:t>Pharmacoepidemiology and Drug Safety Research Group, Department of Pharmacy, Faculty of Mathematics and Natural Sciences, University of Oslo, Oslo, Norway</w:t>
        </w:r>
      </w:ins>
    </w:p>
    <w:p w14:paraId="7DC57D06" w14:textId="5E9196C5" w:rsidR="00685525" w:rsidRPr="00685525" w:rsidRDefault="00685525">
      <w:pPr>
        <w:spacing w:line="480" w:lineRule="auto"/>
        <w:jc w:val="both"/>
        <w:rPr>
          <w:ins w:id="43" w:author="NTrinh" w:date="2024-01-26T17:26:00Z"/>
          <w:rFonts w:cs="Times New Roman"/>
          <w:b/>
          <w:bCs/>
          <w:sz w:val="24"/>
          <w:szCs w:val="24"/>
          <w:lang w:val="en-GB"/>
          <w:rPrChange w:id="44" w:author="NTrinh" w:date="2024-01-26T17:28:00Z">
            <w:rPr>
              <w:ins w:id="45" w:author="NTrinh" w:date="2024-01-26T17:26:00Z"/>
              <w:rFonts w:cs="Times New Roman"/>
              <w:b/>
              <w:bCs/>
              <w:sz w:val="32"/>
              <w:szCs w:val="24"/>
            </w:rPr>
          </w:rPrChange>
        </w:rPr>
        <w:pPrChange w:id="46" w:author="NTrinh" w:date="2024-01-26T16:37:00Z">
          <w:pPr>
            <w:jc w:val="both"/>
          </w:pPr>
        </w:pPrChange>
      </w:pPr>
      <w:ins w:id="47" w:author="NTrinh" w:date="2024-01-26T17:28:00Z">
        <w:r>
          <w:rPr>
            <w:rFonts w:cs="Times New Roman"/>
            <w:b/>
            <w:bCs/>
            <w:sz w:val="24"/>
            <w:szCs w:val="24"/>
            <w:lang w:val="en-GB"/>
          </w:rPr>
          <w:t xml:space="preserve">Corresponding author: </w:t>
        </w:r>
      </w:ins>
    </w:p>
    <w:p w14:paraId="1CCEEF4E" w14:textId="77777777" w:rsidR="00CD4F17" w:rsidRPr="00685525" w:rsidRDefault="00CD4F17">
      <w:pPr>
        <w:spacing w:line="480" w:lineRule="auto"/>
        <w:jc w:val="both"/>
        <w:pPrChange w:id="48" w:author="NTrinh" w:date="2024-01-26T17:26:00Z">
          <w:pPr>
            <w:pStyle w:val="Heading1"/>
          </w:pPr>
        </w:pPrChange>
      </w:pPr>
    </w:p>
    <w:p w14:paraId="6FF0AF87" w14:textId="77777777" w:rsidR="00685525" w:rsidRDefault="00685525">
      <w:pPr>
        <w:rPr>
          <w:ins w:id="49" w:author="NTrinh" w:date="2024-01-26T17:28:00Z"/>
          <w:b/>
          <w:bCs/>
          <w:sz w:val="24"/>
          <w:szCs w:val="24"/>
        </w:rPr>
      </w:pPr>
      <w:ins w:id="50" w:author="NTrinh" w:date="2024-01-26T17:28:00Z">
        <w:r>
          <w:rPr>
            <w:b/>
            <w:bCs/>
            <w:sz w:val="24"/>
            <w:szCs w:val="24"/>
          </w:rPr>
          <w:br w:type="page"/>
        </w:r>
      </w:ins>
    </w:p>
    <w:p w14:paraId="39F962AA" w14:textId="20E7994C" w:rsidR="007331F2" w:rsidRPr="00685525" w:rsidRDefault="007331F2">
      <w:pPr>
        <w:rPr>
          <w:ins w:id="51" w:author="NTrinh" w:date="2024-01-26T16:41:00Z"/>
          <w:sz w:val="24"/>
          <w:rPrChange w:id="52" w:author="NTrinh" w:date="2024-01-26T17:28:00Z">
            <w:rPr>
              <w:ins w:id="53" w:author="NTrinh" w:date="2024-01-26T16:41:00Z"/>
            </w:rPr>
          </w:rPrChange>
        </w:rPr>
        <w:pPrChange w:id="54" w:author="NTrinh" w:date="2024-01-26T17:28:00Z">
          <w:pPr>
            <w:pStyle w:val="Heading1"/>
            <w:spacing w:line="480" w:lineRule="auto"/>
          </w:pPr>
        </w:pPrChange>
      </w:pPr>
      <w:del w:id="55" w:author="NTrinh" w:date="2024-01-26T16:41:00Z">
        <w:r w:rsidRPr="00685525" w:rsidDel="00A25E94">
          <w:rPr>
            <w:b/>
            <w:bCs/>
            <w:sz w:val="24"/>
            <w:szCs w:val="24"/>
            <w:rPrChange w:id="56" w:author="NTrinh" w:date="2024-01-26T17:28:00Z">
              <w:rPr/>
            </w:rPrChange>
          </w:rPr>
          <w:lastRenderedPageBreak/>
          <w:delText xml:space="preserve">I. </w:delText>
        </w:r>
      </w:del>
      <w:r w:rsidRPr="00685525">
        <w:rPr>
          <w:b/>
          <w:bCs/>
          <w:sz w:val="24"/>
          <w:szCs w:val="24"/>
          <w:rPrChange w:id="57" w:author="NTrinh" w:date="2024-01-26T17:28:00Z">
            <w:rPr/>
          </w:rPrChange>
        </w:rPr>
        <w:t>Background</w:t>
      </w:r>
    </w:p>
    <w:p w14:paraId="27DCA3B7" w14:textId="1CD68188" w:rsidR="00A25E94" w:rsidRPr="00685525" w:rsidRDefault="00A25E94">
      <w:pPr>
        <w:pStyle w:val="ListParagraph"/>
        <w:numPr>
          <w:ilvl w:val="0"/>
          <w:numId w:val="23"/>
        </w:numPr>
        <w:spacing w:line="480" w:lineRule="auto"/>
        <w:rPr>
          <w:ins w:id="58" w:author="NTrinh" w:date="2024-01-26T16:42:00Z"/>
          <w:sz w:val="24"/>
          <w:szCs w:val="24"/>
          <w:lang w:val="en-US"/>
        </w:rPr>
        <w:pPrChange w:id="59" w:author="NTrinh" w:date="2024-01-26T17:25:00Z">
          <w:pPr>
            <w:pStyle w:val="ListParagraph"/>
            <w:numPr>
              <w:numId w:val="23"/>
            </w:numPr>
            <w:ind w:hanging="360"/>
          </w:pPr>
        </w:pPrChange>
      </w:pPr>
      <w:ins w:id="60" w:author="NTrinh" w:date="2024-01-26T16:41:00Z">
        <w:r w:rsidRPr="00685525">
          <w:rPr>
            <w:rFonts w:cs="Times New Roman"/>
            <w:b/>
            <w:bCs/>
            <w:sz w:val="24"/>
            <w:szCs w:val="24"/>
            <w:lang w:val="en-US"/>
          </w:rPr>
          <w:t>First paragraph:</w:t>
        </w:r>
        <w:r w:rsidRPr="00685525">
          <w:rPr>
            <w:sz w:val="24"/>
            <w:szCs w:val="24"/>
            <w:lang w:val="en-US"/>
            <w:rPrChange w:id="61" w:author="NTrinh" w:date="2024-01-26T17:25:00Z">
              <w:rPr>
                <w:lang w:val="en-US"/>
              </w:rPr>
            </w:rPrChange>
          </w:rPr>
          <w:t xml:space="preserve"> introduction ab</w:t>
        </w:r>
      </w:ins>
      <w:ins w:id="62" w:author="NTrinh" w:date="2024-01-26T16:42:00Z">
        <w:r w:rsidRPr="00685525">
          <w:rPr>
            <w:sz w:val="24"/>
            <w:szCs w:val="24"/>
            <w:lang w:val="en-US"/>
          </w:rPr>
          <w:t xml:space="preserve">out linezolid and associated ADR including thrombocytopenia </w:t>
        </w:r>
      </w:ins>
    </w:p>
    <w:p w14:paraId="2FE8D95D" w14:textId="2EE9CF2D" w:rsidR="00A25E94" w:rsidRPr="00685525" w:rsidRDefault="00A25E94">
      <w:pPr>
        <w:pStyle w:val="ListParagraph"/>
        <w:numPr>
          <w:ilvl w:val="0"/>
          <w:numId w:val="23"/>
        </w:numPr>
        <w:spacing w:line="480" w:lineRule="auto"/>
        <w:rPr>
          <w:ins w:id="63" w:author="NTrinh" w:date="2024-01-26T16:43:00Z"/>
          <w:sz w:val="24"/>
          <w:szCs w:val="24"/>
          <w:lang w:val="en-US"/>
        </w:rPr>
        <w:pPrChange w:id="64" w:author="NTrinh" w:date="2024-01-26T17:25:00Z">
          <w:pPr>
            <w:pStyle w:val="ListParagraph"/>
            <w:numPr>
              <w:numId w:val="23"/>
            </w:numPr>
            <w:ind w:hanging="360"/>
          </w:pPr>
        </w:pPrChange>
      </w:pPr>
      <w:ins w:id="65" w:author="NTrinh" w:date="2024-01-26T16:42:00Z">
        <w:r w:rsidRPr="00685525">
          <w:rPr>
            <w:rFonts w:cs="Times New Roman"/>
            <w:b/>
            <w:bCs/>
            <w:sz w:val="24"/>
            <w:szCs w:val="24"/>
            <w:lang w:val="en-US"/>
          </w:rPr>
          <w:t>Second paragraph:</w:t>
        </w:r>
        <w:r w:rsidRPr="00685525">
          <w:rPr>
            <w:sz w:val="24"/>
            <w:szCs w:val="24"/>
            <w:lang w:val="en-US"/>
            <w:rPrChange w:id="66" w:author="NTrinh" w:date="2024-01-26T17:25:00Z">
              <w:rPr>
                <w:lang w:val="en-US"/>
              </w:rPr>
            </w:rPrChange>
          </w:rPr>
          <w:t xml:space="preserve"> what is already known in the literature about this </w:t>
        </w:r>
      </w:ins>
      <w:ins w:id="67" w:author="NTrinh" w:date="2024-01-26T16:43:00Z">
        <w:r w:rsidRPr="00685525">
          <w:rPr>
            <w:sz w:val="24"/>
            <w:szCs w:val="24"/>
            <w:lang w:val="en-US"/>
            <w:rPrChange w:id="68" w:author="NTrinh" w:date="2024-01-26T17:25:00Z">
              <w:rPr>
                <w:lang w:val="en-US"/>
              </w:rPr>
            </w:rPrChange>
          </w:rPr>
          <w:t>association (magnitude and associated factors)</w:t>
        </w:r>
      </w:ins>
    </w:p>
    <w:p w14:paraId="06CB150E" w14:textId="5BB70FE0" w:rsidR="00A25E94" w:rsidRPr="00685525" w:rsidDel="00685525" w:rsidRDefault="00A25E94">
      <w:pPr>
        <w:pStyle w:val="ListParagraph"/>
        <w:numPr>
          <w:ilvl w:val="0"/>
          <w:numId w:val="23"/>
        </w:numPr>
        <w:spacing w:line="480" w:lineRule="auto"/>
        <w:rPr>
          <w:del w:id="69" w:author="NTrinh" w:date="2024-01-26T17:24:00Z"/>
          <w:sz w:val="24"/>
          <w:rPrChange w:id="70" w:author="NTrinh" w:date="2024-01-26T17:25:00Z">
            <w:rPr>
              <w:del w:id="71" w:author="NTrinh" w:date="2024-01-26T17:24:00Z"/>
              <w:rFonts w:cs="Times New Roman"/>
            </w:rPr>
          </w:rPrChange>
        </w:rPr>
        <w:pPrChange w:id="72" w:author="NTrinh" w:date="2024-01-26T17:25:00Z">
          <w:pPr>
            <w:pStyle w:val="Heading1"/>
          </w:pPr>
        </w:pPrChange>
      </w:pPr>
      <w:ins w:id="73" w:author="NTrinh" w:date="2024-01-26T16:43:00Z">
        <w:r w:rsidRPr="00685525">
          <w:rPr>
            <w:rFonts w:cs="Times New Roman"/>
            <w:b/>
            <w:bCs/>
            <w:sz w:val="24"/>
            <w:szCs w:val="24"/>
            <w:lang w:val="en-US"/>
          </w:rPr>
          <w:t>Third paragraph:</w:t>
        </w:r>
        <w:r w:rsidRPr="00685525">
          <w:rPr>
            <w:sz w:val="24"/>
            <w:szCs w:val="24"/>
            <w:lang w:val="en-US"/>
          </w:rPr>
          <w:t xml:space="preserve"> the importance of investigation this association in Vietnamese settings and develop a </w:t>
        </w:r>
      </w:ins>
      <w:ins w:id="74" w:author="NTrinh" w:date="2024-01-26T16:44:00Z">
        <w:r w:rsidRPr="00685525">
          <w:rPr>
            <w:sz w:val="24"/>
            <w:szCs w:val="24"/>
            <w:lang w:val="en-US"/>
          </w:rPr>
          <w:t>risk prediction model</w:t>
        </w:r>
      </w:ins>
      <w:ins w:id="75" w:author="NTrinh" w:date="2024-01-26T16:49:00Z">
        <w:r w:rsidR="00C22F8A" w:rsidRPr="00685525">
          <w:rPr>
            <w:sz w:val="24"/>
            <w:szCs w:val="24"/>
            <w:lang w:val="en-US"/>
          </w:rPr>
          <w:t>. Why is this study needed?</w:t>
        </w:r>
      </w:ins>
    </w:p>
    <w:p w14:paraId="38CAE613" w14:textId="77777777" w:rsidR="0085073D" w:rsidRPr="00685525" w:rsidRDefault="0085073D">
      <w:pPr>
        <w:pStyle w:val="ListParagraph"/>
        <w:numPr>
          <w:ilvl w:val="0"/>
          <w:numId w:val="23"/>
        </w:numPr>
        <w:spacing w:line="480" w:lineRule="auto"/>
        <w:rPr>
          <w:rFonts w:cs="Times New Roman"/>
          <w:sz w:val="24"/>
          <w:szCs w:val="24"/>
          <w:lang w:val="en-US"/>
          <w:rPrChange w:id="76" w:author="NTrinh" w:date="2024-01-26T17:24:00Z">
            <w:rPr>
              <w:rFonts w:cs="Times New Roman"/>
              <w:lang w:val="en-US"/>
            </w:rPr>
          </w:rPrChange>
        </w:rPr>
        <w:pPrChange w:id="77" w:author="NTrinh" w:date="2024-01-26T17:25:00Z">
          <w:pPr/>
        </w:pPrChange>
      </w:pPr>
    </w:p>
    <w:p w14:paraId="6294DA1D" w14:textId="0AFBD0B8" w:rsidR="007331F2" w:rsidRPr="00A9754E" w:rsidDel="00685525" w:rsidRDefault="00685525">
      <w:pPr>
        <w:spacing w:line="480" w:lineRule="auto"/>
        <w:rPr>
          <w:del w:id="78" w:author="NTrinh" w:date="2024-01-26T17:25:00Z"/>
          <w:b/>
          <w:bCs/>
          <w:sz w:val="24"/>
          <w:rPrChange w:id="79" w:author="NTrinh" w:date="2024-01-26T17:31:00Z">
            <w:rPr>
              <w:del w:id="80" w:author="NTrinh" w:date="2024-01-26T17:25:00Z"/>
              <w:b w:val="0"/>
              <w:bCs w:val="0"/>
            </w:rPr>
          </w:rPrChange>
        </w:rPr>
        <w:pPrChange w:id="81" w:author="NTrinh" w:date="2024-01-26T17:31:00Z">
          <w:pPr>
            <w:pStyle w:val="Heading1"/>
          </w:pPr>
        </w:pPrChange>
      </w:pPr>
      <w:ins w:id="82" w:author="NTrinh" w:date="2024-01-26T17:25:00Z">
        <w:r w:rsidRPr="00A9754E">
          <w:rPr>
            <w:sz w:val="24"/>
            <w:szCs w:val="24"/>
            <w:rPrChange w:id="83" w:author="NTrinh" w:date="2024-01-26T17:31:00Z">
              <w:rPr>
                <w:b w:val="0"/>
                <w:bCs w:val="0"/>
              </w:rPr>
            </w:rPrChange>
          </w:rPr>
          <w:t>This study aim</w:t>
        </w:r>
      </w:ins>
      <w:ins w:id="84" w:author="NTrinh" w:date="2024-01-26T17:26:00Z">
        <w:r w:rsidRPr="00A9754E">
          <w:rPr>
            <w:sz w:val="24"/>
            <w:szCs w:val="24"/>
            <w:rPrChange w:id="85" w:author="NTrinh" w:date="2024-01-26T17:31:00Z">
              <w:rPr>
                <w:b w:val="0"/>
                <w:bCs w:val="0"/>
              </w:rPr>
            </w:rPrChange>
          </w:rPr>
          <w:t>ed</w:t>
        </w:r>
      </w:ins>
      <w:ins w:id="86" w:author="NTrinh" w:date="2024-01-26T17:25:00Z">
        <w:r w:rsidRPr="00A9754E">
          <w:rPr>
            <w:sz w:val="24"/>
            <w:szCs w:val="24"/>
            <w:rPrChange w:id="87" w:author="NTrinh" w:date="2024-01-26T17:31:00Z">
              <w:rPr>
                <w:b w:val="0"/>
                <w:bCs w:val="0"/>
              </w:rPr>
            </w:rPrChange>
          </w:rPr>
          <w:t xml:space="preserve"> to </w:t>
        </w:r>
      </w:ins>
      <w:del w:id="88" w:author="NTrinh" w:date="2024-01-26T17:24:00Z">
        <w:r w:rsidR="007331F2" w:rsidRPr="00A9754E" w:rsidDel="00685525">
          <w:rPr>
            <w:sz w:val="24"/>
            <w:szCs w:val="24"/>
            <w:rPrChange w:id="89" w:author="NTrinh" w:date="2024-01-26T17:31:00Z">
              <w:rPr>
                <w:b w:val="0"/>
                <w:bCs w:val="0"/>
              </w:rPr>
            </w:rPrChange>
          </w:rPr>
          <w:delText xml:space="preserve">II. </w:delText>
        </w:r>
      </w:del>
      <w:del w:id="90" w:author="NTrinh" w:date="2024-01-26T17:25:00Z">
        <w:r w:rsidR="003151DC" w:rsidRPr="00A9754E" w:rsidDel="00685525">
          <w:rPr>
            <w:sz w:val="24"/>
            <w:szCs w:val="24"/>
            <w:rPrChange w:id="91" w:author="NTrinh" w:date="2024-01-26T17:31:00Z">
              <w:rPr>
                <w:b w:val="0"/>
                <w:bCs w:val="0"/>
              </w:rPr>
            </w:rPrChange>
          </w:rPr>
          <w:delText>Objectives</w:delText>
        </w:r>
      </w:del>
    </w:p>
    <w:p w14:paraId="3A783A3A" w14:textId="31617B18" w:rsidR="003151DC" w:rsidRPr="00A9754E" w:rsidDel="00A25E94" w:rsidRDefault="00445A3C">
      <w:pPr>
        <w:spacing w:line="480" w:lineRule="auto"/>
        <w:rPr>
          <w:del w:id="92" w:author="NTrinh" w:date="2024-01-26T16:45:00Z"/>
          <w:b/>
          <w:bCs/>
          <w:sz w:val="24"/>
          <w:szCs w:val="24"/>
          <w:rPrChange w:id="93" w:author="NTrinh" w:date="2024-01-26T17:31:00Z">
            <w:rPr>
              <w:del w:id="94" w:author="NTrinh" w:date="2024-01-26T16:45:00Z"/>
              <w:b w:val="0"/>
              <w:bCs w:val="0"/>
              <w:szCs w:val="24"/>
            </w:rPr>
          </w:rPrChange>
        </w:rPr>
        <w:pPrChange w:id="95" w:author="NTrinh" w:date="2024-01-26T17:31:00Z">
          <w:pPr>
            <w:pStyle w:val="Heading2"/>
            <w:numPr>
              <w:numId w:val="2"/>
            </w:numPr>
          </w:pPr>
        </w:pPrChange>
      </w:pPr>
      <w:del w:id="96" w:author="NTrinh" w:date="2024-01-26T16:45:00Z">
        <w:r w:rsidRPr="00A9754E" w:rsidDel="00A25E94">
          <w:rPr>
            <w:sz w:val="24"/>
            <w:szCs w:val="24"/>
            <w:rPrChange w:id="97" w:author="NTrinh" w:date="2024-01-26T17:31:00Z">
              <w:rPr>
                <w:b w:val="0"/>
                <w:bCs w:val="0"/>
                <w:szCs w:val="24"/>
              </w:rPr>
            </w:rPrChange>
          </w:rPr>
          <w:delText>Primary objectives</w:delText>
        </w:r>
      </w:del>
    </w:p>
    <w:p w14:paraId="31DBBA90" w14:textId="667E7BB3" w:rsidR="00524F1A" w:rsidRPr="00A9754E" w:rsidDel="00685525" w:rsidRDefault="0061315F">
      <w:pPr>
        <w:spacing w:line="480" w:lineRule="auto"/>
        <w:rPr>
          <w:del w:id="98" w:author="NTrinh" w:date="2024-01-26T17:25:00Z"/>
          <w:sz w:val="24"/>
          <w:szCs w:val="24"/>
          <w:rPrChange w:id="99" w:author="NTrinh" w:date="2024-01-26T17:31:00Z">
            <w:rPr>
              <w:del w:id="100" w:author="NTrinh" w:date="2024-01-26T17:25:00Z"/>
              <w:szCs w:val="24"/>
            </w:rPr>
          </w:rPrChange>
        </w:rPr>
        <w:pPrChange w:id="101" w:author="NTrinh" w:date="2024-01-26T17:31:00Z">
          <w:pPr>
            <w:pStyle w:val="ListParagraph"/>
            <w:numPr>
              <w:numId w:val="3"/>
            </w:numPr>
            <w:ind w:hanging="360"/>
            <w:jc w:val="both"/>
          </w:pPr>
        </w:pPrChange>
      </w:pPr>
      <w:del w:id="102" w:author="NTrinh" w:date="2024-01-26T17:25:00Z">
        <w:r w:rsidRPr="00A9754E" w:rsidDel="00685525">
          <w:rPr>
            <w:sz w:val="24"/>
            <w:szCs w:val="24"/>
            <w:rPrChange w:id="103" w:author="NTrinh" w:date="2024-01-26T17:31:00Z">
              <w:rPr>
                <w:szCs w:val="24"/>
              </w:rPr>
            </w:rPrChange>
          </w:rPr>
          <w:delText xml:space="preserve">To </w:delText>
        </w:r>
      </w:del>
      <w:r w:rsidRPr="00A9754E">
        <w:rPr>
          <w:sz w:val="24"/>
          <w:szCs w:val="24"/>
          <w:rPrChange w:id="104" w:author="NTrinh" w:date="2024-01-26T17:31:00Z">
            <w:rPr>
              <w:szCs w:val="24"/>
            </w:rPr>
          </w:rPrChange>
        </w:rPr>
        <w:t xml:space="preserve">develop and validate </w:t>
      </w:r>
      <w:ins w:id="105" w:author="NTrinh" w:date="2024-01-26T16:44:00Z">
        <w:r w:rsidR="00A25E94" w:rsidRPr="00A9754E">
          <w:rPr>
            <w:sz w:val="24"/>
            <w:szCs w:val="24"/>
            <w:rPrChange w:id="106" w:author="NTrinh" w:date="2024-01-26T17:31:00Z">
              <w:rPr>
                <w:szCs w:val="24"/>
              </w:rPr>
            </w:rPrChange>
          </w:rPr>
          <w:t>risk prediction model of linezolid-induced thrombocytopenia adapted to Vietnamese setting</w:t>
        </w:r>
      </w:ins>
      <w:del w:id="107" w:author="NTrinh" w:date="2024-01-26T16:44:00Z">
        <w:r w:rsidRPr="00A9754E" w:rsidDel="00A25E94">
          <w:rPr>
            <w:sz w:val="24"/>
            <w:szCs w:val="24"/>
            <w:rPrChange w:id="108" w:author="NTrinh" w:date="2024-01-26T17:31:00Z">
              <w:rPr>
                <w:szCs w:val="24"/>
              </w:rPr>
            </w:rPrChange>
          </w:rPr>
          <w:delText>a logistics regression model to predict LI-TP in Vietnamese patients</w:delText>
        </w:r>
        <w:r w:rsidR="00D309B3" w:rsidRPr="00A9754E" w:rsidDel="00A25E94">
          <w:rPr>
            <w:sz w:val="24"/>
            <w:szCs w:val="24"/>
            <w:rPrChange w:id="109" w:author="NTrinh" w:date="2024-01-26T17:31:00Z">
              <w:rPr>
                <w:szCs w:val="24"/>
              </w:rPr>
            </w:rPrChange>
          </w:rPr>
          <w:delText>.</w:delText>
        </w:r>
      </w:del>
      <w:ins w:id="110" w:author="NTrinh" w:date="2024-01-26T17:25:00Z">
        <w:r w:rsidR="00685525" w:rsidRPr="00A9754E">
          <w:rPr>
            <w:sz w:val="24"/>
            <w:szCs w:val="24"/>
          </w:rPr>
          <w:t>.</w:t>
        </w:r>
        <w:r w:rsidR="00685525" w:rsidRPr="00A9754E">
          <w:rPr>
            <w:sz w:val="24"/>
            <w:szCs w:val="24"/>
            <w:rPrChange w:id="111" w:author="NTrinh" w:date="2024-01-26T17:31:00Z">
              <w:rPr/>
            </w:rPrChange>
          </w:rPr>
          <w:t xml:space="preserve"> </w:t>
        </w:r>
      </w:ins>
      <w:ins w:id="112" w:author="NTrinh" w:date="2024-01-26T17:26:00Z">
        <w:r w:rsidR="00685525" w:rsidRPr="00A9754E">
          <w:rPr>
            <w:sz w:val="24"/>
            <w:szCs w:val="24"/>
            <w:rPrChange w:id="113" w:author="NTrinh" w:date="2024-01-26T17:31:00Z">
              <w:rPr/>
            </w:rPrChange>
          </w:rPr>
          <w:t>In addition</w:t>
        </w:r>
      </w:ins>
      <w:ins w:id="114" w:author="NTrinh" w:date="2024-01-26T17:25:00Z">
        <w:r w:rsidR="00685525" w:rsidRPr="00A9754E">
          <w:rPr>
            <w:sz w:val="24"/>
            <w:szCs w:val="24"/>
            <w:rPrChange w:id="115" w:author="NTrinh" w:date="2024-01-26T17:31:00Z">
              <w:rPr/>
            </w:rPrChange>
          </w:rPr>
          <w:t xml:space="preserve">, </w:t>
        </w:r>
      </w:ins>
      <w:ins w:id="116" w:author="NTrinh" w:date="2024-01-26T17:26:00Z">
        <w:r w:rsidR="00685525" w:rsidRPr="00A9754E">
          <w:rPr>
            <w:sz w:val="24"/>
            <w:szCs w:val="24"/>
            <w:rPrChange w:id="117" w:author="NTrinh" w:date="2024-01-26T17:31:00Z">
              <w:rPr/>
            </w:rPrChange>
          </w:rPr>
          <w:t>we c</w:t>
        </w:r>
      </w:ins>
    </w:p>
    <w:p w14:paraId="0D550755" w14:textId="1D490B10" w:rsidR="005C496B" w:rsidRPr="00A9754E" w:rsidRDefault="005C496B">
      <w:pPr>
        <w:spacing w:line="480" w:lineRule="auto"/>
        <w:rPr>
          <w:sz w:val="24"/>
          <w:szCs w:val="24"/>
          <w:rPrChange w:id="118" w:author="NTrinh" w:date="2024-01-26T17:31:00Z">
            <w:rPr>
              <w:szCs w:val="24"/>
            </w:rPr>
          </w:rPrChange>
        </w:rPr>
        <w:pPrChange w:id="119" w:author="NTrinh" w:date="2024-01-26T17:31:00Z">
          <w:pPr>
            <w:pStyle w:val="ListParagraph"/>
            <w:numPr>
              <w:numId w:val="3"/>
            </w:numPr>
            <w:ind w:hanging="360"/>
            <w:jc w:val="both"/>
          </w:pPr>
        </w:pPrChange>
      </w:pPr>
      <w:del w:id="120" w:author="NTrinh" w:date="2024-01-26T17:26:00Z">
        <w:r w:rsidRPr="00A9754E" w:rsidDel="00685525">
          <w:rPr>
            <w:sz w:val="24"/>
            <w:szCs w:val="24"/>
            <w:rPrChange w:id="121" w:author="NTrinh" w:date="2024-01-26T17:31:00Z">
              <w:rPr>
                <w:szCs w:val="24"/>
              </w:rPr>
            </w:rPrChange>
          </w:rPr>
          <w:delText>C</w:delText>
        </w:r>
      </w:del>
      <w:r w:rsidRPr="00A9754E">
        <w:rPr>
          <w:sz w:val="24"/>
          <w:szCs w:val="24"/>
          <w:rPrChange w:id="122" w:author="NTrinh" w:date="2024-01-26T17:31:00Z">
            <w:rPr>
              <w:szCs w:val="24"/>
            </w:rPr>
          </w:rPrChange>
        </w:rPr>
        <w:t>onstruct</w:t>
      </w:r>
      <w:ins w:id="123" w:author="NTrinh" w:date="2024-01-26T17:26:00Z">
        <w:r w:rsidR="00685525" w:rsidRPr="00A9754E">
          <w:rPr>
            <w:sz w:val="24"/>
            <w:szCs w:val="24"/>
            <w:rPrChange w:id="124" w:author="NTrinh" w:date="2024-01-26T17:31:00Z">
              <w:rPr/>
            </w:rPrChange>
          </w:rPr>
          <w:t>ed</w:t>
        </w:r>
      </w:ins>
      <w:r w:rsidRPr="00A9754E">
        <w:rPr>
          <w:sz w:val="24"/>
          <w:szCs w:val="24"/>
          <w:rPrChange w:id="125" w:author="NTrinh" w:date="2024-01-26T17:31:00Z">
            <w:rPr>
              <w:szCs w:val="24"/>
            </w:rPr>
          </w:rPrChange>
        </w:rPr>
        <w:t xml:space="preserve"> a simplified risk score</w:t>
      </w:r>
      <w:ins w:id="126" w:author="NTrinh" w:date="2024-01-26T17:26:00Z">
        <w:r w:rsidR="00685525" w:rsidRPr="00A9754E">
          <w:rPr>
            <w:sz w:val="24"/>
            <w:szCs w:val="24"/>
            <w:rPrChange w:id="127" w:author="NTrinh" w:date="2024-01-26T17:31:00Z">
              <w:rPr/>
            </w:rPrChange>
          </w:rPr>
          <w:t xml:space="preserve"> using this model</w:t>
        </w:r>
      </w:ins>
      <w:r w:rsidRPr="00A9754E">
        <w:rPr>
          <w:sz w:val="24"/>
          <w:szCs w:val="24"/>
          <w:rPrChange w:id="128" w:author="NTrinh" w:date="2024-01-26T17:31:00Z">
            <w:rPr>
              <w:szCs w:val="24"/>
            </w:rPr>
          </w:rPrChange>
        </w:rPr>
        <w:t xml:space="preserve"> to enhance the applicability of the prediction rule in </w:t>
      </w:r>
      <w:ins w:id="129" w:author="NTrinh" w:date="2024-01-26T16:45:00Z">
        <w:r w:rsidR="00A25E94" w:rsidRPr="00A9754E">
          <w:rPr>
            <w:sz w:val="24"/>
            <w:szCs w:val="24"/>
            <w:rPrChange w:id="130" w:author="NTrinh" w:date="2024-01-26T17:31:00Z">
              <w:rPr>
                <w:szCs w:val="24"/>
              </w:rPr>
            </w:rPrChange>
          </w:rPr>
          <w:t xml:space="preserve">clinical </w:t>
        </w:r>
      </w:ins>
      <w:r w:rsidRPr="00A9754E">
        <w:rPr>
          <w:sz w:val="24"/>
          <w:szCs w:val="24"/>
          <w:rPrChange w:id="131" w:author="NTrinh" w:date="2024-01-26T17:31:00Z">
            <w:rPr>
              <w:szCs w:val="24"/>
            </w:rPr>
          </w:rPrChange>
        </w:rPr>
        <w:t>prac</w:t>
      </w:r>
      <w:r w:rsidR="005224DE" w:rsidRPr="00A9754E">
        <w:rPr>
          <w:sz w:val="24"/>
          <w:szCs w:val="24"/>
          <w:rPrChange w:id="132" w:author="NTrinh" w:date="2024-01-26T17:31:00Z">
            <w:rPr>
              <w:szCs w:val="24"/>
            </w:rPr>
          </w:rPrChange>
        </w:rPr>
        <w:t>tice.</w:t>
      </w:r>
    </w:p>
    <w:p w14:paraId="12EB61E6" w14:textId="5E5D8EA3" w:rsidR="00445A3C" w:rsidRPr="00A9754E" w:rsidDel="00A25E94" w:rsidRDefault="00445A3C">
      <w:pPr>
        <w:spacing w:line="480" w:lineRule="auto"/>
        <w:rPr>
          <w:del w:id="133" w:author="NTrinh" w:date="2024-01-26T16:45:00Z"/>
          <w:sz w:val="24"/>
          <w:szCs w:val="24"/>
          <w:rPrChange w:id="134" w:author="NTrinh" w:date="2024-01-26T17:29:00Z">
            <w:rPr>
              <w:del w:id="135" w:author="NTrinh" w:date="2024-01-26T16:45:00Z"/>
            </w:rPr>
          </w:rPrChange>
        </w:rPr>
        <w:pPrChange w:id="136" w:author="NTrinh" w:date="2024-01-26T17:29:00Z">
          <w:pPr>
            <w:pStyle w:val="Heading2"/>
            <w:numPr>
              <w:numId w:val="2"/>
            </w:numPr>
          </w:pPr>
        </w:pPrChange>
      </w:pPr>
      <w:del w:id="137" w:author="NTrinh" w:date="2024-01-26T16:45:00Z">
        <w:r w:rsidRPr="00A9754E" w:rsidDel="00A25E94">
          <w:rPr>
            <w:b/>
            <w:bCs/>
            <w:sz w:val="24"/>
            <w:szCs w:val="24"/>
            <w:rPrChange w:id="138" w:author="NTrinh" w:date="2024-01-26T17:29:00Z">
              <w:rPr/>
            </w:rPrChange>
          </w:rPr>
          <w:delText>Secondary objectives</w:delText>
        </w:r>
      </w:del>
    </w:p>
    <w:p w14:paraId="0508329D" w14:textId="1CEF626E" w:rsidR="005224DE" w:rsidRPr="00A9754E" w:rsidDel="00A25E94" w:rsidRDefault="008C117C">
      <w:pPr>
        <w:spacing w:line="480" w:lineRule="auto"/>
        <w:rPr>
          <w:del w:id="139" w:author="NTrinh" w:date="2024-01-26T16:45:00Z"/>
          <w:b/>
          <w:bCs/>
          <w:sz w:val="24"/>
          <w:szCs w:val="24"/>
          <w:lang w:val="en-US"/>
          <w:rPrChange w:id="140" w:author="NTrinh" w:date="2024-01-26T17:29:00Z">
            <w:rPr>
              <w:del w:id="141" w:author="NTrinh" w:date="2024-01-26T16:45:00Z"/>
              <w:rFonts w:cs="Times New Roman"/>
              <w:lang w:val="en-US"/>
            </w:rPr>
          </w:rPrChange>
        </w:rPr>
        <w:pPrChange w:id="142" w:author="NTrinh" w:date="2024-01-26T17:29:00Z">
          <w:pPr>
            <w:ind w:left="360"/>
            <w:jc w:val="both"/>
          </w:pPr>
        </w:pPrChange>
      </w:pPr>
      <w:del w:id="143" w:author="NTrinh" w:date="2024-01-26T16:45:00Z">
        <w:r w:rsidRPr="00A9754E" w:rsidDel="00A25E94">
          <w:rPr>
            <w:b/>
            <w:bCs/>
            <w:sz w:val="24"/>
            <w:szCs w:val="24"/>
            <w:lang w:val="en-US"/>
            <w:rPrChange w:id="144" w:author="NTrinh" w:date="2024-01-26T17:29:00Z">
              <w:rPr>
                <w:rFonts w:cs="Times New Roman"/>
                <w:lang w:val="en-US"/>
              </w:rPr>
            </w:rPrChange>
          </w:rPr>
          <w:delText>-</w:delText>
        </w:r>
        <w:r w:rsidRPr="00A9754E" w:rsidDel="00A25E94">
          <w:rPr>
            <w:b/>
            <w:bCs/>
            <w:sz w:val="24"/>
            <w:szCs w:val="24"/>
            <w:lang w:val="en-US"/>
            <w:rPrChange w:id="145" w:author="NTrinh" w:date="2024-01-26T17:29:00Z">
              <w:rPr>
                <w:rFonts w:cs="Times New Roman"/>
                <w:lang w:val="en-US"/>
              </w:rPr>
            </w:rPrChange>
          </w:rPr>
          <w:tab/>
          <w:delText>To investigate risk factors of linezolid-induced thrombocytopenia (LI-TP)</w:delText>
        </w:r>
      </w:del>
    </w:p>
    <w:p w14:paraId="7E113A51" w14:textId="1FFDAAEF" w:rsidR="00F9570A" w:rsidRPr="00A9754E" w:rsidRDefault="00445A3C">
      <w:pPr>
        <w:spacing w:line="480" w:lineRule="auto"/>
        <w:rPr>
          <w:sz w:val="24"/>
          <w:rPrChange w:id="146" w:author="NTrinh" w:date="2024-01-26T17:29:00Z">
            <w:rPr/>
          </w:rPrChange>
        </w:rPr>
        <w:pPrChange w:id="147" w:author="NTrinh" w:date="2024-01-26T17:29:00Z">
          <w:pPr>
            <w:pStyle w:val="Heading1"/>
          </w:pPr>
        </w:pPrChange>
      </w:pPr>
      <w:del w:id="148" w:author="NTrinh" w:date="2024-01-26T17:29:00Z">
        <w:r w:rsidRPr="00A9754E" w:rsidDel="00A9754E">
          <w:rPr>
            <w:b/>
            <w:bCs/>
            <w:sz w:val="24"/>
            <w:szCs w:val="24"/>
            <w:rPrChange w:id="149" w:author="NTrinh" w:date="2024-01-26T17:29:00Z">
              <w:rPr/>
            </w:rPrChange>
          </w:rPr>
          <w:delText xml:space="preserve">III. </w:delText>
        </w:r>
      </w:del>
      <w:r w:rsidR="00F9570A" w:rsidRPr="00A9754E">
        <w:rPr>
          <w:b/>
          <w:bCs/>
          <w:sz w:val="24"/>
          <w:szCs w:val="24"/>
          <w:rPrChange w:id="150" w:author="NTrinh" w:date="2024-01-26T17:29:00Z">
            <w:rPr/>
          </w:rPrChange>
        </w:rPr>
        <w:t>Methodology</w:t>
      </w:r>
    </w:p>
    <w:p w14:paraId="28BC721F" w14:textId="62971194" w:rsidR="00445A3C" w:rsidRPr="00A9754E" w:rsidRDefault="00F9570A">
      <w:pPr>
        <w:spacing w:line="480" w:lineRule="auto"/>
        <w:rPr>
          <w:sz w:val="24"/>
          <w:szCs w:val="24"/>
          <w:lang w:val="en-GB"/>
          <w:rPrChange w:id="151" w:author="NTrinh" w:date="2024-01-26T17:29:00Z">
            <w:rPr/>
          </w:rPrChange>
        </w:rPr>
        <w:pPrChange w:id="152" w:author="NTrinh" w:date="2024-01-26T17:29:00Z">
          <w:pPr>
            <w:pStyle w:val="Heading2"/>
          </w:pPr>
        </w:pPrChange>
      </w:pPr>
      <w:del w:id="153" w:author="NTrinh" w:date="2024-01-26T17:29:00Z">
        <w:r w:rsidRPr="00A9754E" w:rsidDel="00A9754E">
          <w:rPr>
            <w:b/>
            <w:bCs/>
            <w:sz w:val="24"/>
            <w:szCs w:val="24"/>
            <w:rPrChange w:id="154" w:author="NTrinh" w:date="2024-01-26T17:29:00Z">
              <w:rPr/>
            </w:rPrChange>
          </w:rPr>
          <w:delText xml:space="preserve">1. </w:delText>
        </w:r>
      </w:del>
      <w:r w:rsidR="00445A3C" w:rsidRPr="00A9754E">
        <w:rPr>
          <w:b/>
          <w:bCs/>
          <w:sz w:val="24"/>
          <w:szCs w:val="24"/>
          <w:rPrChange w:id="155" w:author="NTrinh" w:date="2024-01-26T17:29:00Z">
            <w:rPr/>
          </w:rPrChange>
        </w:rPr>
        <w:t>Study design</w:t>
      </w:r>
      <w:ins w:id="156" w:author="NTrinh" w:date="2024-01-26T17:29:00Z">
        <w:r w:rsidR="00A9754E" w:rsidRPr="00A9754E">
          <w:rPr>
            <w:b/>
            <w:bCs/>
            <w:sz w:val="24"/>
            <w:szCs w:val="24"/>
            <w:lang w:val="en-GB"/>
            <w:rPrChange w:id="157" w:author="NTrinh" w:date="2024-01-26T17:29:00Z">
              <w:rPr>
                <w:lang w:val="en-GB"/>
              </w:rPr>
            </w:rPrChange>
          </w:rPr>
          <w:t xml:space="preserve"> and data sources</w:t>
        </w:r>
      </w:ins>
    </w:p>
    <w:p w14:paraId="3BEE304B" w14:textId="5AC1A9DA" w:rsidR="003260DE" w:rsidRDefault="00A25E94">
      <w:pPr>
        <w:spacing w:line="480" w:lineRule="auto"/>
        <w:jc w:val="both"/>
        <w:rPr>
          <w:ins w:id="158" w:author="NTrinh" w:date="2024-01-26T16:45:00Z"/>
          <w:rFonts w:cs="Times New Roman"/>
          <w:sz w:val="24"/>
          <w:szCs w:val="24"/>
          <w:lang w:val="en-US"/>
        </w:rPr>
        <w:pPrChange w:id="159" w:author="NTrinh" w:date="2024-01-26T17:29:00Z">
          <w:pPr>
            <w:spacing w:line="480" w:lineRule="auto"/>
            <w:ind w:firstLine="360"/>
            <w:jc w:val="both"/>
          </w:pPr>
        </w:pPrChange>
      </w:pPr>
      <w:ins w:id="160" w:author="NTrinh" w:date="2024-01-26T16:39:00Z">
        <w:r>
          <w:rPr>
            <w:rFonts w:cs="Times New Roman"/>
            <w:sz w:val="24"/>
            <w:szCs w:val="24"/>
            <w:lang w:val="en-US"/>
          </w:rPr>
          <w:t xml:space="preserve">We conducted </w:t>
        </w:r>
        <w:commentRangeStart w:id="161"/>
        <w:r>
          <w:rPr>
            <w:rFonts w:cs="Times New Roman"/>
            <w:sz w:val="24"/>
            <w:szCs w:val="24"/>
            <w:lang w:val="en-US"/>
          </w:rPr>
          <w:t>a</w:t>
        </w:r>
      </w:ins>
      <w:del w:id="162" w:author="NTrinh" w:date="2024-01-26T16:39:00Z">
        <w:r w:rsidR="003260DE" w:rsidRPr="00A25E94" w:rsidDel="00A25E94">
          <w:rPr>
            <w:rFonts w:cs="Times New Roman"/>
            <w:sz w:val="24"/>
            <w:szCs w:val="24"/>
            <w:lang w:val="en-US"/>
            <w:rPrChange w:id="163" w:author="NTrinh" w:date="2024-01-26T16:37:00Z">
              <w:rPr>
                <w:rFonts w:cs="Times New Roman"/>
                <w:lang w:val="en-US"/>
              </w:rPr>
            </w:rPrChange>
          </w:rPr>
          <w:delText>A</w:delText>
        </w:r>
      </w:del>
      <w:commentRangeEnd w:id="161"/>
      <w:r>
        <w:rPr>
          <w:rStyle w:val="CommentReference"/>
        </w:rPr>
        <w:commentReference w:id="161"/>
      </w:r>
      <w:r w:rsidR="003260DE" w:rsidRPr="00A25E94">
        <w:rPr>
          <w:rFonts w:cs="Times New Roman"/>
          <w:sz w:val="24"/>
          <w:szCs w:val="24"/>
          <w:lang w:val="en-US"/>
          <w:rPrChange w:id="164" w:author="NTrinh" w:date="2024-01-26T16:37:00Z">
            <w:rPr>
              <w:rFonts w:cs="Times New Roman"/>
              <w:lang w:val="en-US"/>
            </w:rPr>
          </w:rPrChange>
        </w:rPr>
        <w:t xml:space="preserve"> retrospective</w:t>
      </w:r>
      <w:r w:rsidR="006D6BE2" w:rsidRPr="00A25E94">
        <w:rPr>
          <w:rFonts w:cs="Times New Roman"/>
          <w:sz w:val="24"/>
          <w:szCs w:val="24"/>
          <w:lang w:val="en-US"/>
          <w:rPrChange w:id="165" w:author="NTrinh" w:date="2024-01-26T16:37:00Z">
            <w:rPr>
              <w:rFonts w:cs="Times New Roman"/>
              <w:lang w:val="en-US"/>
            </w:rPr>
          </w:rPrChange>
        </w:rPr>
        <w:t>, multicentric,</w:t>
      </w:r>
      <w:r w:rsidR="003260DE" w:rsidRPr="00A25E94">
        <w:rPr>
          <w:rFonts w:cs="Times New Roman"/>
          <w:sz w:val="24"/>
          <w:szCs w:val="24"/>
          <w:lang w:val="en-US"/>
          <w:rPrChange w:id="166" w:author="NTrinh" w:date="2024-01-26T16:37:00Z">
            <w:rPr>
              <w:rFonts w:cs="Times New Roman"/>
              <w:lang w:val="en-US"/>
            </w:rPr>
          </w:rPrChange>
        </w:rPr>
        <w:t xml:space="preserve"> cohort study</w:t>
      </w:r>
      <w:r w:rsidR="000F41AC" w:rsidRPr="00A25E94">
        <w:rPr>
          <w:rFonts w:cs="Times New Roman"/>
          <w:sz w:val="24"/>
          <w:szCs w:val="24"/>
          <w:lang w:val="en-US"/>
          <w:rPrChange w:id="167" w:author="NTrinh" w:date="2024-01-26T16:37:00Z">
            <w:rPr>
              <w:rFonts w:cs="Times New Roman"/>
              <w:lang w:val="en-US"/>
            </w:rPr>
          </w:rPrChange>
        </w:rPr>
        <w:t xml:space="preserve"> </w:t>
      </w:r>
      <w:del w:id="168" w:author="NTrinh" w:date="2024-01-26T16:39:00Z">
        <w:r w:rsidR="000F41AC" w:rsidRPr="00A25E94" w:rsidDel="00A25E94">
          <w:rPr>
            <w:rFonts w:cs="Times New Roman"/>
            <w:sz w:val="24"/>
            <w:szCs w:val="24"/>
            <w:lang w:val="en-US"/>
            <w:rPrChange w:id="169" w:author="NTrinh" w:date="2024-01-26T16:37:00Z">
              <w:rPr>
                <w:rFonts w:cs="Times New Roman"/>
                <w:lang w:val="en-US"/>
              </w:rPr>
            </w:rPrChange>
          </w:rPr>
          <w:delText>was conducted at</w:delText>
        </w:r>
      </w:del>
      <w:ins w:id="170" w:author="NTrinh" w:date="2024-01-26T16:39:00Z">
        <w:r>
          <w:rPr>
            <w:rFonts w:cs="Times New Roman"/>
            <w:sz w:val="24"/>
            <w:szCs w:val="24"/>
            <w:lang w:val="en-US"/>
          </w:rPr>
          <w:t>using data collected from</w:t>
        </w:r>
      </w:ins>
      <w:r w:rsidR="000F41AC" w:rsidRPr="00A25E94">
        <w:rPr>
          <w:rFonts w:cs="Times New Roman"/>
          <w:sz w:val="24"/>
          <w:szCs w:val="24"/>
          <w:lang w:val="en-US"/>
          <w:rPrChange w:id="171" w:author="NTrinh" w:date="2024-01-26T16:37:00Z">
            <w:rPr>
              <w:rFonts w:cs="Times New Roman"/>
              <w:lang w:val="en-US"/>
            </w:rPr>
          </w:rPrChange>
        </w:rPr>
        <w:t xml:space="preserve"> three hospitals in</w:t>
      </w:r>
      <w:r w:rsidR="0060377F" w:rsidRPr="00A25E94">
        <w:rPr>
          <w:rFonts w:cs="Times New Roman"/>
          <w:sz w:val="24"/>
          <w:szCs w:val="24"/>
          <w:lang w:val="en-US"/>
          <w:rPrChange w:id="172" w:author="NTrinh" w:date="2024-01-26T16:37:00Z">
            <w:rPr>
              <w:rFonts w:cs="Times New Roman"/>
              <w:lang w:val="en-US"/>
            </w:rPr>
          </w:rPrChange>
        </w:rPr>
        <w:t xml:space="preserve"> </w:t>
      </w:r>
      <w:r w:rsidR="001A2853" w:rsidRPr="00A25E94">
        <w:rPr>
          <w:rFonts w:cs="Times New Roman"/>
          <w:sz w:val="24"/>
          <w:szCs w:val="24"/>
          <w:lang w:val="en-US"/>
          <w:rPrChange w:id="173" w:author="NTrinh" w:date="2024-01-26T16:37:00Z">
            <w:rPr>
              <w:rFonts w:cs="Times New Roman"/>
              <w:lang w:val="en-US"/>
            </w:rPr>
          </w:rPrChange>
        </w:rPr>
        <w:t>Northe</w:t>
      </w:r>
      <w:r w:rsidR="00623E5F" w:rsidRPr="00A25E94">
        <w:rPr>
          <w:rFonts w:cs="Times New Roman"/>
          <w:sz w:val="24"/>
          <w:szCs w:val="24"/>
          <w:lang w:val="en-US"/>
          <w:rPrChange w:id="174" w:author="NTrinh" w:date="2024-01-26T16:37:00Z">
            <w:rPr>
              <w:rFonts w:cs="Times New Roman"/>
              <w:lang w:val="en-US"/>
            </w:rPr>
          </w:rPrChange>
        </w:rPr>
        <w:t>r</w:t>
      </w:r>
      <w:r w:rsidR="001A2853" w:rsidRPr="00A25E94">
        <w:rPr>
          <w:rFonts w:cs="Times New Roman"/>
          <w:sz w:val="24"/>
          <w:szCs w:val="24"/>
          <w:lang w:val="en-US"/>
          <w:rPrChange w:id="175" w:author="NTrinh" w:date="2024-01-26T16:37:00Z">
            <w:rPr>
              <w:rFonts w:cs="Times New Roman"/>
              <w:lang w:val="en-US"/>
            </w:rPr>
          </w:rPrChange>
        </w:rPr>
        <w:t>n Vietnam</w:t>
      </w:r>
      <w:r w:rsidR="00623E5F" w:rsidRPr="00A25E94">
        <w:rPr>
          <w:rFonts w:cs="Times New Roman"/>
          <w:sz w:val="24"/>
          <w:szCs w:val="24"/>
          <w:lang w:val="en-US"/>
          <w:rPrChange w:id="176" w:author="NTrinh" w:date="2024-01-26T16:37:00Z">
            <w:rPr>
              <w:rFonts w:cs="Times New Roman"/>
              <w:lang w:val="en-US"/>
            </w:rPr>
          </w:rPrChange>
        </w:rPr>
        <w:t xml:space="preserve"> (Bach Mai Hospital, Thanh Nhan Hospital and National Hospital </w:t>
      </w:r>
      <w:r w:rsidR="00D177C2" w:rsidRPr="00A25E94">
        <w:rPr>
          <w:rFonts w:cs="Times New Roman"/>
          <w:sz w:val="24"/>
          <w:szCs w:val="24"/>
          <w:lang w:val="en-US"/>
          <w:rPrChange w:id="177" w:author="NTrinh" w:date="2024-01-26T16:37:00Z">
            <w:rPr>
              <w:rFonts w:cs="Times New Roman"/>
              <w:lang w:val="en-US"/>
            </w:rPr>
          </w:rPrChange>
        </w:rPr>
        <w:t>of</w:t>
      </w:r>
      <w:r w:rsidR="00623E5F" w:rsidRPr="00A25E94">
        <w:rPr>
          <w:rFonts w:cs="Times New Roman"/>
          <w:sz w:val="24"/>
          <w:szCs w:val="24"/>
          <w:lang w:val="en-US"/>
          <w:rPrChange w:id="178" w:author="NTrinh" w:date="2024-01-26T16:37:00Z">
            <w:rPr>
              <w:rFonts w:cs="Times New Roman"/>
              <w:lang w:val="en-US"/>
            </w:rPr>
          </w:rPrChange>
        </w:rPr>
        <w:t xml:space="preserve"> Tropical </w:t>
      </w:r>
      <w:commentRangeStart w:id="179"/>
      <w:r w:rsidR="00623E5F" w:rsidRPr="00A25E94">
        <w:rPr>
          <w:rFonts w:cs="Times New Roman"/>
          <w:sz w:val="24"/>
          <w:szCs w:val="24"/>
          <w:lang w:val="en-US"/>
          <w:rPrChange w:id="180" w:author="NTrinh" w:date="2024-01-26T16:37:00Z">
            <w:rPr>
              <w:rFonts w:cs="Times New Roman"/>
              <w:lang w:val="en-US"/>
            </w:rPr>
          </w:rPrChange>
        </w:rPr>
        <w:t>Diseases</w:t>
      </w:r>
      <w:commentRangeEnd w:id="179"/>
      <w:r w:rsidR="00C22F8A">
        <w:rPr>
          <w:rStyle w:val="CommentReference"/>
        </w:rPr>
        <w:commentReference w:id="179"/>
      </w:r>
      <w:r w:rsidR="00623E5F" w:rsidRPr="00A25E94">
        <w:rPr>
          <w:rFonts w:cs="Times New Roman"/>
          <w:sz w:val="24"/>
          <w:szCs w:val="24"/>
          <w:lang w:val="en-US"/>
          <w:rPrChange w:id="181" w:author="NTrinh" w:date="2024-01-26T16:37:00Z">
            <w:rPr>
              <w:rFonts w:cs="Times New Roman"/>
              <w:lang w:val="en-US"/>
            </w:rPr>
          </w:rPrChange>
        </w:rPr>
        <w:t>).</w:t>
      </w:r>
    </w:p>
    <w:p w14:paraId="1B523C9A" w14:textId="59494967" w:rsidR="00A25E94" w:rsidRPr="00A25E94" w:rsidRDefault="00A25E94">
      <w:pPr>
        <w:spacing w:line="480" w:lineRule="auto"/>
        <w:jc w:val="both"/>
        <w:rPr>
          <w:rFonts w:cs="Times New Roman"/>
          <w:sz w:val="24"/>
          <w:szCs w:val="24"/>
          <w:lang w:val="en-US"/>
          <w:rPrChange w:id="182" w:author="NTrinh" w:date="2024-01-26T16:37:00Z">
            <w:rPr>
              <w:rFonts w:cs="Times New Roman"/>
              <w:lang w:val="en-US"/>
            </w:rPr>
          </w:rPrChange>
        </w:rPr>
        <w:pPrChange w:id="183" w:author="NTrinh" w:date="2024-01-26T17:29:00Z">
          <w:pPr>
            <w:ind w:firstLine="360"/>
            <w:jc w:val="both"/>
          </w:pPr>
        </w:pPrChange>
      </w:pPr>
      <w:ins w:id="184" w:author="NTrinh" w:date="2024-01-26T16:46:00Z">
        <w:r>
          <w:rPr>
            <w:rFonts w:cs="Times New Roman"/>
            <w:sz w:val="24"/>
            <w:szCs w:val="24"/>
            <w:lang w:val="en-US"/>
          </w:rPr>
          <w:t xml:space="preserve">Ethical approval was obtained from </w:t>
        </w:r>
        <w:commentRangeStart w:id="185"/>
        <w:r>
          <w:rPr>
            <w:rFonts w:cs="Times New Roman"/>
            <w:sz w:val="24"/>
            <w:szCs w:val="24"/>
            <w:lang w:val="en-US"/>
          </w:rPr>
          <w:t>xxx</w:t>
        </w:r>
      </w:ins>
      <w:commentRangeEnd w:id="185"/>
      <w:ins w:id="186" w:author="NTrinh" w:date="2024-01-26T16:48:00Z">
        <w:r w:rsidR="00C22F8A">
          <w:rPr>
            <w:rStyle w:val="CommentReference"/>
          </w:rPr>
          <w:commentReference w:id="185"/>
        </w:r>
      </w:ins>
      <w:ins w:id="187" w:author="NTrinh" w:date="2024-01-26T16:46:00Z">
        <w:r>
          <w:rPr>
            <w:rFonts w:cs="Times New Roman"/>
            <w:sz w:val="24"/>
            <w:szCs w:val="24"/>
            <w:lang w:val="en-US"/>
          </w:rPr>
          <w:t xml:space="preserve">. </w:t>
        </w:r>
      </w:ins>
    </w:p>
    <w:p w14:paraId="181C5654" w14:textId="4500E1AF" w:rsidR="00F9570A" w:rsidRPr="00A25E94" w:rsidDel="00370FEF" w:rsidRDefault="00F9570A">
      <w:pPr>
        <w:pStyle w:val="Heading3"/>
        <w:numPr>
          <w:ilvl w:val="1"/>
          <w:numId w:val="4"/>
        </w:numPr>
        <w:spacing w:line="480" w:lineRule="auto"/>
        <w:rPr>
          <w:del w:id="188" w:author="NTrinh" w:date="2024-01-26T17:01:00Z"/>
          <w:rFonts w:cs="Times New Roman"/>
          <w:sz w:val="24"/>
          <w:szCs w:val="24"/>
          <w:rPrChange w:id="189" w:author="NTrinh" w:date="2024-01-26T16:37:00Z">
            <w:rPr>
              <w:del w:id="190" w:author="NTrinh" w:date="2024-01-26T17:01:00Z"/>
              <w:rFonts w:cs="Times New Roman"/>
            </w:rPr>
          </w:rPrChange>
        </w:rPr>
        <w:pPrChange w:id="191" w:author="NTrinh" w:date="2024-01-26T16:37:00Z">
          <w:pPr>
            <w:pStyle w:val="Heading3"/>
            <w:numPr>
              <w:ilvl w:val="1"/>
              <w:numId w:val="4"/>
            </w:numPr>
            <w:ind w:left="1080" w:hanging="720"/>
          </w:pPr>
        </w:pPrChange>
      </w:pPr>
      <w:del w:id="192" w:author="NTrinh" w:date="2024-01-26T17:01:00Z">
        <w:r w:rsidRPr="00A25E94" w:rsidDel="00370FEF">
          <w:rPr>
            <w:rFonts w:cs="Times New Roman"/>
            <w:sz w:val="24"/>
            <w:szCs w:val="24"/>
            <w:rPrChange w:id="193" w:author="NTrinh" w:date="2024-01-26T16:37:00Z">
              <w:rPr>
                <w:rFonts w:cs="Times New Roman"/>
              </w:rPr>
            </w:rPrChange>
          </w:rPr>
          <w:delText>Data source(s)</w:delText>
        </w:r>
      </w:del>
    </w:p>
    <w:p w14:paraId="203A0B0F" w14:textId="61195458" w:rsidR="00450C2E" w:rsidRPr="00A25E94" w:rsidDel="00370FEF" w:rsidRDefault="00450C2E">
      <w:pPr>
        <w:spacing w:line="480" w:lineRule="auto"/>
        <w:ind w:left="360"/>
        <w:jc w:val="both"/>
        <w:rPr>
          <w:del w:id="194" w:author="NTrinh" w:date="2024-01-26T17:01:00Z"/>
          <w:rFonts w:cs="Times New Roman"/>
          <w:sz w:val="24"/>
          <w:szCs w:val="24"/>
          <w:lang w:val="en-US"/>
          <w:rPrChange w:id="195" w:author="NTrinh" w:date="2024-01-26T16:37:00Z">
            <w:rPr>
              <w:del w:id="196" w:author="NTrinh" w:date="2024-01-26T17:01:00Z"/>
              <w:rFonts w:cs="Times New Roman"/>
              <w:lang w:val="en-US"/>
            </w:rPr>
          </w:rPrChange>
        </w:rPr>
        <w:pPrChange w:id="197" w:author="NTrinh" w:date="2024-01-26T16:37:00Z">
          <w:pPr>
            <w:ind w:left="360"/>
            <w:jc w:val="both"/>
          </w:pPr>
        </w:pPrChange>
      </w:pPr>
      <w:del w:id="198" w:author="NTrinh" w:date="2024-01-26T17:01:00Z">
        <w:r w:rsidRPr="00A25E94" w:rsidDel="00370FEF">
          <w:rPr>
            <w:rFonts w:cs="Times New Roman"/>
            <w:sz w:val="24"/>
            <w:szCs w:val="24"/>
            <w:lang w:val="en-US"/>
            <w:rPrChange w:id="199" w:author="NTrinh" w:date="2024-01-26T16:37:00Z">
              <w:rPr>
                <w:rFonts w:cs="Times New Roman"/>
                <w:lang w:val="en-US"/>
              </w:rPr>
            </w:rPrChange>
          </w:rPr>
          <w:delText>Data</w:delText>
        </w:r>
        <w:r w:rsidR="00D51FAC" w:rsidRPr="00A25E94" w:rsidDel="00370FEF">
          <w:rPr>
            <w:rFonts w:cs="Times New Roman"/>
            <w:sz w:val="24"/>
            <w:szCs w:val="24"/>
            <w:lang w:val="en-US"/>
            <w:rPrChange w:id="200" w:author="NTrinh" w:date="2024-01-26T16:37:00Z">
              <w:rPr>
                <w:rFonts w:cs="Times New Roman"/>
                <w:lang w:val="en-US"/>
              </w:rPr>
            </w:rPrChange>
          </w:rPr>
          <w:delText xml:space="preserve"> were retrieved from paper medical records stored in the archive and electronic medical records</w:delText>
        </w:r>
        <w:r w:rsidR="003A315D" w:rsidRPr="00A25E94" w:rsidDel="00370FEF">
          <w:rPr>
            <w:rFonts w:cs="Times New Roman"/>
            <w:sz w:val="24"/>
            <w:szCs w:val="24"/>
            <w:lang w:val="en-US"/>
            <w:rPrChange w:id="201" w:author="NTrinh" w:date="2024-01-26T16:37:00Z">
              <w:rPr>
                <w:rFonts w:cs="Times New Roman"/>
                <w:lang w:val="en-US"/>
              </w:rPr>
            </w:rPrChange>
          </w:rPr>
          <w:delText xml:space="preserve"> of adult patients (age ≥18) using linezolid. Data was collected </w:delText>
        </w:r>
        <w:r w:rsidR="00696343" w:rsidRPr="00A25E94" w:rsidDel="00370FEF">
          <w:rPr>
            <w:rFonts w:cs="Times New Roman"/>
            <w:sz w:val="24"/>
            <w:szCs w:val="24"/>
            <w:lang w:val="en-US"/>
            <w:rPrChange w:id="202" w:author="NTrinh" w:date="2024-01-26T16:37:00Z">
              <w:rPr>
                <w:rFonts w:cs="Times New Roman"/>
                <w:lang w:val="en-US"/>
              </w:rPr>
            </w:rPrChange>
          </w:rPr>
          <w:delText>in two phases from each hospital:</w:delText>
        </w:r>
      </w:del>
    </w:p>
    <w:p w14:paraId="24B79775" w14:textId="2DD98BEB" w:rsidR="00696343" w:rsidRPr="00A25E94" w:rsidDel="00370FEF" w:rsidRDefault="00696343">
      <w:pPr>
        <w:pStyle w:val="ListParagraph"/>
        <w:numPr>
          <w:ilvl w:val="0"/>
          <w:numId w:val="3"/>
        </w:numPr>
        <w:spacing w:line="480" w:lineRule="auto"/>
        <w:jc w:val="both"/>
        <w:rPr>
          <w:del w:id="203" w:author="NTrinh" w:date="2024-01-26T17:01:00Z"/>
          <w:rFonts w:cs="Times New Roman"/>
          <w:sz w:val="24"/>
          <w:szCs w:val="24"/>
          <w:lang w:val="en-US"/>
          <w:rPrChange w:id="204" w:author="NTrinh" w:date="2024-01-26T16:37:00Z">
            <w:rPr>
              <w:del w:id="205" w:author="NTrinh" w:date="2024-01-26T17:01:00Z"/>
              <w:rFonts w:cs="Times New Roman"/>
              <w:lang w:val="en-US"/>
            </w:rPr>
          </w:rPrChange>
        </w:rPr>
        <w:pPrChange w:id="206" w:author="NTrinh" w:date="2024-01-26T16:37:00Z">
          <w:pPr>
            <w:pStyle w:val="ListParagraph"/>
            <w:numPr>
              <w:numId w:val="3"/>
            </w:numPr>
            <w:ind w:hanging="360"/>
            <w:jc w:val="both"/>
          </w:pPr>
        </w:pPrChange>
      </w:pPr>
      <w:del w:id="207" w:author="NTrinh" w:date="2024-01-26T17:01:00Z">
        <w:r w:rsidRPr="00A25E94" w:rsidDel="00370FEF">
          <w:rPr>
            <w:rFonts w:cs="Times New Roman"/>
            <w:sz w:val="24"/>
            <w:szCs w:val="24"/>
            <w:lang w:val="en-US"/>
            <w:rPrChange w:id="208" w:author="NTrinh" w:date="2024-01-26T16:37:00Z">
              <w:rPr>
                <w:rFonts w:cs="Times New Roman"/>
                <w:lang w:val="en-US"/>
              </w:rPr>
            </w:rPrChange>
          </w:rPr>
          <w:delText>Bach Mai Hospital: Nov</w:delText>
        </w:r>
        <w:r w:rsidR="002014E8" w:rsidRPr="00A25E94" w:rsidDel="00370FEF">
          <w:rPr>
            <w:rFonts w:cs="Times New Roman"/>
            <w:sz w:val="24"/>
            <w:szCs w:val="24"/>
            <w:lang w:val="en-US"/>
            <w:rPrChange w:id="209" w:author="NTrinh" w:date="2024-01-26T16:37:00Z">
              <w:rPr>
                <w:rFonts w:cs="Times New Roman"/>
                <w:lang w:val="en-US"/>
              </w:rPr>
            </w:rPrChange>
          </w:rPr>
          <w:delText>ember 1</w:delText>
        </w:r>
        <w:r w:rsidR="002014E8" w:rsidRPr="00A25E94" w:rsidDel="00370FEF">
          <w:rPr>
            <w:rFonts w:cs="Times New Roman"/>
            <w:sz w:val="24"/>
            <w:szCs w:val="24"/>
            <w:vertAlign w:val="superscript"/>
            <w:lang w:val="en-US"/>
            <w:rPrChange w:id="210" w:author="NTrinh" w:date="2024-01-26T16:37:00Z">
              <w:rPr>
                <w:rFonts w:cs="Times New Roman"/>
                <w:vertAlign w:val="superscript"/>
                <w:lang w:val="en-US"/>
              </w:rPr>
            </w:rPrChange>
          </w:rPr>
          <w:delText>st</w:delText>
        </w:r>
        <w:r w:rsidRPr="00A25E94" w:rsidDel="00370FEF">
          <w:rPr>
            <w:rFonts w:cs="Times New Roman"/>
            <w:sz w:val="24"/>
            <w:szCs w:val="24"/>
            <w:lang w:val="en-US"/>
            <w:rPrChange w:id="211" w:author="NTrinh" w:date="2024-01-26T16:37:00Z">
              <w:rPr>
                <w:rFonts w:cs="Times New Roman"/>
                <w:lang w:val="en-US"/>
              </w:rPr>
            </w:rPrChange>
          </w:rPr>
          <w:delText xml:space="preserve"> to Dec</w:delText>
        </w:r>
        <w:r w:rsidR="002014E8" w:rsidRPr="00A25E94" w:rsidDel="00370FEF">
          <w:rPr>
            <w:rFonts w:cs="Times New Roman"/>
            <w:sz w:val="24"/>
            <w:szCs w:val="24"/>
            <w:lang w:val="en-US"/>
            <w:rPrChange w:id="212" w:author="NTrinh" w:date="2024-01-26T16:37:00Z">
              <w:rPr>
                <w:rFonts w:cs="Times New Roman"/>
                <w:lang w:val="en-US"/>
              </w:rPr>
            </w:rPrChange>
          </w:rPr>
          <w:delText>ember 31</w:delText>
        </w:r>
        <w:r w:rsidR="002014E8" w:rsidRPr="00A25E94" w:rsidDel="00370FEF">
          <w:rPr>
            <w:rFonts w:cs="Times New Roman"/>
            <w:sz w:val="24"/>
            <w:szCs w:val="24"/>
            <w:vertAlign w:val="superscript"/>
            <w:lang w:val="en-US"/>
            <w:rPrChange w:id="213" w:author="NTrinh" w:date="2024-01-26T16:37:00Z">
              <w:rPr>
                <w:rFonts w:cs="Times New Roman"/>
                <w:vertAlign w:val="superscript"/>
                <w:lang w:val="en-US"/>
              </w:rPr>
            </w:rPrChange>
          </w:rPr>
          <w:delText>st</w:delText>
        </w:r>
        <w:r w:rsidRPr="00A25E94" w:rsidDel="00370FEF">
          <w:rPr>
            <w:rFonts w:cs="Times New Roman"/>
            <w:sz w:val="24"/>
            <w:szCs w:val="24"/>
            <w:lang w:val="en-US"/>
            <w:rPrChange w:id="214" w:author="NTrinh" w:date="2024-01-26T16:37:00Z">
              <w:rPr>
                <w:rFonts w:cs="Times New Roman"/>
                <w:lang w:val="en-US"/>
              </w:rPr>
            </w:rPrChange>
          </w:rPr>
          <w:delText xml:space="preserve"> 2019, Dec</w:delText>
        </w:r>
        <w:r w:rsidR="002014E8" w:rsidRPr="00A25E94" w:rsidDel="00370FEF">
          <w:rPr>
            <w:rFonts w:cs="Times New Roman"/>
            <w:sz w:val="24"/>
            <w:szCs w:val="24"/>
            <w:lang w:val="en-US"/>
            <w:rPrChange w:id="215" w:author="NTrinh" w:date="2024-01-26T16:37:00Z">
              <w:rPr>
                <w:rFonts w:cs="Times New Roman"/>
                <w:lang w:val="en-US"/>
              </w:rPr>
            </w:rPrChange>
          </w:rPr>
          <w:delText>ember 1</w:delText>
        </w:r>
        <w:r w:rsidR="002014E8" w:rsidRPr="00A25E94" w:rsidDel="00370FEF">
          <w:rPr>
            <w:rFonts w:cs="Times New Roman"/>
            <w:sz w:val="24"/>
            <w:szCs w:val="24"/>
            <w:vertAlign w:val="superscript"/>
            <w:lang w:val="en-US"/>
            <w:rPrChange w:id="216" w:author="NTrinh" w:date="2024-01-26T16:37:00Z">
              <w:rPr>
                <w:rFonts w:cs="Times New Roman"/>
                <w:vertAlign w:val="superscript"/>
                <w:lang w:val="en-US"/>
              </w:rPr>
            </w:rPrChange>
          </w:rPr>
          <w:delText>st</w:delText>
        </w:r>
        <w:r w:rsidRPr="00A25E94" w:rsidDel="00370FEF">
          <w:rPr>
            <w:rFonts w:cs="Times New Roman"/>
            <w:sz w:val="24"/>
            <w:szCs w:val="24"/>
            <w:lang w:val="en-US"/>
            <w:rPrChange w:id="217" w:author="NTrinh" w:date="2024-01-26T16:37:00Z">
              <w:rPr>
                <w:rFonts w:cs="Times New Roman"/>
                <w:lang w:val="en-US"/>
              </w:rPr>
            </w:rPrChange>
          </w:rPr>
          <w:delText xml:space="preserve"> 2022 to Mar</w:delText>
        </w:r>
        <w:r w:rsidR="002014E8" w:rsidRPr="00A25E94" w:rsidDel="00370FEF">
          <w:rPr>
            <w:rFonts w:cs="Times New Roman"/>
            <w:sz w:val="24"/>
            <w:szCs w:val="24"/>
            <w:lang w:val="en-US"/>
            <w:rPrChange w:id="218" w:author="NTrinh" w:date="2024-01-26T16:37:00Z">
              <w:rPr>
                <w:rFonts w:cs="Times New Roman"/>
                <w:lang w:val="en-US"/>
              </w:rPr>
            </w:rPrChange>
          </w:rPr>
          <w:delText>ch 31</w:delText>
        </w:r>
        <w:r w:rsidR="002014E8" w:rsidRPr="00A25E94" w:rsidDel="00370FEF">
          <w:rPr>
            <w:rFonts w:cs="Times New Roman"/>
            <w:sz w:val="24"/>
            <w:szCs w:val="24"/>
            <w:vertAlign w:val="superscript"/>
            <w:lang w:val="en-US"/>
            <w:rPrChange w:id="219" w:author="NTrinh" w:date="2024-01-26T16:37:00Z">
              <w:rPr>
                <w:rFonts w:cs="Times New Roman"/>
                <w:vertAlign w:val="superscript"/>
                <w:lang w:val="en-US"/>
              </w:rPr>
            </w:rPrChange>
          </w:rPr>
          <w:delText>st</w:delText>
        </w:r>
        <w:r w:rsidR="002014E8" w:rsidRPr="00A25E94" w:rsidDel="00370FEF">
          <w:rPr>
            <w:rFonts w:cs="Times New Roman"/>
            <w:sz w:val="24"/>
            <w:szCs w:val="24"/>
            <w:lang w:val="en-US"/>
            <w:rPrChange w:id="220" w:author="NTrinh" w:date="2024-01-26T16:37:00Z">
              <w:rPr>
                <w:rFonts w:cs="Times New Roman"/>
                <w:lang w:val="en-US"/>
              </w:rPr>
            </w:rPrChange>
          </w:rPr>
          <w:delText xml:space="preserve"> </w:delText>
        </w:r>
        <w:r w:rsidRPr="00A25E94" w:rsidDel="00370FEF">
          <w:rPr>
            <w:rFonts w:cs="Times New Roman"/>
            <w:sz w:val="24"/>
            <w:szCs w:val="24"/>
            <w:lang w:val="en-US"/>
            <w:rPrChange w:id="221" w:author="NTrinh" w:date="2024-01-26T16:37:00Z">
              <w:rPr>
                <w:rFonts w:cs="Times New Roman"/>
                <w:lang w:val="en-US"/>
              </w:rPr>
            </w:rPrChange>
          </w:rPr>
          <w:delText>2023</w:delText>
        </w:r>
      </w:del>
    </w:p>
    <w:p w14:paraId="56CBD18D" w14:textId="42DE667C" w:rsidR="002014E8" w:rsidRPr="00A25E94" w:rsidDel="00370FEF" w:rsidRDefault="002014E8">
      <w:pPr>
        <w:pStyle w:val="ListParagraph"/>
        <w:numPr>
          <w:ilvl w:val="0"/>
          <w:numId w:val="3"/>
        </w:numPr>
        <w:spacing w:line="480" w:lineRule="auto"/>
        <w:jc w:val="both"/>
        <w:rPr>
          <w:del w:id="222" w:author="NTrinh" w:date="2024-01-26T17:01:00Z"/>
          <w:rFonts w:cs="Times New Roman"/>
          <w:sz w:val="24"/>
          <w:szCs w:val="24"/>
          <w:lang w:val="en-US"/>
          <w:rPrChange w:id="223" w:author="NTrinh" w:date="2024-01-26T16:37:00Z">
            <w:rPr>
              <w:del w:id="224" w:author="NTrinh" w:date="2024-01-26T17:01:00Z"/>
              <w:rFonts w:cs="Times New Roman"/>
              <w:lang w:val="en-US"/>
            </w:rPr>
          </w:rPrChange>
        </w:rPr>
        <w:pPrChange w:id="225" w:author="NTrinh" w:date="2024-01-26T16:37:00Z">
          <w:pPr>
            <w:pStyle w:val="ListParagraph"/>
            <w:numPr>
              <w:numId w:val="3"/>
            </w:numPr>
            <w:ind w:hanging="360"/>
            <w:jc w:val="both"/>
          </w:pPr>
        </w:pPrChange>
      </w:pPr>
      <w:del w:id="226" w:author="NTrinh" w:date="2024-01-26T17:01:00Z">
        <w:r w:rsidRPr="00A25E94" w:rsidDel="00370FEF">
          <w:rPr>
            <w:rFonts w:cs="Times New Roman"/>
            <w:sz w:val="24"/>
            <w:szCs w:val="24"/>
            <w:lang w:val="en-US"/>
            <w:rPrChange w:id="227" w:author="NTrinh" w:date="2024-01-26T16:37:00Z">
              <w:rPr>
                <w:rFonts w:cs="Times New Roman"/>
                <w:lang w:val="en-US"/>
              </w:rPr>
            </w:rPrChange>
          </w:rPr>
          <w:delText xml:space="preserve">Thanh Nhan Hospital: </w:delText>
        </w:r>
        <w:r w:rsidR="007A7743" w:rsidRPr="00A25E94" w:rsidDel="00370FEF">
          <w:rPr>
            <w:rFonts w:cs="Times New Roman"/>
            <w:sz w:val="24"/>
            <w:szCs w:val="24"/>
            <w:lang w:val="en-US"/>
            <w:rPrChange w:id="228" w:author="NTrinh" w:date="2024-01-26T16:37:00Z">
              <w:rPr>
                <w:rFonts w:cs="Times New Roman"/>
                <w:lang w:val="en-US"/>
              </w:rPr>
            </w:rPrChange>
          </w:rPr>
          <w:delText>January 1</w:delText>
        </w:r>
        <w:r w:rsidR="007A7743" w:rsidRPr="00A25E94" w:rsidDel="00370FEF">
          <w:rPr>
            <w:rFonts w:cs="Times New Roman"/>
            <w:sz w:val="24"/>
            <w:szCs w:val="24"/>
            <w:vertAlign w:val="superscript"/>
            <w:lang w:val="en-US"/>
            <w:rPrChange w:id="229" w:author="NTrinh" w:date="2024-01-26T16:37:00Z">
              <w:rPr>
                <w:rFonts w:cs="Times New Roman"/>
                <w:vertAlign w:val="superscript"/>
                <w:lang w:val="en-US"/>
              </w:rPr>
            </w:rPrChange>
          </w:rPr>
          <w:delText>st</w:delText>
        </w:r>
        <w:r w:rsidR="007A7743" w:rsidRPr="00A25E94" w:rsidDel="00370FEF">
          <w:rPr>
            <w:rFonts w:cs="Times New Roman"/>
            <w:sz w:val="24"/>
            <w:szCs w:val="24"/>
            <w:lang w:val="en-US"/>
            <w:rPrChange w:id="230" w:author="NTrinh" w:date="2024-01-26T16:37:00Z">
              <w:rPr>
                <w:rFonts w:cs="Times New Roman"/>
                <w:lang w:val="en-US"/>
              </w:rPr>
            </w:rPrChange>
          </w:rPr>
          <w:delText xml:space="preserve"> to June 30</w:delText>
        </w:r>
        <w:r w:rsidR="007A7743" w:rsidRPr="00A25E94" w:rsidDel="00370FEF">
          <w:rPr>
            <w:rFonts w:cs="Times New Roman"/>
            <w:sz w:val="24"/>
            <w:szCs w:val="24"/>
            <w:vertAlign w:val="superscript"/>
            <w:lang w:val="en-US"/>
            <w:rPrChange w:id="231" w:author="NTrinh" w:date="2024-01-26T16:37:00Z">
              <w:rPr>
                <w:rFonts w:cs="Times New Roman"/>
                <w:vertAlign w:val="superscript"/>
                <w:lang w:val="en-US"/>
              </w:rPr>
            </w:rPrChange>
          </w:rPr>
          <w:delText>th</w:delText>
        </w:r>
        <w:r w:rsidR="007A7743" w:rsidRPr="00A25E94" w:rsidDel="00370FEF">
          <w:rPr>
            <w:rFonts w:cs="Times New Roman"/>
            <w:sz w:val="24"/>
            <w:szCs w:val="24"/>
            <w:lang w:val="en-US"/>
            <w:rPrChange w:id="232" w:author="NTrinh" w:date="2024-01-26T16:37:00Z">
              <w:rPr>
                <w:rFonts w:cs="Times New Roman"/>
                <w:lang w:val="en-US"/>
              </w:rPr>
            </w:rPrChange>
          </w:rPr>
          <w:delText xml:space="preserve"> 2020, September </w:delText>
        </w:r>
        <w:r w:rsidR="00683008" w:rsidRPr="00A25E94" w:rsidDel="00370FEF">
          <w:rPr>
            <w:rFonts w:cs="Times New Roman"/>
            <w:sz w:val="24"/>
            <w:szCs w:val="24"/>
            <w:lang w:val="en-US"/>
            <w:rPrChange w:id="233" w:author="NTrinh" w:date="2024-01-26T16:37:00Z">
              <w:rPr>
                <w:rFonts w:cs="Times New Roman"/>
                <w:lang w:val="en-US"/>
              </w:rPr>
            </w:rPrChange>
          </w:rPr>
          <w:delText>1</w:delText>
        </w:r>
        <w:r w:rsidR="00683008" w:rsidRPr="00A25E94" w:rsidDel="00370FEF">
          <w:rPr>
            <w:rFonts w:cs="Times New Roman"/>
            <w:sz w:val="24"/>
            <w:szCs w:val="24"/>
            <w:vertAlign w:val="superscript"/>
            <w:lang w:val="en-US"/>
            <w:rPrChange w:id="234" w:author="NTrinh" w:date="2024-01-26T16:37:00Z">
              <w:rPr>
                <w:rFonts w:cs="Times New Roman"/>
                <w:vertAlign w:val="superscript"/>
                <w:lang w:val="en-US"/>
              </w:rPr>
            </w:rPrChange>
          </w:rPr>
          <w:delText>st</w:delText>
        </w:r>
        <w:r w:rsidR="00683008" w:rsidRPr="00A25E94" w:rsidDel="00370FEF">
          <w:rPr>
            <w:rFonts w:cs="Times New Roman"/>
            <w:sz w:val="24"/>
            <w:szCs w:val="24"/>
            <w:lang w:val="en-US"/>
            <w:rPrChange w:id="235" w:author="NTrinh" w:date="2024-01-26T16:37:00Z">
              <w:rPr>
                <w:rFonts w:cs="Times New Roman"/>
                <w:lang w:val="en-US"/>
              </w:rPr>
            </w:rPrChange>
          </w:rPr>
          <w:delText xml:space="preserve"> </w:delText>
        </w:r>
        <w:r w:rsidR="007A7743" w:rsidRPr="00A25E94" w:rsidDel="00370FEF">
          <w:rPr>
            <w:rFonts w:cs="Times New Roman"/>
            <w:sz w:val="24"/>
            <w:szCs w:val="24"/>
            <w:lang w:val="en-US"/>
            <w:rPrChange w:id="236" w:author="NTrinh" w:date="2024-01-26T16:37:00Z">
              <w:rPr>
                <w:rFonts w:cs="Times New Roman"/>
                <w:lang w:val="en-US"/>
              </w:rPr>
            </w:rPrChange>
          </w:rPr>
          <w:delText>2022 to February 28</w:delText>
        </w:r>
        <w:r w:rsidR="007A7743" w:rsidRPr="00A25E94" w:rsidDel="00370FEF">
          <w:rPr>
            <w:rFonts w:cs="Times New Roman"/>
            <w:sz w:val="24"/>
            <w:szCs w:val="24"/>
            <w:vertAlign w:val="superscript"/>
            <w:lang w:val="en-US"/>
            <w:rPrChange w:id="237" w:author="NTrinh" w:date="2024-01-26T16:37:00Z">
              <w:rPr>
                <w:rFonts w:cs="Times New Roman"/>
                <w:vertAlign w:val="superscript"/>
                <w:lang w:val="en-US"/>
              </w:rPr>
            </w:rPrChange>
          </w:rPr>
          <w:delText>th</w:delText>
        </w:r>
        <w:r w:rsidR="007A7743" w:rsidRPr="00A25E94" w:rsidDel="00370FEF">
          <w:rPr>
            <w:rFonts w:cs="Times New Roman"/>
            <w:sz w:val="24"/>
            <w:szCs w:val="24"/>
            <w:lang w:val="en-US"/>
            <w:rPrChange w:id="238" w:author="NTrinh" w:date="2024-01-26T16:37:00Z">
              <w:rPr>
                <w:rFonts w:cs="Times New Roman"/>
                <w:lang w:val="en-US"/>
              </w:rPr>
            </w:rPrChange>
          </w:rPr>
          <w:delText xml:space="preserve"> 2023</w:delText>
        </w:r>
      </w:del>
    </w:p>
    <w:p w14:paraId="6556C3C9" w14:textId="7E2FC9DD" w:rsidR="007A7743" w:rsidRPr="00A25E94" w:rsidDel="00370FEF" w:rsidRDefault="00D177C2">
      <w:pPr>
        <w:pStyle w:val="ListParagraph"/>
        <w:numPr>
          <w:ilvl w:val="0"/>
          <w:numId w:val="3"/>
        </w:numPr>
        <w:spacing w:line="480" w:lineRule="auto"/>
        <w:jc w:val="both"/>
        <w:rPr>
          <w:del w:id="239" w:author="NTrinh" w:date="2024-01-26T17:01:00Z"/>
          <w:rFonts w:cs="Times New Roman"/>
          <w:sz w:val="24"/>
          <w:szCs w:val="24"/>
          <w:lang w:val="en-US"/>
          <w:rPrChange w:id="240" w:author="NTrinh" w:date="2024-01-26T16:37:00Z">
            <w:rPr>
              <w:del w:id="241" w:author="NTrinh" w:date="2024-01-26T17:01:00Z"/>
              <w:rFonts w:cs="Times New Roman"/>
              <w:lang w:val="en-US"/>
            </w:rPr>
          </w:rPrChange>
        </w:rPr>
        <w:pPrChange w:id="242" w:author="NTrinh" w:date="2024-01-26T16:37:00Z">
          <w:pPr>
            <w:pStyle w:val="ListParagraph"/>
            <w:numPr>
              <w:numId w:val="3"/>
            </w:numPr>
            <w:ind w:hanging="360"/>
            <w:jc w:val="both"/>
          </w:pPr>
        </w:pPrChange>
      </w:pPr>
      <w:del w:id="243" w:author="NTrinh" w:date="2024-01-26T17:01:00Z">
        <w:r w:rsidRPr="00A25E94" w:rsidDel="00370FEF">
          <w:rPr>
            <w:rFonts w:cs="Times New Roman"/>
            <w:sz w:val="24"/>
            <w:szCs w:val="24"/>
            <w:lang w:val="en-US"/>
            <w:rPrChange w:id="244" w:author="NTrinh" w:date="2024-01-26T16:37:00Z">
              <w:rPr>
                <w:rFonts w:cs="Times New Roman"/>
                <w:lang w:val="en-US"/>
              </w:rPr>
            </w:rPrChange>
          </w:rPr>
          <w:delText>National Hospital of Tropical diseases: July 1</w:delText>
        </w:r>
        <w:r w:rsidRPr="00A25E94" w:rsidDel="00370FEF">
          <w:rPr>
            <w:rFonts w:cs="Times New Roman"/>
            <w:sz w:val="24"/>
            <w:szCs w:val="24"/>
            <w:vertAlign w:val="superscript"/>
            <w:lang w:val="en-US"/>
            <w:rPrChange w:id="245" w:author="NTrinh" w:date="2024-01-26T16:37:00Z">
              <w:rPr>
                <w:rFonts w:cs="Times New Roman"/>
                <w:vertAlign w:val="superscript"/>
                <w:lang w:val="en-US"/>
              </w:rPr>
            </w:rPrChange>
          </w:rPr>
          <w:delText>st</w:delText>
        </w:r>
        <w:r w:rsidRPr="00A25E94" w:rsidDel="00370FEF">
          <w:rPr>
            <w:rFonts w:cs="Times New Roman"/>
            <w:sz w:val="24"/>
            <w:szCs w:val="24"/>
            <w:lang w:val="en-US"/>
            <w:rPrChange w:id="246" w:author="NTrinh" w:date="2024-01-26T16:37:00Z">
              <w:rPr>
                <w:rFonts w:cs="Times New Roman"/>
                <w:lang w:val="en-US"/>
              </w:rPr>
            </w:rPrChange>
          </w:rPr>
          <w:delText xml:space="preserve"> to December </w:delText>
        </w:r>
        <w:r w:rsidR="00683008" w:rsidRPr="00A25E94" w:rsidDel="00370FEF">
          <w:rPr>
            <w:rFonts w:cs="Times New Roman"/>
            <w:sz w:val="24"/>
            <w:szCs w:val="24"/>
            <w:lang w:val="en-US"/>
            <w:rPrChange w:id="247" w:author="NTrinh" w:date="2024-01-26T16:37:00Z">
              <w:rPr>
                <w:rFonts w:cs="Times New Roman"/>
                <w:lang w:val="en-US"/>
              </w:rPr>
            </w:rPrChange>
          </w:rPr>
          <w:delText>31</w:delText>
        </w:r>
        <w:r w:rsidR="00683008" w:rsidRPr="00A25E94" w:rsidDel="00370FEF">
          <w:rPr>
            <w:rFonts w:cs="Times New Roman"/>
            <w:sz w:val="24"/>
            <w:szCs w:val="24"/>
            <w:vertAlign w:val="superscript"/>
            <w:lang w:val="en-US"/>
            <w:rPrChange w:id="248" w:author="NTrinh" w:date="2024-01-26T16:37:00Z">
              <w:rPr>
                <w:rFonts w:cs="Times New Roman"/>
                <w:vertAlign w:val="superscript"/>
                <w:lang w:val="en-US"/>
              </w:rPr>
            </w:rPrChange>
          </w:rPr>
          <w:delText>st</w:delText>
        </w:r>
        <w:r w:rsidRPr="00A25E94" w:rsidDel="00370FEF">
          <w:rPr>
            <w:rFonts w:cs="Times New Roman"/>
            <w:sz w:val="24"/>
            <w:szCs w:val="24"/>
            <w:lang w:val="en-US"/>
            <w:rPrChange w:id="249" w:author="NTrinh" w:date="2024-01-26T16:37:00Z">
              <w:rPr>
                <w:rFonts w:cs="Times New Roman"/>
                <w:lang w:val="en-US"/>
              </w:rPr>
            </w:rPrChange>
          </w:rPr>
          <w:delText xml:space="preserve"> 2021, Apr</w:delText>
        </w:r>
        <w:r w:rsidR="00683008" w:rsidRPr="00A25E94" w:rsidDel="00370FEF">
          <w:rPr>
            <w:rFonts w:cs="Times New Roman"/>
            <w:sz w:val="24"/>
            <w:szCs w:val="24"/>
            <w:lang w:val="en-US"/>
            <w:rPrChange w:id="250" w:author="NTrinh" w:date="2024-01-26T16:37:00Z">
              <w:rPr>
                <w:rFonts w:cs="Times New Roman"/>
                <w:lang w:val="en-US"/>
              </w:rPr>
            </w:rPrChange>
          </w:rPr>
          <w:delText>il 1</w:delText>
        </w:r>
        <w:r w:rsidR="00683008" w:rsidRPr="00A25E94" w:rsidDel="00370FEF">
          <w:rPr>
            <w:rFonts w:cs="Times New Roman"/>
            <w:sz w:val="24"/>
            <w:szCs w:val="24"/>
            <w:vertAlign w:val="superscript"/>
            <w:lang w:val="en-US"/>
            <w:rPrChange w:id="251" w:author="NTrinh" w:date="2024-01-26T16:37:00Z">
              <w:rPr>
                <w:rFonts w:cs="Times New Roman"/>
                <w:vertAlign w:val="superscript"/>
                <w:lang w:val="en-US"/>
              </w:rPr>
            </w:rPrChange>
          </w:rPr>
          <w:delText>st</w:delText>
        </w:r>
        <w:r w:rsidRPr="00A25E94" w:rsidDel="00370FEF">
          <w:rPr>
            <w:rFonts w:cs="Times New Roman"/>
            <w:sz w:val="24"/>
            <w:szCs w:val="24"/>
            <w:lang w:val="en-US"/>
            <w:rPrChange w:id="252" w:author="NTrinh" w:date="2024-01-26T16:37:00Z">
              <w:rPr>
                <w:rFonts w:cs="Times New Roman"/>
                <w:lang w:val="en-US"/>
              </w:rPr>
            </w:rPrChange>
          </w:rPr>
          <w:delText xml:space="preserve"> to Sep</w:delText>
        </w:r>
        <w:r w:rsidR="00683008" w:rsidRPr="00A25E94" w:rsidDel="00370FEF">
          <w:rPr>
            <w:rFonts w:cs="Times New Roman"/>
            <w:sz w:val="24"/>
            <w:szCs w:val="24"/>
            <w:lang w:val="en-US"/>
            <w:rPrChange w:id="253" w:author="NTrinh" w:date="2024-01-26T16:37:00Z">
              <w:rPr>
                <w:rFonts w:cs="Times New Roman"/>
                <w:lang w:val="en-US"/>
              </w:rPr>
            </w:rPrChange>
          </w:rPr>
          <w:delText>tember 30</w:delText>
        </w:r>
        <w:r w:rsidR="00683008" w:rsidRPr="00A25E94" w:rsidDel="00370FEF">
          <w:rPr>
            <w:rFonts w:cs="Times New Roman"/>
            <w:sz w:val="24"/>
            <w:szCs w:val="24"/>
            <w:vertAlign w:val="superscript"/>
            <w:lang w:val="en-US"/>
            <w:rPrChange w:id="254" w:author="NTrinh" w:date="2024-01-26T16:37:00Z">
              <w:rPr>
                <w:rFonts w:cs="Times New Roman"/>
                <w:vertAlign w:val="superscript"/>
                <w:lang w:val="en-US"/>
              </w:rPr>
            </w:rPrChange>
          </w:rPr>
          <w:delText>th</w:delText>
        </w:r>
        <w:r w:rsidRPr="00A25E94" w:rsidDel="00370FEF">
          <w:rPr>
            <w:rFonts w:cs="Times New Roman"/>
            <w:sz w:val="24"/>
            <w:szCs w:val="24"/>
            <w:lang w:val="en-US"/>
            <w:rPrChange w:id="255" w:author="NTrinh" w:date="2024-01-26T16:37:00Z">
              <w:rPr>
                <w:rFonts w:cs="Times New Roman"/>
                <w:lang w:val="en-US"/>
              </w:rPr>
            </w:rPrChange>
          </w:rPr>
          <w:delText xml:space="preserve"> 2022</w:delText>
        </w:r>
        <w:r w:rsidR="00683008" w:rsidRPr="00A25E94" w:rsidDel="00370FEF">
          <w:rPr>
            <w:rFonts w:cs="Times New Roman"/>
            <w:sz w:val="24"/>
            <w:szCs w:val="24"/>
            <w:lang w:val="en-US"/>
            <w:rPrChange w:id="256" w:author="NTrinh" w:date="2024-01-26T16:37:00Z">
              <w:rPr>
                <w:rFonts w:cs="Times New Roman"/>
                <w:lang w:val="en-US"/>
              </w:rPr>
            </w:rPrChange>
          </w:rPr>
          <w:delText>.</w:delText>
        </w:r>
      </w:del>
    </w:p>
    <w:p w14:paraId="63299A3D" w14:textId="468AF872" w:rsidR="007B0859" w:rsidRPr="00A25E94" w:rsidDel="00370FEF" w:rsidRDefault="007B0859">
      <w:pPr>
        <w:spacing w:line="480" w:lineRule="auto"/>
        <w:ind w:left="360"/>
        <w:jc w:val="both"/>
        <w:rPr>
          <w:del w:id="257" w:author="NTrinh" w:date="2024-01-26T17:01:00Z"/>
          <w:rFonts w:cs="Times New Roman"/>
          <w:sz w:val="24"/>
          <w:szCs w:val="24"/>
          <w:lang w:val="en-US"/>
          <w:rPrChange w:id="258" w:author="NTrinh" w:date="2024-01-26T16:37:00Z">
            <w:rPr>
              <w:del w:id="259" w:author="NTrinh" w:date="2024-01-26T17:01:00Z"/>
              <w:rFonts w:cs="Times New Roman"/>
              <w:lang w:val="en-US"/>
            </w:rPr>
          </w:rPrChange>
        </w:rPr>
        <w:pPrChange w:id="260" w:author="NTrinh" w:date="2024-01-26T16:37:00Z">
          <w:pPr>
            <w:ind w:left="360"/>
            <w:jc w:val="both"/>
          </w:pPr>
        </w:pPrChange>
      </w:pPr>
      <w:del w:id="261" w:author="NTrinh" w:date="2024-01-26T17:01:00Z">
        <w:r w:rsidRPr="00A25E94" w:rsidDel="00370FEF">
          <w:rPr>
            <w:rFonts w:cs="Times New Roman"/>
            <w:sz w:val="24"/>
            <w:szCs w:val="24"/>
            <w:lang w:val="en-US"/>
            <w:rPrChange w:id="262" w:author="NTrinh" w:date="2024-01-26T16:37:00Z">
              <w:rPr>
                <w:rFonts w:cs="Times New Roman"/>
                <w:lang w:val="en-US"/>
              </w:rPr>
            </w:rPrChange>
          </w:rPr>
          <w:delText>Following data w</w:delText>
        </w:r>
        <w:r w:rsidR="004D68D8" w:rsidRPr="00A25E94" w:rsidDel="00370FEF">
          <w:rPr>
            <w:rFonts w:cs="Times New Roman"/>
            <w:sz w:val="24"/>
            <w:szCs w:val="24"/>
            <w:lang w:val="en-US"/>
            <w:rPrChange w:id="263" w:author="NTrinh" w:date="2024-01-26T16:37:00Z">
              <w:rPr>
                <w:rFonts w:cs="Times New Roman"/>
                <w:lang w:val="en-US"/>
              </w:rPr>
            </w:rPrChange>
          </w:rPr>
          <w:delText xml:space="preserve">ere extracted from established medical records of each patient. If any of these data </w:delText>
        </w:r>
        <w:r w:rsidR="0081207F" w:rsidRPr="00A25E94" w:rsidDel="00370FEF">
          <w:rPr>
            <w:rFonts w:cs="Times New Roman"/>
            <w:sz w:val="24"/>
            <w:szCs w:val="24"/>
            <w:lang w:val="en-US"/>
            <w:rPrChange w:id="264" w:author="NTrinh" w:date="2024-01-26T16:37:00Z">
              <w:rPr>
                <w:rFonts w:cs="Times New Roman"/>
                <w:lang w:val="en-US"/>
              </w:rPr>
            </w:rPrChange>
          </w:rPr>
          <w:delText>was not available in the medical records, they would be considered missing data.</w:delText>
        </w:r>
      </w:del>
    </w:p>
    <w:p w14:paraId="0B5E8E12" w14:textId="47D3FDFF" w:rsidR="0038613A" w:rsidRPr="00A25E94" w:rsidDel="008A2DDE" w:rsidRDefault="0038613A">
      <w:pPr>
        <w:spacing w:line="480" w:lineRule="auto"/>
        <w:ind w:left="720" w:hanging="360"/>
        <w:jc w:val="both"/>
        <w:rPr>
          <w:del w:id="265" w:author="NTrinh" w:date="2024-01-26T17:21:00Z"/>
          <w:rFonts w:cs="Times New Roman"/>
          <w:b/>
          <w:bCs/>
          <w:sz w:val="24"/>
          <w:szCs w:val="24"/>
          <w:lang w:val="en-US"/>
          <w:rPrChange w:id="266" w:author="NTrinh" w:date="2024-01-26T16:37:00Z">
            <w:rPr>
              <w:del w:id="267" w:author="NTrinh" w:date="2024-01-26T17:21:00Z"/>
              <w:rFonts w:cs="Times New Roman"/>
              <w:b/>
              <w:bCs/>
              <w:lang w:val="en-US"/>
            </w:rPr>
          </w:rPrChange>
        </w:rPr>
        <w:pPrChange w:id="268" w:author="NTrinh" w:date="2024-01-26T16:37:00Z">
          <w:pPr>
            <w:ind w:left="720" w:hanging="360"/>
            <w:jc w:val="both"/>
          </w:pPr>
        </w:pPrChange>
      </w:pPr>
      <w:commentRangeStart w:id="269"/>
      <w:del w:id="270" w:author="NTrinh" w:date="2024-01-26T17:21:00Z">
        <w:r w:rsidRPr="00A25E94" w:rsidDel="008A2DDE">
          <w:rPr>
            <w:rFonts w:cs="Times New Roman"/>
            <w:b/>
            <w:bCs/>
            <w:sz w:val="24"/>
            <w:szCs w:val="24"/>
            <w:lang w:val="en-US"/>
            <w:rPrChange w:id="271" w:author="NTrinh" w:date="2024-01-26T16:37:00Z">
              <w:rPr>
                <w:rFonts w:cs="Times New Roman"/>
                <w:b/>
                <w:bCs/>
                <w:lang w:val="en-US"/>
              </w:rPr>
            </w:rPrChange>
          </w:rPr>
          <w:delText>Table 1. Data Variables</w:delText>
        </w:r>
        <w:commentRangeEnd w:id="269"/>
        <w:r w:rsidR="008A2DDE" w:rsidDel="008A2DDE">
          <w:rPr>
            <w:rStyle w:val="CommentReference"/>
          </w:rPr>
          <w:commentReference w:id="269"/>
        </w:r>
      </w:del>
    </w:p>
    <w:tbl>
      <w:tblPr>
        <w:tblStyle w:val="TableGrid"/>
        <w:tblW w:w="0" w:type="auto"/>
        <w:jc w:val="center"/>
        <w:tblLook w:val="04A0" w:firstRow="1" w:lastRow="0" w:firstColumn="1" w:lastColumn="0" w:noHBand="0" w:noVBand="1"/>
      </w:tblPr>
      <w:tblGrid>
        <w:gridCol w:w="2175"/>
        <w:gridCol w:w="2164"/>
        <w:gridCol w:w="2332"/>
        <w:gridCol w:w="2111"/>
      </w:tblGrid>
      <w:tr w:rsidR="00E8104E" w:rsidRPr="00A25E94" w:rsidDel="008A2DDE" w14:paraId="299117D0" w14:textId="4C3B69FA" w:rsidTr="00856CE5">
        <w:trPr>
          <w:jc w:val="center"/>
          <w:del w:id="272" w:author="NTrinh" w:date="2024-01-26T17:21:00Z"/>
        </w:trPr>
        <w:tc>
          <w:tcPr>
            <w:tcW w:w="2175" w:type="dxa"/>
          </w:tcPr>
          <w:p w14:paraId="42A8B30E" w14:textId="3C2C84A6" w:rsidR="0038613A" w:rsidRPr="00A25E94" w:rsidDel="008A2DDE" w:rsidRDefault="0087053A">
            <w:pPr>
              <w:spacing w:line="480" w:lineRule="auto"/>
              <w:jc w:val="center"/>
              <w:rPr>
                <w:del w:id="273" w:author="NTrinh" w:date="2024-01-26T17:21:00Z"/>
                <w:rFonts w:cs="Times New Roman"/>
                <w:b/>
                <w:bCs/>
                <w:sz w:val="24"/>
                <w:szCs w:val="24"/>
                <w:lang w:val="en-US"/>
                <w:rPrChange w:id="274" w:author="NTrinh" w:date="2024-01-26T16:37:00Z">
                  <w:rPr>
                    <w:del w:id="275" w:author="NTrinh" w:date="2024-01-26T17:21:00Z"/>
                    <w:rFonts w:cs="Times New Roman"/>
                    <w:b/>
                    <w:bCs/>
                    <w:lang w:val="en-US"/>
                  </w:rPr>
                </w:rPrChange>
              </w:rPr>
              <w:pPrChange w:id="276" w:author="NTrinh" w:date="2024-01-26T16:37:00Z">
                <w:pPr>
                  <w:jc w:val="center"/>
                </w:pPr>
              </w:pPrChange>
            </w:pPr>
            <w:del w:id="277" w:author="NTrinh" w:date="2024-01-26T17:21:00Z">
              <w:r w:rsidRPr="00A25E94" w:rsidDel="008A2DDE">
                <w:rPr>
                  <w:rFonts w:cs="Times New Roman"/>
                  <w:b/>
                  <w:bCs/>
                  <w:sz w:val="24"/>
                  <w:szCs w:val="24"/>
                  <w:lang w:val="en-US"/>
                  <w:rPrChange w:id="278" w:author="NTrinh" w:date="2024-01-26T16:37:00Z">
                    <w:rPr>
                      <w:rFonts w:cs="Times New Roman"/>
                      <w:b/>
                      <w:bCs/>
                      <w:lang w:val="en-US"/>
                    </w:rPr>
                  </w:rPrChange>
                </w:rPr>
                <w:delText>Variable category</w:delText>
              </w:r>
            </w:del>
          </w:p>
        </w:tc>
        <w:tc>
          <w:tcPr>
            <w:tcW w:w="2164" w:type="dxa"/>
          </w:tcPr>
          <w:p w14:paraId="5CE9E924" w14:textId="264F7B35" w:rsidR="0038613A" w:rsidRPr="00A25E94" w:rsidDel="008A2DDE" w:rsidRDefault="0087053A">
            <w:pPr>
              <w:spacing w:line="480" w:lineRule="auto"/>
              <w:jc w:val="center"/>
              <w:rPr>
                <w:del w:id="279" w:author="NTrinh" w:date="2024-01-26T17:21:00Z"/>
                <w:rFonts w:cs="Times New Roman"/>
                <w:b/>
                <w:bCs/>
                <w:sz w:val="24"/>
                <w:szCs w:val="24"/>
                <w:lang w:val="en-US"/>
                <w:rPrChange w:id="280" w:author="NTrinh" w:date="2024-01-26T16:37:00Z">
                  <w:rPr>
                    <w:del w:id="281" w:author="NTrinh" w:date="2024-01-26T17:21:00Z"/>
                    <w:rFonts w:cs="Times New Roman"/>
                    <w:b/>
                    <w:bCs/>
                    <w:lang w:val="en-US"/>
                  </w:rPr>
                </w:rPrChange>
              </w:rPr>
              <w:pPrChange w:id="282" w:author="NTrinh" w:date="2024-01-26T16:37:00Z">
                <w:pPr>
                  <w:jc w:val="center"/>
                </w:pPr>
              </w:pPrChange>
            </w:pPr>
            <w:del w:id="283" w:author="NTrinh" w:date="2024-01-26T17:21:00Z">
              <w:r w:rsidRPr="00A25E94" w:rsidDel="008A2DDE">
                <w:rPr>
                  <w:rFonts w:cs="Times New Roman"/>
                  <w:b/>
                  <w:bCs/>
                  <w:sz w:val="24"/>
                  <w:szCs w:val="24"/>
                  <w:lang w:val="en-US"/>
                  <w:rPrChange w:id="284" w:author="NTrinh" w:date="2024-01-26T16:37:00Z">
                    <w:rPr>
                      <w:rFonts w:cs="Times New Roman"/>
                      <w:b/>
                      <w:bCs/>
                      <w:lang w:val="en-US"/>
                    </w:rPr>
                  </w:rPrChange>
                </w:rPr>
                <w:delText>Variable of interest</w:delText>
              </w:r>
            </w:del>
          </w:p>
        </w:tc>
        <w:tc>
          <w:tcPr>
            <w:tcW w:w="2332" w:type="dxa"/>
          </w:tcPr>
          <w:p w14:paraId="14A1E7BE" w14:textId="0AE06B78" w:rsidR="0038613A" w:rsidRPr="00A25E94" w:rsidDel="008A2DDE" w:rsidRDefault="0087053A">
            <w:pPr>
              <w:spacing w:line="480" w:lineRule="auto"/>
              <w:jc w:val="center"/>
              <w:rPr>
                <w:del w:id="285" w:author="NTrinh" w:date="2024-01-26T17:21:00Z"/>
                <w:rFonts w:cs="Times New Roman"/>
                <w:b/>
                <w:bCs/>
                <w:sz w:val="24"/>
                <w:szCs w:val="24"/>
                <w:lang w:val="en-US"/>
                <w:rPrChange w:id="286" w:author="NTrinh" w:date="2024-01-26T16:37:00Z">
                  <w:rPr>
                    <w:del w:id="287" w:author="NTrinh" w:date="2024-01-26T17:21:00Z"/>
                    <w:rFonts w:cs="Times New Roman"/>
                    <w:b/>
                    <w:bCs/>
                    <w:lang w:val="en-US"/>
                  </w:rPr>
                </w:rPrChange>
              </w:rPr>
              <w:pPrChange w:id="288" w:author="NTrinh" w:date="2024-01-26T16:37:00Z">
                <w:pPr>
                  <w:jc w:val="center"/>
                </w:pPr>
              </w:pPrChange>
            </w:pPr>
            <w:del w:id="289" w:author="NTrinh" w:date="2024-01-26T17:21:00Z">
              <w:r w:rsidRPr="00A25E94" w:rsidDel="008A2DDE">
                <w:rPr>
                  <w:rFonts w:cs="Times New Roman"/>
                  <w:b/>
                  <w:bCs/>
                  <w:sz w:val="24"/>
                  <w:szCs w:val="24"/>
                  <w:lang w:val="en-US"/>
                  <w:rPrChange w:id="290" w:author="NTrinh" w:date="2024-01-26T16:37:00Z">
                    <w:rPr>
                      <w:rFonts w:cs="Times New Roman"/>
                      <w:b/>
                      <w:bCs/>
                      <w:lang w:val="en-US"/>
                    </w:rPr>
                  </w:rPrChange>
                </w:rPr>
                <w:delText>Categories</w:delText>
              </w:r>
            </w:del>
          </w:p>
        </w:tc>
        <w:tc>
          <w:tcPr>
            <w:tcW w:w="2111" w:type="dxa"/>
          </w:tcPr>
          <w:p w14:paraId="22441973" w14:textId="11E65444" w:rsidR="0038613A" w:rsidRPr="00A25E94" w:rsidDel="008A2DDE" w:rsidRDefault="0087053A">
            <w:pPr>
              <w:spacing w:line="480" w:lineRule="auto"/>
              <w:jc w:val="center"/>
              <w:rPr>
                <w:del w:id="291" w:author="NTrinh" w:date="2024-01-26T17:21:00Z"/>
                <w:rFonts w:cs="Times New Roman"/>
                <w:b/>
                <w:bCs/>
                <w:sz w:val="24"/>
                <w:szCs w:val="24"/>
                <w:lang w:val="en-US"/>
                <w:rPrChange w:id="292" w:author="NTrinh" w:date="2024-01-26T16:37:00Z">
                  <w:rPr>
                    <w:del w:id="293" w:author="NTrinh" w:date="2024-01-26T17:21:00Z"/>
                    <w:rFonts w:cs="Times New Roman"/>
                    <w:b/>
                    <w:bCs/>
                    <w:lang w:val="en-US"/>
                  </w:rPr>
                </w:rPrChange>
              </w:rPr>
              <w:pPrChange w:id="294" w:author="NTrinh" w:date="2024-01-26T16:37:00Z">
                <w:pPr>
                  <w:jc w:val="center"/>
                </w:pPr>
              </w:pPrChange>
            </w:pPr>
            <w:del w:id="295" w:author="NTrinh" w:date="2024-01-26T17:21:00Z">
              <w:r w:rsidRPr="00A25E94" w:rsidDel="008A2DDE">
                <w:rPr>
                  <w:rFonts w:cs="Times New Roman"/>
                  <w:b/>
                  <w:bCs/>
                  <w:sz w:val="24"/>
                  <w:szCs w:val="24"/>
                  <w:lang w:val="en-US"/>
                  <w:rPrChange w:id="296" w:author="NTrinh" w:date="2024-01-26T16:37:00Z">
                    <w:rPr>
                      <w:rFonts w:cs="Times New Roman"/>
                      <w:b/>
                      <w:bCs/>
                      <w:lang w:val="en-US"/>
                    </w:rPr>
                  </w:rPrChange>
                </w:rPr>
                <w:delText>Time point(s) of collection</w:delText>
              </w:r>
            </w:del>
          </w:p>
        </w:tc>
      </w:tr>
      <w:tr w:rsidR="004F6B53" w:rsidRPr="00A25E94" w:rsidDel="008A2DDE" w14:paraId="0D2CD7C4" w14:textId="56F2F4D4" w:rsidTr="00856CE5">
        <w:trPr>
          <w:jc w:val="center"/>
          <w:del w:id="297" w:author="NTrinh" w:date="2024-01-26T17:21:00Z"/>
        </w:trPr>
        <w:tc>
          <w:tcPr>
            <w:tcW w:w="2175" w:type="dxa"/>
            <w:vMerge w:val="restart"/>
          </w:tcPr>
          <w:p w14:paraId="3E4B4188" w14:textId="034F3C5F" w:rsidR="004F6B53" w:rsidRPr="00A25E94" w:rsidDel="008A2DDE" w:rsidRDefault="004F6B53">
            <w:pPr>
              <w:spacing w:line="480" w:lineRule="auto"/>
              <w:jc w:val="both"/>
              <w:rPr>
                <w:del w:id="298" w:author="NTrinh" w:date="2024-01-26T17:21:00Z"/>
                <w:rFonts w:cs="Times New Roman"/>
                <w:b/>
                <w:bCs/>
                <w:sz w:val="24"/>
                <w:szCs w:val="24"/>
                <w:lang w:val="en-US"/>
              </w:rPr>
              <w:pPrChange w:id="299" w:author="NTrinh" w:date="2024-01-26T16:37:00Z">
                <w:pPr>
                  <w:jc w:val="both"/>
                </w:pPr>
              </w:pPrChange>
            </w:pPr>
            <w:del w:id="300" w:author="NTrinh" w:date="2024-01-26T17:21:00Z">
              <w:r w:rsidRPr="00A25E94" w:rsidDel="008A2DDE">
                <w:rPr>
                  <w:rFonts w:cs="Times New Roman"/>
                  <w:b/>
                  <w:bCs/>
                  <w:sz w:val="24"/>
                  <w:szCs w:val="24"/>
                  <w:lang w:val="en-US"/>
                </w:rPr>
                <w:delText>Demographic data</w:delText>
              </w:r>
            </w:del>
          </w:p>
        </w:tc>
        <w:tc>
          <w:tcPr>
            <w:tcW w:w="2164" w:type="dxa"/>
          </w:tcPr>
          <w:p w14:paraId="681DD65F" w14:textId="4F930F1C" w:rsidR="004F6B53" w:rsidRPr="00A25E94" w:rsidDel="008A2DDE" w:rsidRDefault="004F6B53">
            <w:pPr>
              <w:spacing w:line="480" w:lineRule="auto"/>
              <w:jc w:val="both"/>
              <w:rPr>
                <w:del w:id="301" w:author="NTrinh" w:date="2024-01-26T17:21:00Z"/>
                <w:rFonts w:cs="Times New Roman"/>
                <w:sz w:val="24"/>
                <w:szCs w:val="24"/>
                <w:lang w:val="en-US"/>
                <w:rPrChange w:id="302" w:author="NTrinh" w:date="2024-01-26T16:37:00Z">
                  <w:rPr>
                    <w:del w:id="303" w:author="NTrinh" w:date="2024-01-26T17:21:00Z"/>
                    <w:rFonts w:cs="Times New Roman"/>
                    <w:sz w:val="26"/>
                    <w:szCs w:val="26"/>
                    <w:lang w:val="en-US"/>
                  </w:rPr>
                </w:rPrChange>
              </w:rPr>
              <w:pPrChange w:id="304" w:author="NTrinh" w:date="2024-01-26T16:37:00Z">
                <w:pPr>
                  <w:jc w:val="both"/>
                </w:pPr>
              </w:pPrChange>
            </w:pPr>
            <w:del w:id="305" w:author="NTrinh" w:date="2024-01-26T17:21:00Z">
              <w:r w:rsidRPr="00A25E94" w:rsidDel="008A2DDE">
                <w:rPr>
                  <w:rFonts w:cs="Times New Roman"/>
                  <w:sz w:val="24"/>
                  <w:szCs w:val="24"/>
                  <w:lang w:val="en-US"/>
                  <w:rPrChange w:id="306" w:author="NTrinh" w:date="2024-01-26T16:37:00Z">
                    <w:rPr>
                      <w:rFonts w:cs="Times New Roman"/>
                      <w:sz w:val="26"/>
                      <w:szCs w:val="26"/>
                      <w:lang w:val="en-US"/>
                    </w:rPr>
                  </w:rPrChange>
                </w:rPr>
                <w:delText>Name</w:delText>
              </w:r>
            </w:del>
          </w:p>
        </w:tc>
        <w:tc>
          <w:tcPr>
            <w:tcW w:w="2332" w:type="dxa"/>
          </w:tcPr>
          <w:p w14:paraId="5BB5DDCA" w14:textId="379010BE" w:rsidR="004F6B53" w:rsidRPr="00A25E94" w:rsidDel="008A2DDE" w:rsidRDefault="004F6B53">
            <w:pPr>
              <w:spacing w:line="480" w:lineRule="auto"/>
              <w:jc w:val="both"/>
              <w:rPr>
                <w:del w:id="307" w:author="NTrinh" w:date="2024-01-26T17:21:00Z"/>
                <w:rFonts w:cs="Times New Roman"/>
                <w:sz w:val="24"/>
                <w:szCs w:val="24"/>
                <w:lang w:val="en-US"/>
                <w:rPrChange w:id="308" w:author="NTrinh" w:date="2024-01-26T16:37:00Z">
                  <w:rPr>
                    <w:del w:id="309" w:author="NTrinh" w:date="2024-01-26T17:21:00Z"/>
                    <w:rFonts w:cs="Times New Roman"/>
                    <w:sz w:val="26"/>
                    <w:szCs w:val="26"/>
                    <w:lang w:val="en-US"/>
                  </w:rPr>
                </w:rPrChange>
              </w:rPr>
              <w:pPrChange w:id="310" w:author="NTrinh" w:date="2024-01-26T16:37:00Z">
                <w:pPr>
                  <w:jc w:val="both"/>
                </w:pPr>
              </w:pPrChange>
            </w:pPr>
            <w:del w:id="311" w:author="NTrinh" w:date="2024-01-26T17:21:00Z">
              <w:r w:rsidRPr="00A25E94" w:rsidDel="008A2DDE">
                <w:rPr>
                  <w:rFonts w:cs="Times New Roman"/>
                  <w:sz w:val="24"/>
                  <w:szCs w:val="24"/>
                  <w:lang w:val="en-US"/>
                  <w:rPrChange w:id="312" w:author="NTrinh" w:date="2024-01-26T16:37:00Z">
                    <w:rPr>
                      <w:rFonts w:cs="Times New Roman"/>
                      <w:sz w:val="26"/>
                      <w:szCs w:val="26"/>
                      <w:lang w:val="en-US"/>
                    </w:rPr>
                  </w:rPrChange>
                </w:rPr>
                <w:delText>Characters</w:delText>
              </w:r>
            </w:del>
          </w:p>
        </w:tc>
        <w:tc>
          <w:tcPr>
            <w:tcW w:w="2111" w:type="dxa"/>
          </w:tcPr>
          <w:p w14:paraId="6B0A8212" w14:textId="0685D2C1" w:rsidR="004F6B53" w:rsidRPr="00A25E94" w:rsidDel="008A2DDE" w:rsidRDefault="004F6B53">
            <w:pPr>
              <w:spacing w:line="480" w:lineRule="auto"/>
              <w:jc w:val="both"/>
              <w:rPr>
                <w:del w:id="313" w:author="NTrinh" w:date="2024-01-26T17:21:00Z"/>
                <w:rFonts w:cs="Times New Roman"/>
                <w:sz w:val="24"/>
                <w:szCs w:val="24"/>
                <w:lang w:val="en-US"/>
                <w:rPrChange w:id="314" w:author="NTrinh" w:date="2024-01-26T16:37:00Z">
                  <w:rPr>
                    <w:del w:id="315" w:author="NTrinh" w:date="2024-01-26T17:21:00Z"/>
                    <w:rFonts w:cs="Times New Roman"/>
                    <w:sz w:val="26"/>
                    <w:szCs w:val="26"/>
                    <w:lang w:val="en-US"/>
                  </w:rPr>
                </w:rPrChange>
              </w:rPr>
              <w:pPrChange w:id="316" w:author="NTrinh" w:date="2024-01-26T16:37:00Z">
                <w:pPr>
                  <w:jc w:val="both"/>
                </w:pPr>
              </w:pPrChange>
            </w:pPr>
            <w:del w:id="317" w:author="NTrinh" w:date="2024-01-26T17:21:00Z">
              <w:r w:rsidRPr="00A25E94" w:rsidDel="008A2DDE">
                <w:rPr>
                  <w:rFonts w:cs="Times New Roman"/>
                  <w:sz w:val="24"/>
                  <w:szCs w:val="24"/>
                  <w:lang w:val="en-US"/>
                  <w:rPrChange w:id="318" w:author="NTrinh" w:date="2024-01-26T16:37:00Z">
                    <w:rPr>
                      <w:rFonts w:cs="Times New Roman"/>
                      <w:sz w:val="26"/>
                      <w:szCs w:val="26"/>
                      <w:lang w:val="en-US"/>
                    </w:rPr>
                  </w:rPrChange>
                </w:rPr>
                <w:delText>Baseline</w:delText>
              </w:r>
            </w:del>
          </w:p>
        </w:tc>
      </w:tr>
      <w:tr w:rsidR="004F6B53" w:rsidRPr="00A25E94" w:rsidDel="008A2DDE" w14:paraId="0BBA5279" w14:textId="54F21F29" w:rsidTr="00856CE5">
        <w:trPr>
          <w:jc w:val="center"/>
          <w:del w:id="319" w:author="NTrinh" w:date="2024-01-26T17:21:00Z"/>
        </w:trPr>
        <w:tc>
          <w:tcPr>
            <w:tcW w:w="2175" w:type="dxa"/>
            <w:vMerge/>
          </w:tcPr>
          <w:p w14:paraId="0C5E2AFC" w14:textId="41A74421" w:rsidR="004F6B53" w:rsidRPr="00A25E94" w:rsidDel="008A2DDE" w:rsidRDefault="004F6B53">
            <w:pPr>
              <w:spacing w:line="480" w:lineRule="auto"/>
              <w:jc w:val="both"/>
              <w:rPr>
                <w:del w:id="320" w:author="NTrinh" w:date="2024-01-26T17:21:00Z"/>
                <w:rFonts w:cs="Times New Roman"/>
                <w:sz w:val="24"/>
                <w:szCs w:val="24"/>
                <w:lang w:val="en-US"/>
              </w:rPr>
              <w:pPrChange w:id="321" w:author="NTrinh" w:date="2024-01-26T16:37:00Z">
                <w:pPr>
                  <w:jc w:val="both"/>
                </w:pPr>
              </w:pPrChange>
            </w:pPr>
          </w:p>
        </w:tc>
        <w:tc>
          <w:tcPr>
            <w:tcW w:w="2164" w:type="dxa"/>
          </w:tcPr>
          <w:p w14:paraId="13A3C28B" w14:textId="5995C1F7" w:rsidR="004F6B53" w:rsidRPr="00A25E94" w:rsidDel="008A2DDE" w:rsidRDefault="004F6B53">
            <w:pPr>
              <w:spacing w:line="480" w:lineRule="auto"/>
              <w:jc w:val="both"/>
              <w:rPr>
                <w:del w:id="322" w:author="NTrinh" w:date="2024-01-26T17:21:00Z"/>
                <w:rFonts w:cs="Times New Roman"/>
                <w:sz w:val="24"/>
                <w:szCs w:val="24"/>
                <w:lang w:val="en-US"/>
                <w:rPrChange w:id="323" w:author="NTrinh" w:date="2024-01-26T16:37:00Z">
                  <w:rPr>
                    <w:del w:id="324" w:author="NTrinh" w:date="2024-01-26T17:21:00Z"/>
                    <w:rFonts w:cs="Times New Roman"/>
                    <w:sz w:val="26"/>
                    <w:szCs w:val="26"/>
                    <w:lang w:val="en-US"/>
                  </w:rPr>
                </w:rPrChange>
              </w:rPr>
              <w:pPrChange w:id="325" w:author="NTrinh" w:date="2024-01-26T16:37:00Z">
                <w:pPr>
                  <w:jc w:val="both"/>
                </w:pPr>
              </w:pPrChange>
            </w:pPr>
            <w:del w:id="326" w:author="NTrinh" w:date="2024-01-26T17:21:00Z">
              <w:r w:rsidRPr="00A25E94" w:rsidDel="008A2DDE">
                <w:rPr>
                  <w:rFonts w:cs="Times New Roman"/>
                  <w:sz w:val="24"/>
                  <w:szCs w:val="24"/>
                  <w:lang w:val="en-US"/>
                  <w:rPrChange w:id="327" w:author="NTrinh" w:date="2024-01-26T16:37:00Z">
                    <w:rPr>
                      <w:rFonts w:cs="Times New Roman"/>
                      <w:sz w:val="26"/>
                      <w:szCs w:val="26"/>
                      <w:lang w:val="en-US"/>
                    </w:rPr>
                  </w:rPrChange>
                </w:rPr>
                <w:delText>Age</w:delText>
              </w:r>
            </w:del>
          </w:p>
        </w:tc>
        <w:tc>
          <w:tcPr>
            <w:tcW w:w="2332" w:type="dxa"/>
          </w:tcPr>
          <w:p w14:paraId="0C6AFC6E" w14:textId="613EF553" w:rsidR="004F6B53" w:rsidRPr="00A25E94" w:rsidDel="008A2DDE" w:rsidRDefault="004F6B53">
            <w:pPr>
              <w:spacing w:line="480" w:lineRule="auto"/>
              <w:jc w:val="both"/>
              <w:rPr>
                <w:del w:id="328" w:author="NTrinh" w:date="2024-01-26T17:21:00Z"/>
                <w:rFonts w:cs="Times New Roman"/>
                <w:sz w:val="24"/>
                <w:szCs w:val="24"/>
                <w:lang w:val="en-US"/>
                <w:rPrChange w:id="329" w:author="NTrinh" w:date="2024-01-26T16:37:00Z">
                  <w:rPr>
                    <w:del w:id="330" w:author="NTrinh" w:date="2024-01-26T17:21:00Z"/>
                    <w:rFonts w:cs="Times New Roman"/>
                    <w:sz w:val="26"/>
                    <w:szCs w:val="26"/>
                    <w:lang w:val="en-US"/>
                  </w:rPr>
                </w:rPrChange>
              </w:rPr>
              <w:pPrChange w:id="331" w:author="NTrinh" w:date="2024-01-26T16:37:00Z">
                <w:pPr>
                  <w:jc w:val="both"/>
                </w:pPr>
              </w:pPrChange>
            </w:pPr>
          </w:p>
        </w:tc>
        <w:tc>
          <w:tcPr>
            <w:tcW w:w="2111" w:type="dxa"/>
          </w:tcPr>
          <w:p w14:paraId="7F62C8B2" w14:textId="47564DC3" w:rsidR="004F6B53" w:rsidRPr="00A25E94" w:rsidDel="008A2DDE" w:rsidRDefault="004F6B53">
            <w:pPr>
              <w:spacing w:line="480" w:lineRule="auto"/>
              <w:jc w:val="both"/>
              <w:rPr>
                <w:del w:id="332" w:author="NTrinh" w:date="2024-01-26T17:21:00Z"/>
                <w:rFonts w:cs="Times New Roman"/>
                <w:sz w:val="24"/>
                <w:szCs w:val="24"/>
                <w:lang w:val="en-US"/>
                <w:rPrChange w:id="333" w:author="NTrinh" w:date="2024-01-26T16:37:00Z">
                  <w:rPr>
                    <w:del w:id="334" w:author="NTrinh" w:date="2024-01-26T17:21:00Z"/>
                    <w:rFonts w:cs="Times New Roman"/>
                    <w:sz w:val="26"/>
                    <w:szCs w:val="26"/>
                    <w:lang w:val="en-US"/>
                  </w:rPr>
                </w:rPrChange>
              </w:rPr>
              <w:pPrChange w:id="335" w:author="NTrinh" w:date="2024-01-26T16:37:00Z">
                <w:pPr>
                  <w:jc w:val="both"/>
                </w:pPr>
              </w:pPrChange>
            </w:pPr>
          </w:p>
        </w:tc>
      </w:tr>
      <w:tr w:rsidR="004F6B53" w:rsidRPr="00A25E94" w:rsidDel="008A2DDE" w14:paraId="15EEE8C4" w14:textId="167984C0" w:rsidTr="00856CE5">
        <w:trPr>
          <w:jc w:val="center"/>
          <w:del w:id="336" w:author="NTrinh" w:date="2024-01-26T17:21:00Z"/>
        </w:trPr>
        <w:tc>
          <w:tcPr>
            <w:tcW w:w="2175" w:type="dxa"/>
            <w:vMerge/>
          </w:tcPr>
          <w:p w14:paraId="05FA9E8A" w14:textId="67A24242" w:rsidR="004F6B53" w:rsidRPr="00A25E94" w:rsidDel="008A2DDE" w:rsidRDefault="004F6B53">
            <w:pPr>
              <w:spacing w:line="480" w:lineRule="auto"/>
              <w:jc w:val="both"/>
              <w:rPr>
                <w:del w:id="337" w:author="NTrinh" w:date="2024-01-26T17:21:00Z"/>
                <w:rFonts w:cs="Times New Roman"/>
                <w:sz w:val="24"/>
                <w:szCs w:val="24"/>
                <w:lang w:val="en-US"/>
              </w:rPr>
              <w:pPrChange w:id="338" w:author="NTrinh" w:date="2024-01-26T16:37:00Z">
                <w:pPr>
                  <w:jc w:val="both"/>
                </w:pPr>
              </w:pPrChange>
            </w:pPr>
          </w:p>
        </w:tc>
        <w:tc>
          <w:tcPr>
            <w:tcW w:w="2164" w:type="dxa"/>
          </w:tcPr>
          <w:p w14:paraId="7AA0B88B" w14:textId="39F2DAB8" w:rsidR="004F6B53" w:rsidRPr="00A25E94" w:rsidDel="008A2DDE" w:rsidRDefault="004F6B53">
            <w:pPr>
              <w:spacing w:line="480" w:lineRule="auto"/>
              <w:jc w:val="both"/>
              <w:rPr>
                <w:del w:id="339" w:author="NTrinh" w:date="2024-01-26T17:21:00Z"/>
                <w:rFonts w:cs="Times New Roman"/>
                <w:sz w:val="24"/>
                <w:szCs w:val="24"/>
                <w:lang w:val="en-US"/>
                <w:rPrChange w:id="340" w:author="NTrinh" w:date="2024-01-26T16:37:00Z">
                  <w:rPr>
                    <w:del w:id="341" w:author="NTrinh" w:date="2024-01-26T17:21:00Z"/>
                    <w:rFonts w:cs="Times New Roman"/>
                    <w:sz w:val="26"/>
                    <w:szCs w:val="26"/>
                    <w:lang w:val="en-US"/>
                  </w:rPr>
                </w:rPrChange>
              </w:rPr>
              <w:pPrChange w:id="342" w:author="NTrinh" w:date="2024-01-26T16:37:00Z">
                <w:pPr>
                  <w:jc w:val="both"/>
                </w:pPr>
              </w:pPrChange>
            </w:pPr>
            <w:del w:id="343" w:author="NTrinh" w:date="2024-01-26T17:21:00Z">
              <w:r w:rsidRPr="00A25E94" w:rsidDel="008A2DDE">
                <w:rPr>
                  <w:rFonts w:cs="Times New Roman"/>
                  <w:sz w:val="24"/>
                  <w:szCs w:val="24"/>
                  <w:lang w:val="en-US"/>
                  <w:rPrChange w:id="344" w:author="NTrinh" w:date="2024-01-26T16:37:00Z">
                    <w:rPr>
                      <w:rFonts w:cs="Times New Roman"/>
                      <w:sz w:val="26"/>
                      <w:szCs w:val="26"/>
                      <w:lang w:val="en-US"/>
                    </w:rPr>
                  </w:rPrChange>
                </w:rPr>
                <w:delText>Sex</w:delText>
              </w:r>
            </w:del>
          </w:p>
        </w:tc>
        <w:tc>
          <w:tcPr>
            <w:tcW w:w="2332" w:type="dxa"/>
          </w:tcPr>
          <w:p w14:paraId="597E231F" w14:textId="682480C3" w:rsidR="004F6B53" w:rsidRPr="00A25E94" w:rsidDel="008A2DDE" w:rsidRDefault="004F6B53">
            <w:pPr>
              <w:pStyle w:val="ListParagraph"/>
              <w:numPr>
                <w:ilvl w:val="0"/>
                <w:numId w:val="6"/>
              </w:numPr>
              <w:spacing w:line="480" w:lineRule="auto"/>
              <w:jc w:val="both"/>
              <w:rPr>
                <w:del w:id="345" w:author="NTrinh" w:date="2024-01-26T17:21:00Z"/>
                <w:rFonts w:cs="Times New Roman"/>
                <w:sz w:val="24"/>
                <w:szCs w:val="24"/>
                <w:lang w:val="en-US"/>
                <w:rPrChange w:id="346" w:author="NTrinh" w:date="2024-01-26T16:37:00Z">
                  <w:rPr>
                    <w:del w:id="347" w:author="NTrinh" w:date="2024-01-26T17:21:00Z"/>
                    <w:rFonts w:cs="Times New Roman"/>
                    <w:sz w:val="26"/>
                    <w:szCs w:val="26"/>
                    <w:lang w:val="en-US"/>
                  </w:rPr>
                </w:rPrChange>
              </w:rPr>
              <w:pPrChange w:id="348" w:author="NTrinh" w:date="2024-01-26T16:37:00Z">
                <w:pPr>
                  <w:pStyle w:val="ListParagraph"/>
                  <w:numPr>
                    <w:numId w:val="6"/>
                  </w:numPr>
                  <w:ind w:left="284" w:hanging="284"/>
                  <w:jc w:val="both"/>
                </w:pPr>
              </w:pPrChange>
            </w:pPr>
            <w:del w:id="349" w:author="NTrinh" w:date="2024-01-26T17:21:00Z">
              <w:r w:rsidRPr="00A25E94" w:rsidDel="008A2DDE">
                <w:rPr>
                  <w:rFonts w:cs="Times New Roman"/>
                  <w:sz w:val="24"/>
                  <w:szCs w:val="24"/>
                  <w:lang w:val="en-US"/>
                  <w:rPrChange w:id="350" w:author="NTrinh" w:date="2024-01-26T16:37:00Z">
                    <w:rPr>
                      <w:rFonts w:cs="Times New Roman"/>
                      <w:sz w:val="26"/>
                      <w:szCs w:val="26"/>
                      <w:lang w:val="en-US"/>
                    </w:rPr>
                  </w:rPrChange>
                </w:rPr>
                <w:delText>Male</w:delText>
              </w:r>
            </w:del>
          </w:p>
          <w:p w14:paraId="02D4B758" w14:textId="745174AF" w:rsidR="004F6B53" w:rsidRPr="00A25E94" w:rsidDel="008A2DDE" w:rsidRDefault="004F6B53">
            <w:pPr>
              <w:pStyle w:val="ListParagraph"/>
              <w:numPr>
                <w:ilvl w:val="0"/>
                <w:numId w:val="6"/>
              </w:numPr>
              <w:spacing w:line="480" w:lineRule="auto"/>
              <w:jc w:val="both"/>
              <w:rPr>
                <w:del w:id="351" w:author="NTrinh" w:date="2024-01-26T17:21:00Z"/>
                <w:rFonts w:cs="Times New Roman"/>
                <w:sz w:val="24"/>
                <w:szCs w:val="24"/>
                <w:lang w:val="en-US"/>
                <w:rPrChange w:id="352" w:author="NTrinh" w:date="2024-01-26T16:37:00Z">
                  <w:rPr>
                    <w:del w:id="353" w:author="NTrinh" w:date="2024-01-26T17:21:00Z"/>
                    <w:rFonts w:cs="Times New Roman"/>
                    <w:sz w:val="26"/>
                    <w:szCs w:val="26"/>
                    <w:lang w:val="en-US"/>
                  </w:rPr>
                </w:rPrChange>
              </w:rPr>
              <w:pPrChange w:id="354" w:author="NTrinh" w:date="2024-01-26T16:37:00Z">
                <w:pPr>
                  <w:pStyle w:val="ListParagraph"/>
                  <w:numPr>
                    <w:numId w:val="6"/>
                  </w:numPr>
                  <w:ind w:left="284" w:hanging="284"/>
                  <w:jc w:val="both"/>
                </w:pPr>
              </w:pPrChange>
            </w:pPr>
            <w:del w:id="355" w:author="NTrinh" w:date="2024-01-26T17:21:00Z">
              <w:r w:rsidRPr="00A25E94" w:rsidDel="008A2DDE">
                <w:rPr>
                  <w:rFonts w:cs="Times New Roman"/>
                  <w:sz w:val="24"/>
                  <w:szCs w:val="24"/>
                  <w:lang w:val="en-US"/>
                  <w:rPrChange w:id="356" w:author="NTrinh" w:date="2024-01-26T16:37:00Z">
                    <w:rPr>
                      <w:rFonts w:cs="Times New Roman"/>
                      <w:sz w:val="26"/>
                      <w:szCs w:val="26"/>
                      <w:lang w:val="en-US"/>
                    </w:rPr>
                  </w:rPrChange>
                </w:rPr>
                <w:delText>Female</w:delText>
              </w:r>
            </w:del>
          </w:p>
        </w:tc>
        <w:tc>
          <w:tcPr>
            <w:tcW w:w="2111" w:type="dxa"/>
          </w:tcPr>
          <w:p w14:paraId="358A4E69" w14:textId="4B730451" w:rsidR="004F6B53" w:rsidRPr="00A25E94" w:rsidDel="008A2DDE" w:rsidRDefault="004F6B53">
            <w:pPr>
              <w:spacing w:line="480" w:lineRule="auto"/>
              <w:jc w:val="both"/>
              <w:rPr>
                <w:del w:id="357" w:author="NTrinh" w:date="2024-01-26T17:21:00Z"/>
                <w:rFonts w:cs="Times New Roman"/>
                <w:sz w:val="24"/>
                <w:szCs w:val="24"/>
                <w:lang w:val="en-US"/>
                <w:rPrChange w:id="358" w:author="NTrinh" w:date="2024-01-26T16:37:00Z">
                  <w:rPr>
                    <w:del w:id="359" w:author="NTrinh" w:date="2024-01-26T17:21:00Z"/>
                    <w:rFonts w:cs="Times New Roman"/>
                    <w:sz w:val="26"/>
                    <w:szCs w:val="26"/>
                    <w:lang w:val="en-US"/>
                  </w:rPr>
                </w:rPrChange>
              </w:rPr>
              <w:pPrChange w:id="360" w:author="NTrinh" w:date="2024-01-26T16:37:00Z">
                <w:pPr>
                  <w:jc w:val="both"/>
                </w:pPr>
              </w:pPrChange>
            </w:pPr>
            <w:del w:id="361" w:author="NTrinh" w:date="2024-01-26T17:21:00Z">
              <w:r w:rsidRPr="00A25E94" w:rsidDel="008A2DDE">
                <w:rPr>
                  <w:rFonts w:cs="Times New Roman"/>
                  <w:sz w:val="24"/>
                  <w:szCs w:val="24"/>
                  <w:lang w:val="en-US"/>
                  <w:rPrChange w:id="362" w:author="NTrinh" w:date="2024-01-26T16:37:00Z">
                    <w:rPr>
                      <w:rFonts w:cs="Times New Roman"/>
                      <w:sz w:val="26"/>
                      <w:szCs w:val="26"/>
                      <w:lang w:val="en-US"/>
                    </w:rPr>
                  </w:rPrChange>
                </w:rPr>
                <w:delText>Baseline</w:delText>
              </w:r>
            </w:del>
          </w:p>
        </w:tc>
      </w:tr>
      <w:tr w:rsidR="004F6B53" w:rsidRPr="00A25E94" w:rsidDel="008A2DDE" w14:paraId="4BD686AE" w14:textId="077F9133" w:rsidTr="00856CE5">
        <w:trPr>
          <w:jc w:val="center"/>
          <w:del w:id="363" w:author="NTrinh" w:date="2024-01-26T17:21:00Z"/>
        </w:trPr>
        <w:tc>
          <w:tcPr>
            <w:tcW w:w="2175" w:type="dxa"/>
            <w:vMerge/>
          </w:tcPr>
          <w:p w14:paraId="096470C9" w14:textId="4EE66DC0" w:rsidR="004F6B53" w:rsidRPr="00A25E94" w:rsidDel="008A2DDE" w:rsidRDefault="004F6B53">
            <w:pPr>
              <w:spacing w:line="480" w:lineRule="auto"/>
              <w:jc w:val="both"/>
              <w:rPr>
                <w:del w:id="364" w:author="NTrinh" w:date="2024-01-26T17:21:00Z"/>
                <w:rFonts w:cs="Times New Roman"/>
                <w:sz w:val="24"/>
                <w:szCs w:val="24"/>
                <w:lang w:val="en-US"/>
              </w:rPr>
              <w:pPrChange w:id="365" w:author="NTrinh" w:date="2024-01-26T16:37:00Z">
                <w:pPr>
                  <w:jc w:val="both"/>
                </w:pPr>
              </w:pPrChange>
            </w:pPr>
          </w:p>
        </w:tc>
        <w:tc>
          <w:tcPr>
            <w:tcW w:w="2164" w:type="dxa"/>
          </w:tcPr>
          <w:p w14:paraId="6D4790BB" w14:textId="0B9706A7" w:rsidR="004F6B53" w:rsidRPr="00A25E94" w:rsidDel="008A2DDE" w:rsidRDefault="004F6B53">
            <w:pPr>
              <w:spacing w:line="480" w:lineRule="auto"/>
              <w:jc w:val="both"/>
              <w:rPr>
                <w:del w:id="366" w:author="NTrinh" w:date="2024-01-26T17:21:00Z"/>
                <w:rFonts w:cs="Times New Roman"/>
                <w:sz w:val="24"/>
                <w:szCs w:val="24"/>
                <w:lang w:val="en-US"/>
                <w:rPrChange w:id="367" w:author="NTrinh" w:date="2024-01-26T16:37:00Z">
                  <w:rPr>
                    <w:del w:id="368" w:author="NTrinh" w:date="2024-01-26T17:21:00Z"/>
                    <w:rFonts w:cs="Times New Roman"/>
                    <w:sz w:val="26"/>
                    <w:szCs w:val="26"/>
                    <w:lang w:val="en-US"/>
                  </w:rPr>
                </w:rPrChange>
              </w:rPr>
              <w:pPrChange w:id="369" w:author="NTrinh" w:date="2024-01-26T16:37:00Z">
                <w:pPr>
                  <w:jc w:val="both"/>
                </w:pPr>
              </w:pPrChange>
            </w:pPr>
            <w:del w:id="370" w:author="NTrinh" w:date="2024-01-26T17:21:00Z">
              <w:r w:rsidRPr="00A25E94" w:rsidDel="008A2DDE">
                <w:rPr>
                  <w:rFonts w:cs="Times New Roman"/>
                  <w:sz w:val="24"/>
                  <w:szCs w:val="24"/>
                  <w:lang w:val="en-US"/>
                  <w:rPrChange w:id="371" w:author="NTrinh" w:date="2024-01-26T16:37:00Z">
                    <w:rPr>
                      <w:rFonts w:cs="Times New Roman"/>
                      <w:sz w:val="26"/>
                      <w:szCs w:val="26"/>
                      <w:lang w:val="en-US"/>
                    </w:rPr>
                  </w:rPrChange>
                </w:rPr>
                <w:delText>Weight (kg)</w:delText>
              </w:r>
            </w:del>
          </w:p>
        </w:tc>
        <w:tc>
          <w:tcPr>
            <w:tcW w:w="2332" w:type="dxa"/>
          </w:tcPr>
          <w:p w14:paraId="131E1954" w14:textId="230BB4A2" w:rsidR="004F6B53" w:rsidRPr="00A25E94" w:rsidDel="008A2DDE" w:rsidRDefault="004F6B53">
            <w:pPr>
              <w:pStyle w:val="ListParagraph"/>
              <w:numPr>
                <w:ilvl w:val="0"/>
                <w:numId w:val="6"/>
              </w:numPr>
              <w:spacing w:line="480" w:lineRule="auto"/>
              <w:jc w:val="both"/>
              <w:rPr>
                <w:del w:id="372" w:author="NTrinh" w:date="2024-01-26T17:21:00Z"/>
                <w:rFonts w:cs="Times New Roman"/>
                <w:sz w:val="24"/>
                <w:szCs w:val="24"/>
                <w:lang w:val="en-US"/>
                <w:rPrChange w:id="373" w:author="NTrinh" w:date="2024-01-26T16:37:00Z">
                  <w:rPr>
                    <w:del w:id="374" w:author="NTrinh" w:date="2024-01-26T17:21:00Z"/>
                    <w:rFonts w:cs="Times New Roman"/>
                    <w:sz w:val="26"/>
                    <w:szCs w:val="26"/>
                    <w:lang w:val="en-US"/>
                  </w:rPr>
                </w:rPrChange>
              </w:rPr>
              <w:pPrChange w:id="375" w:author="NTrinh" w:date="2024-01-26T16:37:00Z">
                <w:pPr>
                  <w:pStyle w:val="ListParagraph"/>
                  <w:numPr>
                    <w:numId w:val="6"/>
                  </w:numPr>
                  <w:ind w:left="284" w:hanging="284"/>
                  <w:jc w:val="both"/>
                </w:pPr>
              </w:pPrChange>
            </w:pPr>
            <w:del w:id="376" w:author="NTrinh" w:date="2024-01-26T17:21:00Z">
              <w:r w:rsidRPr="00A25E94" w:rsidDel="008A2DDE">
                <w:rPr>
                  <w:rFonts w:cs="Times New Roman"/>
                  <w:sz w:val="24"/>
                  <w:szCs w:val="24"/>
                  <w:lang w:val="en-US"/>
                  <w:rPrChange w:id="377" w:author="NTrinh" w:date="2024-01-26T16:37:00Z">
                    <w:rPr>
                      <w:rFonts w:cs="Times New Roman"/>
                      <w:sz w:val="26"/>
                      <w:szCs w:val="26"/>
                      <w:lang w:val="en-US"/>
                    </w:rPr>
                  </w:rPrChange>
                </w:rPr>
                <w:delText>___ kg</w:delText>
              </w:r>
            </w:del>
          </w:p>
          <w:p w14:paraId="6D883B3C" w14:textId="6DC613FD" w:rsidR="004F6B53" w:rsidRPr="00A25E94" w:rsidDel="008A2DDE" w:rsidRDefault="004F6B53">
            <w:pPr>
              <w:pStyle w:val="ListParagraph"/>
              <w:numPr>
                <w:ilvl w:val="0"/>
                <w:numId w:val="6"/>
              </w:numPr>
              <w:spacing w:line="480" w:lineRule="auto"/>
              <w:jc w:val="both"/>
              <w:rPr>
                <w:del w:id="378" w:author="NTrinh" w:date="2024-01-26T17:21:00Z"/>
                <w:rFonts w:cs="Times New Roman"/>
                <w:sz w:val="24"/>
                <w:szCs w:val="24"/>
                <w:lang w:val="en-US"/>
                <w:rPrChange w:id="379" w:author="NTrinh" w:date="2024-01-26T16:37:00Z">
                  <w:rPr>
                    <w:del w:id="380" w:author="NTrinh" w:date="2024-01-26T17:21:00Z"/>
                    <w:rFonts w:cs="Times New Roman"/>
                    <w:sz w:val="26"/>
                    <w:szCs w:val="26"/>
                    <w:lang w:val="en-US"/>
                  </w:rPr>
                </w:rPrChange>
              </w:rPr>
              <w:pPrChange w:id="381" w:author="NTrinh" w:date="2024-01-26T16:37:00Z">
                <w:pPr>
                  <w:pStyle w:val="ListParagraph"/>
                  <w:numPr>
                    <w:numId w:val="6"/>
                  </w:numPr>
                  <w:ind w:left="284" w:hanging="284"/>
                  <w:jc w:val="both"/>
                </w:pPr>
              </w:pPrChange>
            </w:pPr>
            <w:del w:id="382" w:author="NTrinh" w:date="2024-01-26T17:21:00Z">
              <w:r w:rsidRPr="00A25E94" w:rsidDel="008A2DDE">
                <w:rPr>
                  <w:rFonts w:cs="Times New Roman"/>
                  <w:sz w:val="24"/>
                  <w:szCs w:val="24"/>
                  <w:lang w:val="en-US"/>
                  <w:rPrChange w:id="383" w:author="NTrinh" w:date="2024-01-26T16:37:00Z">
                    <w:rPr>
                      <w:rFonts w:cs="Times New Roman"/>
                      <w:sz w:val="26"/>
                      <w:szCs w:val="26"/>
                      <w:lang w:val="en-US"/>
                    </w:rPr>
                  </w:rPrChange>
                </w:rPr>
                <w:delText>Unknown</w:delText>
              </w:r>
            </w:del>
          </w:p>
        </w:tc>
        <w:tc>
          <w:tcPr>
            <w:tcW w:w="2111" w:type="dxa"/>
          </w:tcPr>
          <w:p w14:paraId="1E555CD1" w14:textId="22D2AE90" w:rsidR="004F6B53" w:rsidRPr="00A25E94" w:rsidDel="008A2DDE" w:rsidRDefault="004F6B53">
            <w:pPr>
              <w:spacing w:line="480" w:lineRule="auto"/>
              <w:jc w:val="both"/>
              <w:rPr>
                <w:del w:id="384" w:author="NTrinh" w:date="2024-01-26T17:21:00Z"/>
                <w:rFonts w:cs="Times New Roman"/>
                <w:sz w:val="24"/>
                <w:szCs w:val="24"/>
                <w:lang w:val="en-US"/>
                <w:rPrChange w:id="385" w:author="NTrinh" w:date="2024-01-26T16:37:00Z">
                  <w:rPr>
                    <w:del w:id="386" w:author="NTrinh" w:date="2024-01-26T17:21:00Z"/>
                    <w:rFonts w:cs="Times New Roman"/>
                    <w:sz w:val="26"/>
                    <w:szCs w:val="26"/>
                    <w:lang w:val="en-US"/>
                  </w:rPr>
                </w:rPrChange>
              </w:rPr>
              <w:pPrChange w:id="387" w:author="NTrinh" w:date="2024-01-26T16:37:00Z">
                <w:pPr>
                  <w:jc w:val="both"/>
                </w:pPr>
              </w:pPrChange>
            </w:pPr>
            <w:del w:id="388" w:author="NTrinh" w:date="2024-01-26T17:21:00Z">
              <w:r w:rsidRPr="00A25E94" w:rsidDel="008A2DDE">
                <w:rPr>
                  <w:rFonts w:cs="Times New Roman"/>
                  <w:sz w:val="24"/>
                  <w:szCs w:val="24"/>
                  <w:lang w:val="en-US"/>
                  <w:rPrChange w:id="389" w:author="NTrinh" w:date="2024-01-26T16:37:00Z">
                    <w:rPr>
                      <w:rFonts w:cs="Times New Roman"/>
                      <w:sz w:val="26"/>
                      <w:szCs w:val="26"/>
                      <w:lang w:val="en-US"/>
                    </w:rPr>
                  </w:rPrChange>
                </w:rPr>
                <w:delText>Baseline</w:delText>
              </w:r>
            </w:del>
          </w:p>
        </w:tc>
      </w:tr>
      <w:tr w:rsidR="004F6B53" w:rsidRPr="00A25E94" w:rsidDel="008A2DDE" w14:paraId="08E538AF" w14:textId="7F12C80E" w:rsidTr="00856CE5">
        <w:trPr>
          <w:jc w:val="center"/>
          <w:del w:id="390" w:author="NTrinh" w:date="2024-01-26T17:21:00Z"/>
        </w:trPr>
        <w:tc>
          <w:tcPr>
            <w:tcW w:w="2175" w:type="dxa"/>
            <w:vMerge/>
          </w:tcPr>
          <w:p w14:paraId="7FF9A95C" w14:textId="43F1FE8F" w:rsidR="004F6B53" w:rsidRPr="00A25E94" w:rsidDel="008A2DDE" w:rsidRDefault="004F6B53">
            <w:pPr>
              <w:spacing w:line="480" w:lineRule="auto"/>
              <w:jc w:val="both"/>
              <w:rPr>
                <w:del w:id="391" w:author="NTrinh" w:date="2024-01-26T17:21:00Z"/>
                <w:rFonts w:cs="Times New Roman"/>
                <w:sz w:val="24"/>
                <w:szCs w:val="24"/>
                <w:lang w:val="en-US"/>
              </w:rPr>
              <w:pPrChange w:id="392" w:author="NTrinh" w:date="2024-01-26T16:37:00Z">
                <w:pPr>
                  <w:jc w:val="both"/>
                </w:pPr>
              </w:pPrChange>
            </w:pPr>
          </w:p>
        </w:tc>
        <w:tc>
          <w:tcPr>
            <w:tcW w:w="2164" w:type="dxa"/>
          </w:tcPr>
          <w:p w14:paraId="27E31AB2" w14:textId="11A3A511" w:rsidR="004F6B53" w:rsidRPr="00A25E94" w:rsidDel="008A2DDE" w:rsidRDefault="004F6B53">
            <w:pPr>
              <w:spacing w:line="480" w:lineRule="auto"/>
              <w:jc w:val="both"/>
              <w:rPr>
                <w:del w:id="393" w:author="NTrinh" w:date="2024-01-26T17:21:00Z"/>
                <w:rFonts w:cs="Times New Roman"/>
                <w:sz w:val="24"/>
                <w:szCs w:val="24"/>
                <w:lang w:val="en-US"/>
                <w:rPrChange w:id="394" w:author="NTrinh" w:date="2024-01-26T16:37:00Z">
                  <w:rPr>
                    <w:del w:id="395" w:author="NTrinh" w:date="2024-01-26T17:21:00Z"/>
                    <w:rFonts w:cs="Times New Roman"/>
                    <w:sz w:val="26"/>
                    <w:szCs w:val="26"/>
                    <w:lang w:val="en-US"/>
                  </w:rPr>
                </w:rPrChange>
              </w:rPr>
              <w:pPrChange w:id="396" w:author="NTrinh" w:date="2024-01-26T16:37:00Z">
                <w:pPr>
                  <w:jc w:val="both"/>
                </w:pPr>
              </w:pPrChange>
            </w:pPr>
            <w:del w:id="397" w:author="NTrinh" w:date="2024-01-26T17:21:00Z">
              <w:r w:rsidRPr="00A25E94" w:rsidDel="008A2DDE">
                <w:rPr>
                  <w:rFonts w:cs="Times New Roman"/>
                  <w:sz w:val="24"/>
                  <w:szCs w:val="24"/>
                  <w:lang w:val="en-US"/>
                  <w:rPrChange w:id="398" w:author="NTrinh" w:date="2024-01-26T16:37:00Z">
                    <w:rPr>
                      <w:rFonts w:cs="Times New Roman"/>
                      <w:sz w:val="26"/>
                      <w:szCs w:val="26"/>
                      <w:lang w:val="en-US"/>
                    </w:rPr>
                  </w:rPrChange>
                </w:rPr>
                <w:delText>Charlson score</w:delText>
              </w:r>
            </w:del>
          </w:p>
        </w:tc>
        <w:tc>
          <w:tcPr>
            <w:tcW w:w="2332" w:type="dxa"/>
          </w:tcPr>
          <w:p w14:paraId="4E83E446" w14:textId="4E002B2E" w:rsidR="004F6B53" w:rsidRPr="00A25E94" w:rsidDel="008A2DDE" w:rsidRDefault="004F6B53">
            <w:pPr>
              <w:spacing w:line="480" w:lineRule="auto"/>
              <w:jc w:val="both"/>
              <w:rPr>
                <w:del w:id="399" w:author="NTrinh" w:date="2024-01-26T17:21:00Z"/>
                <w:rFonts w:cs="Times New Roman"/>
                <w:sz w:val="24"/>
                <w:szCs w:val="24"/>
                <w:lang w:val="en-US"/>
                <w:rPrChange w:id="400" w:author="NTrinh" w:date="2024-01-26T16:37:00Z">
                  <w:rPr>
                    <w:del w:id="401" w:author="NTrinh" w:date="2024-01-26T17:21:00Z"/>
                    <w:rFonts w:cs="Times New Roman"/>
                    <w:sz w:val="26"/>
                    <w:szCs w:val="26"/>
                    <w:lang w:val="en-US"/>
                  </w:rPr>
                </w:rPrChange>
              </w:rPr>
              <w:pPrChange w:id="402" w:author="NTrinh" w:date="2024-01-26T16:37:00Z">
                <w:pPr>
                  <w:jc w:val="both"/>
                </w:pPr>
              </w:pPrChange>
            </w:pPr>
          </w:p>
        </w:tc>
        <w:tc>
          <w:tcPr>
            <w:tcW w:w="2111" w:type="dxa"/>
          </w:tcPr>
          <w:p w14:paraId="34D92174" w14:textId="556AD8FA" w:rsidR="004F6B53" w:rsidRPr="00A25E94" w:rsidDel="008A2DDE" w:rsidRDefault="004F6B53">
            <w:pPr>
              <w:spacing w:line="480" w:lineRule="auto"/>
              <w:jc w:val="both"/>
              <w:rPr>
                <w:del w:id="403" w:author="NTrinh" w:date="2024-01-26T17:21:00Z"/>
                <w:rFonts w:cs="Times New Roman"/>
                <w:sz w:val="24"/>
                <w:szCs w:val="24"/>
                <w:lang w:val="en-US"/>
                <w:rPrChange w:id="404" w:author="NTrinh" w:date="2024-01-26T16:37:00Z">
                  <w:rPr>
                    <w:del w:id="405" w:author="NTrinh" w:date="2024-01-26T17:21:00Z"/>
                    <w:rFonts w:cs="Times New Roman"/>
                    <w:sz w:val="26"/>
                    <w:szCs w:val="26"/>
                    <w:lang w:val="en-US"/>
                  </w:rPr>
                </w:rPrChange>
              </w:rPr>
              <w:pPrChange w:id="406" w:author="NTrinh" w:date="2024-01-26T16:37:00Z">
                <w:pPr>
                  <w:jc w:val="both"/>
                </w:pPr>
              </w:pPrChange>
            </w:pPr>
            <w:del w:id="407" w:author="NTrinh" w:date="2024-01-26T17:21:00Z">
              <w:r w:rsidRPr="00A25E94" w:rsidDel="008A2DDE">
                <w:rPr>
                  <w:rFonts w:cs="Times New Roman"/>
                  <w:sz w:val="24"/>
                  <w:szCs w:val="24"/>
                  <w:lang w:val="en-US"/>
                  <w:rPrChange w:id="408" w:author="NTrinh" w:date="2024-01-26T16:37:00Z">
                    <w:rPr>
                      <w:rFonts w:cs="Times New Roman"/>
                      <w:sz w:val="26"/>
                      <w:szCs w:val="26"/>
                      <w:lang w:val="en-US"/>
                    </w:rPr>
                  </w:rPrChange>
                </w:rPr>
                <w:delText>Baseline</w:delText>
              </w:r>
            </w:del>
          </w:p>
        </w:tc>
      </w:tr>
      <w:tr w:rsidR="004F6B53" w:rsidRPr="00A25E94" w:rsidDel="008A2DDE" w14:paraId="436AFDC0" w14:textId="14EC130D" w:rsidTr="00856CE5">
        <w:trPr>
          <w:jc w:val="center"/>
          <w:del w:id="409" w:author="NTrinh" w:date="2024-01-26T17:21:00Z"/>
        </w:trPr>
        <w:tc>
          <w:tcPr>
            <w:tcW w:w="2175" w:type="dxa"/>
            <w:vMerge/>
          </w:tcPr>
          <w:p w14:paraId="5CBC475F" w14:textId="0E91CE1B" w:rsidR="004F6B53" w:rsidRPr="00A25E94" w:rsidDel="008A2DDE" w:rsidRDefault="004F6B53">
            <w:pPr>
              <w:spacing w:line="480" w:lineRule="auto"/>
              <w:jc w:val="both"/>
              <w:rPr>
                <w:del w:id="410" w:author="NTrinh" w:date="2024-01-26T17:21:00Z"/>
                <w:rFonts w:cs="Times New Roman"/>
                <w:sz w:val="24"/>
                <w:szCs w:val="24"/>
                <w:lang w:val="en-US"/>
              </w:rPr>
              <w:pPrChange w:id="411" w:author="NTrinh" w:date="2024-01-26T16:37:00Z">
                <w:pPr>
                  <w:jc w:val="both"/>
                </w:pPr>
              </w:pPrChange>
            </w:pPr>
          </w:p>
        </w:tc>
        <w:tc>
          <w:tcPr>
            <w:tcW w:w="2164" w:type="dxa"/>
          </w:tcPr>
          <w:p w14:paraId="3E0AF163" w14:textId="333D6D05" w:rsidR="004F6B53" w:rsidRPr="00A25E94" w:rsidDel="008A2DDE" w:rsidRDefault="004F6B53">
            <w:pPr>
              <w:spacing w:line="480" w:lineRule="auto"/>
              <w:jc w:val="both"/>
              <w:rPr>
                <w:del w:id="412" w:author="NTrinh" w:date="2024-01-26T17:21:00Z"/>
                <w:rFonts w:cs="Times New Roman"/>
                <w:sz w:val="24"/>
                <w:szCs w:val="24"/>
                <w:lang w:val="en-US"/>
                <w:rPrChange w:id="413" w:author="NTrinh" w:date="2024-01-26T16:37:00Z">
                  <w:rPr>
                    <w:del w:id="414" w:author="NTrinh" w:date="2024-01-26T17:21:00Z"/>
                    <w:rFonts w:cs="Times New Roman"/>
                    <w:sz w:val="26"/>
                    <w:szCs w:val="26"/>
                    <w:lang w:val="en-US"/>
                  </w:rPr>
                </w:rPrChange>
              </w:rPr>
              <w:pPrChange w:id="415" w:author="NTrinh" w:date="2024-01-26T16:37:00Z">
                <w:pPr>
                  <w:jc w:val="both"/>
                </w:pPr>
              </w:pPrChange>
            </w:pPr>
            <w:del w:id="416" w:author="NTrinh" w:date="2024-01-26T17:21:00Z">
              <w:r w:rsidRPr="00A25E94" w:rsidDel="008A2DDE">
                <w:rPr>
                  <w:rFonts w:cs="Times New Roman"/>
                  <w:sz w:val="24"/>
                  <w:szCs w:val="24"/>
                  <w:lang w:val="en-US"/>
                  <w:rPrChange w:id="417" w:author="NTrinh" w:date="2024-01-26T16:37:00Z">
                    <w:rPr>
                      <w:rFonts w:cs="Times New Roman"/>
                      <w:sz w:val="26"/>
                      <w:szCs w:val="26"/>
                      <w:lang w:val="en-US"/>
                    </w:rPr>
                  </w:rPrChange>
                </w:rPr>
                <w:delText>Site</w:delText>
              </w:r>
            </w:del>
          </w:p>
        </w:tc>
        <w:tc>
          <w:tcPr>
            <w:tcW w:w="2332" w:type="dxa"/>
          </w:tcPr>
          <w:p w14:paraId="74B805D8" w14:textId="5C605E9D" w:rsidR="004F6B53" w:rsidRPr="00A25E94" w:rsidDel="008A2DDE" w:rsidRDefault="004F6B53">
            <w:pPr>
              <w:pStyle w:val="ListParagraph"/>
              <w:numPr>
                <w:ilvl w:val="0"/>
                <w:numId w:val="6"/>
              </w:numPr>
              <w:spacing w:line="480" w:lineRule="auto"/>
              <w:jc w:val="both"/>
              <w:rPr>
                <w:del w:id="418" w:author="NTrinh" w:date="2024-01-26T17:21:00Z"/>
                <w:rFonts w:cs="Times New Roman"/>
                <w:sz w:val="24"/>
                <w:szCs w:val="24"/>
                <w:lang w:val="en-US"/>
                <w:rPrChange w:id="419" w:author="NTrinh" w:date="2024-01-26T16:37:00Z">
                  <w:rPr>
                    <w:del w:id="420" w:author="NTrinh" w:date="2024-01-26T17:21:00Z"/>
                    <w:rFonts w:cs="Times New Roman"/>
                    <w:sz w:val="26"/>
                    <w:szCs w:val="26"/>
                    <w:lang w:val="en-US"/>
                  </w:rPr>
                </w:rPrChange>
              </w:rPr>
              <w:pPrChange w:id="421" w:author="NTrinh" w:date="2024-01-26T16:37:00Z">
                <w:pPr>
                  <w:pStyle w:val="ListParagraph"/>
                  <w:numPr>
                    <w:numId w:val="6"/>
                  </w:numPr>
                  <w:ind w:left="284" w:hanging="284"/>
                  <w:jc w:val="both"/>
                </w:pPr>
              </w:pPrChange>
            </w:pPr>
            <w:del w:id="422" w:author="NTrinh" w:date="2024-01-26T17:21:00Z">
              <w:r w:rsidRPr="00A25E94" w:rsidDel="008A2DDE">
                <w:rPr>
                  <w:rFonts w:cs="Times New Roman"/>
                  <w:sz w:val="24"/>
                  <w:szCs w:val="24"/>
                  <w:lang w:val="en-US"/>
                  <w:rPrChange w:id="423" w:author="NTrinh" w:date="2024-01-26T16:37:00Z">
                    <w:rPr>
                      <w:rFonts w:cs="Times New Roman"/>
                      <w:sz w:val="26"/>
                      <w:szCs w:val="26"/>
                      <w:lang w:val="en-US"/>
                    </w:rPr>
                  </w:rPrChange>
                </w:rPr>
                <w:delText>Bach Mai</w:delText>
              </w:r>
            </w:del>
          </w:p>
          <w:p w14:paraId="5E85B9F6" w14:textId="3035E8B3" w:rsidR="004F6B53" w:rsidRPr="00A25E94" w:rsidDel="008A2DDE" w:rsidRDefault="004F6B53">
            <w:pPr>
              <w:pStyle w:val="ListParagraph"/>
              <w:numPr>
                <w:ilvl w:val="0"/>
                <w:numId w:val="6"/>
              </w:numPr>
              <w:spacing w:line="480" w:lineRule="auto"/>
              <w:jc w:val="both"/>
              <w:rPr>
                <w:del w:id="424" w:author="NTrinh" w:date="2024-01-26T17:21:00Z"/>
                <w:rFonts w:cs="Times New Roman"/>
                <w:sz w:val="24"/>
                <w:szCs w:val="24"/>
                <w:lang w:val="en-US"/>
                <w:rPrChange w:id="425" w:author="NTrinh" w:date="2024-01-26T16:37:00Z">
                  <w:rPr>
                    <w:del w:id="426" w:author="NTrinh" w:date="2024-01-26T17:21:00Z"/>
                    <w:rFonts w:cs="Times New Roman"/>
                    <w:sz w:val="26"/>
                    <w:szCs w:val="26"/>
                    <w:lang w:val="en-US"/>
                  </w:rPr>
                </w:rPrChange>
              </w:rPr>
              <w:pPrChange w:id="427" w:author="NTrinh" w:date="2024-01-26T16:37:00Z">
                <w:pPr>
                  <w:pStyle w:val="ListParagraph"/>
                  <w:numPr>
                    <w:numId w:val="6"/>
                  </w:numPr>
                  <w:ind w:left="284" w:hanging="284"/>
                  <w:jc w:val="both"/>
                </w:pPr>
              </w:pPrChange>
            </w:pPr>
            <w:del w:id="428" w:author="NTrinh" w:date="2024-01-26T17:21:00Z">
              <w:r w:rsidRPr="00A25E94" w:rsidDel="008A2DDE">
                <w:rPr>
                  <w:rFonts w:cs="Times New Roman"/>
                  <w:sz w:val="24"/>
                  <w:szCs w:val="24"/>
                  <w:lang w:val="en-US"/>
                  <w:rPrChange w:id="429" w:author="NTrinh" w:date="2024-01-26T16:37:00Z">
                    <w:rPr>
                      <w:rFonts w:cs="Times New Roman"/>
                      <w:sz w:val="26"/>
                      <w:szCs w:val="26"/>
                      <w:lang w:val="en-US"/>
                    </w:rPr>
                  </w:rPrChange>
                </w:rPr>
                <w:delText>Thanh Nhan</w:delText>
              </w:r>
            </w:del>
          </w:p>
          <w:p w14:paraId="44DB2FB1" w14:textId="17B85CFB" w:rsidR="004F6B53" w:rsidRPr="00A25E94" w:rsidDel="008A2DDE" w:rsidRDefault="004F6B53">
            <w:pPr>
              <w:pStyle w:val="ListParagraph"/>
              <w:numPr>
                <w:ilvl w:val="0"/>
                <w:numId w:val="6"/>
              </w:numPr>
              <w:spacing w:line="480" w:lineRule="auto"/>
              <w:jc w:val="both"/>
              <w:rPr>
                <w:del w:id="430" w:author="NTrinh" w:date="2024-01-26T17:21:00Z"/>
                <w:rFonts w:cs="Times New Roman"/>
                <w:sz w:val="24"/>
                <w:szCs w:val="24"/>
                <w:lang w:val="en-US"/>
                <w:rPrChange w:id="431" w:author="NTrinh" w:date="2024-01-26T16:37:00Z">
                  <w:rPr>
                    <w:del w:id="432" w:author="NTrinh" w:date="2024-01-26T17:21:00Z"/>
                    <w:rFonts w:cs="Times New Roman"/>
                    <w:sz w:val="26"/>
                    <w:szCs w:val="26"/>
                    <w:lang w:val="en-US"/>
                  </w:rPr>
                </w:rPrChange>
              </w:rPr>
              <w:pPrChange w:id="433" w:author="NTrinh" w:date="2024-01-26T16:37:00Z">
                <w:pPr>
                  <w:pStyle w:val="ListParagraph"/>
                  <w:numPr>
                    <w:numId w:val="6"/>
                  </w:numPr>
                  <w:ind w:left="284" w:hanging="284"/>
                  <w:jc w:val="both"/>
                </w:pPr>
              </w:pPrChange>
            </w:pPr>
            <w:del w:id="434" w:author="NTrinh" w:date="2024-01-26T17:21:00Z">
              <w:r w:rsidRPr="00A25E94" w:rsidDel="008A2DDE">
                <w:rPr>
                  <w:rFonts w:cs="Times New Roman"/>
                  <w:sz w:val="24"/>
                  <w:szCs w:val="24"/>
                  <w:lang w:val="en-US"/>
                  <w:rPrChange w:id="435" w:author="NTrinh" w:date="2024-01-26T16:37:00Z">
                    <w:rPr>
                      <w:rFonts w:cs="Times New Roman"/>
                      <w:sz w:val="26"/>
                      <w:szCs w:val="26"/>
                      <w:lang w:val="en-US"/>
                    </w:rPr>
                  </w:rPrChange>
                </w:rPr>
                <w:delText>National Hospital of Tropical disease</w:delText>
              </w:r>
            </w:del>
          </w:p>
        </w:tc>
        <w:tc>
          <w:tcPr>
            <w:tcW w:w="2111" w:type="dxa"/>
          </w:tcPr>
          <w:p w14:paraId="27C17324" w14:textId="58717D98" w:rsidR="004F6B53" w:rsidRPr="00A25E94" w:rsidDel="008A2DDE" w:rsidRDefault="004F6B53">
            <w:pPr>
              <w:spacing w:line="480" w:lineRule="auto"/>
              <w:jc w:val="both"/>
              <w:rPr>
                <w:del w:id="436" w:author="NTrinh" w:date="2024-01-26T17:21:00Z"/>
                <w:rFonts w:cs="Times New Roman"/>
                <w:sz w:val="24"/>
                <w:szCs w:val="24"/>
                <w:lang w:val="en-US"/>
                <w:rPrChange w:id="437" w:author="NTrinh" w:date="2024-01-26T16:37:00Z">
                  <w:rPr>
                    <w:del w:id="438" w:author="NTrinh" w:date="2024-01-26T17:21:00Z"/>
                    <w:rFonts w:cs="Times New Roman"/>
                    <w:sz w:val="26"/>
                    <w:szCs w:val="26"/>
                    <w:lang w:val="en-US"/>
                  </w:rPr>
                </w:rPrChange>
              </w:rPr>
              <w:pPrChange w:id="439" w:author="NTrinh" w:date="2024-01-26T16:37:00Z">
                <w:pPr>
                  <w:jc w:val="both"/>
                </w:pPr>
              </w:pPrChange>
            </w:pPr>
            <w:del w:id="440" w:author="NTrinh" w:date="2024-01-26T17:21:00Z">
              <w:r w:rsidRPr="00A25E94" w:rsidDel="008A2DDE">
                <w:rPr>
                  <w:rFonts w:cs="Times New Roman"/>
                  <w:sz w:val="24"/>
                  <w:szCs w:val="24"/>
                  <w:lang w:val="en-US"/>
                  <w:rPrChange w:id="441" w:author="NTrinh" w:date="2024-01-26T16:37:00Z">
                    <w:rPr>
                      <w:rFonts w:cs="Times New Roman"/>
                      <w:sz w:val="26"/>
                      <w:szCs w:val="26"/>
                      <w:lang w:val="en-US"/>
                    </w:rPr>
                  </w:rPrChange>
                </w:rPr>
                <w:delText>Baseline</w:delText>
              </w:r>
            </w:del>
          </w:p>
        </w:tc>
      </w:tr>
      <w:tr w:rsidR="004F6B53" w:rsidRPr="00A25E94" w:rsidDel="008A2DDE" w14:paraId="3CF886C3" w14:textId="1E3B0F77" w:rsidTr="00856CE5">
        <w:trPr>
          <w:jc w:val="center"/>
          <w:del w:id="442" w:author="NTrinh" w:date="2024-01-26T17:21:00Z"/>
        </w:trPr>
        <w:tc>
          <w:tcPr>
            <w:tcW w:w="2175" w:type="dxa"/>
            <w:vMerge/>
          </w:tcPr>
          <w:p w14:paraId="7A958823" w14:textId="3FA3A39A" w:rsidR="004F6B53" w:rsidRPr="00A25E94" w:rsidDel="008A2DDE" w:rsidRDefault="004F6B53">
            <w:pPr>
              <w:spacing w:line="480" w:lineRule="auto"/>
              <w:jc w:val="both"/>
              <w:rPr>
                <w:del w:id="443" w:author="NTrinh" w:date="2024-01-26T17:21:00Z"/>
                <w:rFonts w:cs="Times New Roman"/>
                <w:sz w:val="24"/>
                <w:szCs w:val="24"/>
                <w:lang w:val="en-US"/>
              </w:rPr>
              <w:pPrChange w:id="444" w:author="NTrinh" w:date="2024-01-26T16:37:00Z">
                <w:pPr>
                  <w:jc w:val="both"/>
                </w:pPr>
              </w:pPrChange>
            </w:pPr>
          </w:p>
        </w:tc>
        <w:tc>
          <w:tcPr>
            <w:tcW w:w="2164" w:type="dxa"/>
          </w:tcPr>
          <w:p w14:paraId="55949B4D" w14:textId="30C7BE3A" w:rsidR="004F6B53" w:rsidRPr="00A25E94" w:rsidDel="008A2DDE" w:rsidRDefault="004F6B53">
            <w:pPr>
              <w:spacing w:line="480" w:lineRule="auto"/>
              <w:jc w:val="both"/>
              <w:rPr>
                <w:del w:id="445" w:author="NTrinh" w:date="2024-01-26T17:21:00Z"/>
                <w:rFonts w:cs="Times New Roman"/>
                <w:sz w:val="24"/>
                <w:szCs w:val="24"/>
                <w:lang w:val="en-US"/>
                <w:rPrChange w:id="446" w:author="NTrinh" w:date="2024-01-26T16:37:00Z">
                  <w:rPr>
                    <w:del w:id="447" w:author="NTrinh" w:date="2024-01-26T17:21:00Z"/>
                    <w:rFonts w:cs="Times New Roman"/>
                    <w:sz w:val="26"/>
                    <w:szCs w:val="26"/>
                    <w:lang w:val="en-US"/>
                  </w:rPr>
                </w:rPrChange>
              </w:rPr>
              <w:pPrChange w:id="448" w:author="NTrinh" w:date="2024-01-26T16:37:00Z">
                <w:pPr>
                  <w:jc w:val="both"/>
                </w:pPr>
              </w:pPrChange>
            </w:pPr>
            <w:del w:id="449" w:author="NTrinh" w:date="2024-01-26T17:21:00Z">
              <w:r w:rsidRPr="00A25E94" w:rsidDel="008A2DDE">
                <w:rPr>
                  <w:rFonts w:cs="Times New Roman"/>
                  <w:sz w:val="24"/>
                  <w:szCs w:val="24"/>
                  <w:lang w:val="en-US"/>
                  <w:rPrChange w:id="450" w:author="NTrinh" w:date="2024-01-26T16:37:00Z">
                    <w:rPr>
                      <w:rFonts w:cs="Times New Roman"/>
                      <w:sz w:val="26"/>
                      <w:szCs w:val="26"/>
                      <w:lang w:val="en-US"/>
                    </w:rPr>
                  </w:rPrChange>
                </w:rPr>
                <w:delText>Data collection phase</w:delText>
              </w:r>
            </w:del>
          </w:p>
        </w:tc>
        <w:tc>
          <w:tcPr>
            <w:tcW w:w="2332" w:type="dxa"/>
          </w:tcPr>
          <w:p w14:paraId="53BB9D55" w14:textId="2865A5AB" w:rsidR="004F6B53" w:rsidRPr="00A25E94" w:rsidDel="008A2DDE" w:rsidRDefault="004F6B53">
            <w:pPr>
              <w:pStyle w:val="ListParagraph"/>
              <w:numPr>
                <w:ilvl w:val="0"/>
                <w:numId w:val="6"/>
              </w:numPr>
              <w:spacing w:line="480" w:lineRule="auto"/>
              <w:jc w:val="both"/>
              <w:rPr>
                <w:del w:id="451" w:author="NTrinh" w:date="2024-01-26T17:21:00Z"/>
                <w:rFonts w:cs="Times New Roman"/>
                <w:sz w:val="24"/>
                <w:szCs w:val="24"/>
                <w:lang w:val="en-US"/>
                <w:rPrChange w:id="452" w:author="NTrinh" w:date="2024-01-26T16:37:00Z">
                  <w:rPr>
                    <w:del w:id="453" w:author="NTrinh" w:date="2024-01-26T17:21:00Z"/>
                    <w:rFonts w:cs="Times New Roman"/>
                    <w:sz w:val="26"/>
                    <w:szCs w:val="26"/>
                    <w:lang w:val="en-US"/>
                  </w:rPr>
                </w:rPrChange>
              </w:rPr>
              <w:pPrChange w:id="454" w:author="NTrinh" w:date="2024-01-26T16:37:00Z">
                <w:pPr>
                  <w:pStyle w:val="ListParagraph"/>
                  <w:numPr>
                    <w:numId w:val="6"/>
                  </w:numPr>
                  <w:ind w:left="284" w:hanging="284"/>
                  <w:jc w:val="both"/>
                </w:pPr>
              </w:pPrChange>
            </w:pPr>
            <w:del w:id="455" w:author="NTrinh" w:date="2024-01-26T17:21:00Z">
              <w:r w:rsidRPr="00A25E94" w:rsidDel="008A2DDE">
                <w:rPr>
                  <w:rFonts w:cs="Times New Roman"/>
                  <w:sz w:val="24"/>
                  <w:szCs w:val="24"/>
                  <w:lang w:val="en-US"/>
                  <w:rPrChange w:id="456" w:author="NTrinh" w:date="2024-01-26T16:37:00Z">
                    <w:rPr>
                      <w:rFonts w:cs="Times New Roman"/>
                      <w:sz w:val="26"/>
                      <w:szCs w:val="26"/>
                      <w:lang w:val="en-US"/>
                    </w:rPr>
                  </w:rPrChange>
                </w:rPr>
                <w:delText>First</w:delText>
              </w:r>
            </w:del>
          </w:p>
          <w:p w14:paraId="4116CB17" w14:textId="06467027" w:rsidR="004F6B53" w:rsidRPr="00A25E94" w:rsidDel="008A2DDE" w:rsidRDefault="004F6B53">
            <w:pPr>
              <w:pStyle w:val="ListParagraph"/>
              <w:numPr>
                <w:ilvl w:val="0"/>
                <w:numId w:val="6"/>
              </w:numPr>
              <w:spacing w:line="480" w:lineRule="auto"/>
              <w:jc w:val="both"/>
              <w:rPr>
                <w:del w:id="457" w:author="NTrinh" w:date="2024-01-26T17:21:00Z"/>
                <w:rFonts w:cs="Times New Roman"/>
                <w:sz w:val="24"/>
                <w:szCs w:val="24"/>
                <w:lang w:val="en-US"/>
                <w:rPrChange w:id="458" w:author="NTrinh" w:date="2024-01-26T16:37:00Z">
                  <w:rPr>
                    <w:del w:id="459" w:author="NTrinh" w:date="2024-01-26T17:21:00Z"/>
                    <w:rFonts w:cs="Times New Roman"/>
                    <w:sz w:val="26"/>
                    <w:szCs w:val="26"/>
                    <w:lang w:val="en-US"/>
                  </w:rPr>
                </w:rPrChange>
              </w:rPr>
              <w:pPrChange w:id="460" w:author="NTrinh" w:date="2024-01-26T16:37:00Z">
                <w:pPr>
                  <w:pStyle w:val="ListParagraph"/>
                  <w:numPr>
                    <w:numId w:val="6"/>
                  </w:numPr>
                  <w:ind w:left="284" w:hanging="284"/>
                  <w:jc w:val="both"/>
                </w:pPr>
              </w:pPrChange>
            </w:pPr>
            <w:del w:id="461" w:author="NTrinh" w:date="2024-01-26T17:21:00Z">
              <w:r w:rsidRPr="00A25E94" w:rsidDel="008A2DDE">
                <w:rPr>
                  <w:rFonts w:cs="Times New Roman"/>
                  <w:sz w:val="24"/>
                  <w:szCs w:val="24"/>
                  <w:lang w:val="en-US"/>
                  <w:rPrChange w:id="462" w:author="NTrinh" w:date="2024-01-26T16:37:00Z">
                    <w:rPr>
                      <w:rFonts w:cs="Times New Roman"/>
                      <w:sz w:val="26"/>
                      <w:szCs w:val="26"/>
                      <w:lang w:val="en-US"/>
                    </w:rPr>
                  </w:rPrChange>
                </w:rPr>
                <w:delText>Second</w:delText>
              </w:r>
            </w:del>
          </w:p>
        </w:tc>
        <w:tc>
          <w:tcPr>
            <w:tcW w:w="2111" w:type="dxa"/>
          </w:tcPr>
          <w:p w14:paraId="2279FD56" w14:textId="31DD9F75" w:rsidR="004F6B53" w:rsidRPr="00A25E94" w:rsidDel="008A2DDE" w:rsidRDefault="004F6B53">
            <w:pPr>
              <w:spacing w:line="480" w:lineRule="auto"/>
              <w:jc w:val="both"/>
              <w:rPr>
                <w:del w:id="463" w:author="NTrinh" w:date="2024-01-26T17:21:00Z"/>
                <w:rFonts w:cs="Times New Roman"/>
                <w:sz w:val="24"/>
                <w:szCs w:val="24"/>
                <w:lang w:val="en-US"/>
                <w:rPrChange w:id="464" w:author="NTrinh" w:date="2024-01-26T16:37:00Z">
                  <w:rPr>
                    <w:del w:id="465" w:author="NTrinh" w:date="2024-01-26T17:21:00Z"/>
                    <w:rFonts w:cs="Times New Roman"/>
                    <w:sz w:val="26"/>
                    <w:szCs w:val="26"/>
                    <w:lang w:val="en-US"/>
                  </w:rPr>
                </w:rPrChange>
              </w:rPr>
              <w:pPrChange w:id="466" w:author="NTrinh" w:date="2024-01-26T16:37:00Z">
                <w:pPr>
                  <w:jc w:val="both"/>
                </w:pPr>
              </w:pPrChange>
            </w:pPr>
            <w:del w:id="467" w:author="NTrinh" w:date="2024-01-26T17:21:00Z">
              <w:r w:rsidRPr="00A25E94" w:rsidDel="008A2DDE">
                <w:rPr>
                  <w:rFonts w:cs="Times New Roman"/>
                  <w:sz w:val="24"/>
                  <w:szCs w:val="24"/>
                  <w:lang w:val="en-US"/>
                  <w:rPrChange w:id="468" w:author="NTrinh" w:date="2024-01-26T16:37:00Z">
                    <w:rPr>
                      <w:rFonts w:cs="Times New Roman"/>
                      <w:sz w:val="26"/>
                      <w:szCs w:val="26"/>
                      <w:lang w:val="en-US"/>
                    </w:rPr>
                  </w:rPrChange>
                </w:rPr>
                <w:delText>Baseline</w:delText>
              </w:r>
            </w:del>
          </w:p>
        </w:tc>
      </w:tr>
      <w:tr w:rsidR="004F6B53" w:rsidRPr="00A25E94" w:rsidDel="008A2DDE" w14:paraId="073302F8" w14:textId="5FCAFEEE" w:rsidTr="00856CE5">
        <w:trPr>
          <w:jc w:val="center"/>
          <w:del w:id="469" w:author="NTrinh" w:date="2024-01-26T17:21:00Z"/>
        </w:trPr>
        <w:tc>
          <w:tcPr>
            <w:tcW w:w="2175" w:type="dxa"/>
            <w:vMerge/>
          </w:tcPr>
          <w:p w14:paraId="60274984" w14:textId="5ACD1867" w:rsidR="004F6B53" w:rsidRPr="00A25E94" w:rsidDel="008A2DDE" w:rsidRDefault="004F6B53">
            <w:pPr>
              <w:spacing w:line="480" w:lineRule="auto"/>
              <w:jc w:val="both"/>
              <w:rPr>
                <w:del w:id="470" w:author="NTrinh" w:date="2024-01-26T17:21:00Z"/>
                <w:rFonts w:cs="Times New Roman"/>
                <w:sz w:val="24"/>
                <w:szCs w:val="24"/>
                <w:lang w:val="en-US"/>
              </w:rPr>
              <w:pPrChange w:id="471" w:author="NTrinh" w:date="2024-01-26T16:37:00Z">
                <w:pPr>
                  <w:jc w:val="both"/>
                </w:pPr>
              </w:pPrChange>
            </w:pPr>
          </w:p>
        </w:tc>
        <w:tc>
          <w:tcPr>
            <w:tcW w:w="2164" w:type="dxa"/>
          </w:tcPr>
          <w:p w14:paraId="5E3C31A8" w14:textId="46FE3B1C" w:rsidR="004F6B53" w:rsidRPr="00A25E94" w:rsidDel="008A2DDE" w:rsidRDefault="004F6B53">
            <w:pPr>
              <w:spacing w:line="480" w:lineRule="auto"/>
              <w:jc w:val="both"/>
              <w:rPr>
                <w:del w:id="472" w:author="NTrinh" w:date="2024-01-26T17:21:00Z"/>
                <w:rFonts w:cs="Times New Roman"/>
                <w:sz w:val="24"/>
                <w:szCs w:val="24"/>
                <w:lang w:val="en-US"/>
                <w:rPrChange w:id="473" w:author="NTrinh" w:date="2024-01-26T16:37:00Z">
                  <w:rPr>
                    <w:del w:id="474" w:author="NTrinh" w:date="2024-01-26T17:21:00Z"/>
                    <w:rFonts w:cs="Times New Roman"/>
                    <w:sz w:val="26"/>
                    <w:szCs w:val="26"/>
                    <w:lang w:val="en-US"/>
                  </w:rPr>
                </w:rPrChange>
              </w:rPr>
              <w:pPrChange w:id="475" w:author="NTrinh" w:date="2024-01-26T16:37:00Z">
                <w:pPr>
                  <w:jc w:val="both"/>
                </w:pPr>
              </w:pPrChange>
            </w:pPr>
            <w:del w:id="476" w:author="NTrinh" w:date="2024-01-26T17:21:00Z">
              <w:r w:rsidRPr="00A25E94" w:rsidDel="008A2DDE">
                <w:rPr>
                  <w:rFonts w:cs="Times New Roman"/>
                  <w:sz w:val="24"/>
                  <w:szCs w:val="24"/>
                  <w:lang w:val="en-US"/>
                  <w:rPrChange w:id="477" w:author="NTrinh" w:date="2024-01-26T16:37:00Z">
                    <w:rPr>
                      <w:rFonts w:cs="Times New Roman"/>
                      <w:sz w:val="26"/>
                      <w:szCs w:val="26"/>
                      <w:lang w:val="en-US"/>
                    </w:rPr>
                  </w:rPrChange>
                </w:rPr>
                <w:delText>Clinical department</w:delText>
              </w:r>
            </w:del>
          </w:p>
        </w:tc>
        <w:tc>
          <w:tcPr>
            <w:tcW w:w="2332" w:type="dxa"/>
          </w:tcPr>
          <w:p w14:paraId="51B6136E" w14:textId="6EB5D6CA" w:rsidR="004F6B53" w:rsidRPr="00A25E94" w:rsidDel="008A2DDE" w:rsidRDefault="004F6B53">
            <w:pPr>
              <w:pStyle w:val="ListParagraph"/>
              <w:numPr>
                <w:ilvl w:val="0"/>
                <w:numId w:val="6"/>
              </w:numPr>
              <w:spacing w:line="480" w:lineRule="auto"/>
              <w:jc w:val="both"/>
              <w:rPr>
                <w:del w:id="478" w:author="NTrinh" w:date="2024-01-26T17:21:00Z"/>
                <w:rFonts w:cs="Times New Roman"/>
                <w:sz w:val="24"/>
                <w:szCs w:val="24"/>
                <w:lang w:val="en-US"/>
                <w:rPrChange w:id="479" w:author="NTrinh" w:date="2024-01-26T16:37:00Z">
                  <w:rPr>
                    <w:del w:id="480" w:author="NTrinh" w:date="2024-01-26T17:21:00Z"/>
                    <w:rFonts w:cs="Times New Roman"/>
                    <w:sz w:val="26"/>
                    <w:szCs w:val="26"/>
                    <w:lang w:val="en-US"/>
                  </w:rPr>
                </w:rPrChange>
              </w:rPr>
              <w:pPrChange w:id="481" w:author="NTrinh" w:date="2024-01-26T16:37:00Z">
                <w:pPr>
                  <w:pStyle w:val="ListParagraph"/>
                  <w:numPr>
                    <w:numId w:val="6"/>
                  </w:numPr>
                  <w:ind w:left="284" w:hanging="284"/>
                  <w:jc w:val="both"/>
                </w:pPr>
              </w:pPrChange>
            </w:pPr>
            <w:del w:id="482" w:author="NTrinh" w:date="2024-01-26T17:21:00Z">
              <w:r w:rsidRPr="00A25E94" w:rsidDel="008A2DDE">
                <w:rPr>
                  <w:rFonts w:cs="Times New Roman"/>
                  <w:sz w:val="24"/>
                  <w:szCs w:val="24"/>
                  <w:lang w:val="en-US"/>
                  <w:rPrChange w:id="483" w:author="NTrinh" w:date="2024-01-26T16:37:00Z">
                    <w:rPr>
                      <w:rFonts w:cs="Times New Roman"/>
                      <w:sz w:val="26"/>
                      <w:szCs w:val="26"/>
                      <w:lang w:val="en-US"/>
                    </w:rPr>
                  </w:rPrChange>
                </w:rPr>
                <w:delText>ICU</w:delText>
              </w:r>
            </w:del>
          </w:p>
          <w:p w14:paraId="51CE01C3" w14:textId="3B6F2827" w:rsidR="004F6B53" w:rsidRPr="00A25E94" w:rsidDel="008A2DDE" w:rsidRDefault="004F6B53">
            <w:pPr>
              <w:pStyle w:val="ListParagraph"/>
              <w:numPr>
                <w:ilvl w:val="0"/>
                <w:numId w:val="6"/>
              </w:numPr>
              <w:spacing w:line="480" w:lineRule="auto"/>
              <w:jc w:val="both"/>
              <w:rPr>
                <w:del w:id="484" w:author="NTrinh" w:date="2024-01-26T17:21:00Z"/>
                <w:rFonts w:cs="Times New Roman"/>
                <w:sz w:val="24"/>
                <w:szCs w:val="24"/>
                <w:lang w:val="en-US"/>
                <w:rPrChange w:id="485" w:author="NTrinh" w:date="2024-01-26T16:37:00Z">
                  <w:rPr>
                    <w:del w:id="486" w:author="NTrinh" w:date="2024-01-26T17:21:00Z"/>
                    <w:rFonts w:cs="Times New Roman"/>
                    <w:sz w:val="26"/>
                    <w:szCs w:val="26"/>
                    <w:lang w:val="en-US"/>
                  </w:rPr>
                </w:rPrChange>
              </w:rPr>
              <w:pPrChange w:id="487" w:author="NTrinh" w:date="2024-01-26T16:37:00Z">
                <w:pPr>
                  <w:pStyle w:val="ListParagraph"/>
                  <w:numPr>
                    <w:numId w:val="6"/>
                  </w:numPr>
                  <w:ind w:left="284" w:hanging="284"/>
                  <w:jc w:val="both"/>
                </w:pPr>
              </w:pPrChange>
            </w:pPr>
            <w:del w:id="488" w:author="NTrinh" w:date="2024-01-26T17:21:00Z">
              <w:r w:rsidRPr="00A25E94" w:rsidDel="008A2DDE">
                <w:rPr>
                  <w:rFonts w:cs="Times New Roman"/>
                  <w:sz w:val="24"/>
                  <w:szCs w:val="24"/>
                  <w:lang w:val="en-US"/>
                  <w:rPrChange w:id="489" w:author="NTrinh" w:date="2024-01-26T16:37:00Z">
                    <w:rPr>
                      <w:rFonts w:cs="Times New Roman"/>
                      <w:sz w:val="26"/>
                      <w:szCs w:val="26"/>
                      <w:lang w:val="en-US"/>
                    </w:rPr>
                  </w:rPrChange>
                </w:rPr>
                <w:delText>ER</w:delText>
              </w:r>
            </w:del>
          </w:p>
          <w:p w14:paraId="4649D8AA" w14:textId="4B84FFB7" w:rsidR="004F6B53" w:rsidRPr="00A25E94" w:rsidDel="008A2DDE" w:rsidRDefault="004F6B53">
            <w:pPr>
              <w:pStyle w:val="ListParagraph"/>
              <w:numPr>
                <w:ilvl w:val="0"/>
                <w:numId w:val="6"/>
              </w:numPr>
              <w:spacing w:line="480" w:lineRule="auto"/>
              <w:jc w:val="both"/>
              <w:rPr>
                <w:del w:id="490" w:author="NTrinh" w:date="2024-01-26T17:21:00Z"/>
                <w:rFonts w:cs="Times New Roman"/>
                <w:sz w:val="24"/>
                <w:szCs w:val="24"/>
                <w:lang w:val="en-US"/>
                <w:rPrChange w:id="491" w:author="NTrinh" w:date="2024-01-26T16:37:00Z">
                  <w:rPr>
                    <w:del w:id="492" w:author="NTrinh" w:date="2024-01-26T17:21:00Z"/>
                    <w:rFonts w:cs="Times New Roman"/>
                    <w:sz w:val="26"/>
                    <w:szCs w:val="26"/>
                    <w:lang w:val="en-US"/>
                  </w:rPr>
                </w:rPrChange>
              </w:rPr>
              <w:pPrChange w:id="493" w:author="NTrinh" w:date="2024-01-26T16:37:00Z">
                <w:pPr>
                  <w:pStyle w:val="ListParagraph"/>
                  <w:numPr>
                    <w:numId w:val="6"/>
                  </w:numPr>
                  <w:ind w:left="284" w:hanging="284"/>
                  <w:jc w:val="both"/>
                </w:pPr>
              </w:pPrChange>
            </w:pPr>
            <w:del w:id="494" w:author="NTrinh" w:date="2024-01-26T17:21:00Z">
              <w:r w:rsidRPr="00A25E94" w:rsidDel="008A2DDE">
                <w:rPr>
                  <w:rFonts w:cs="Times New Roman"/>
                  <w:sz w:val="24"/>
                  <w:szCs w:val="24"/>
                  <w:lang w:val="en-US"/>
                  <w:rPrChange w:id="495" w:author="NTrinh" w:date="2024-01-26T16:37:00Z">
                    <w:rPr>
                      <w:rFonts w:cs="Times New Roman"/>
                      <w:sz w:val="26"/>
                      <w:szCs w:val="26"/>
                      <w:lang w:val="en-US"/>
                    </w:rPr>
                  </w:rPrChange>
                </w:rPr>
                <w:delText>Other:</w:delText>
              </w:r>
            </w:del>
          </w:p>
        </w:tc>
        <w:tc>
          <w:tcPr>
            <w:tcW w:w="2111" w:type="dxa"/>
          </w:tcPr>
          <w:p w14:paraId="1A09DB69" w14:textId="308E57CC" w:rsidR="004F6B53" w:rsidRPr="00A25E94" w:rsidDel="008A2DDE" w:rsidRDefault="004F6B53">
            <w:pPr>
              <w:spacing w:line="480" w:lineRule="auto"/>
              <w:jc w:val="both"/>
              <w:rPr>
                <w:del w:id="496" w:author="NTrinh" w:date="2024-01-26T17:21:00Z"/>
                <w:rFonts w:cs="Times New Roman"/>
                <w:sz w:val="24"/>
                <w:szCs w:val="24"/>
                <w:lang w:val="en-US"/>
                <w:rPrChange w:id="497" w:author="NTrinh" w:date="2024-01-26T16:37:00Z">
                  <w:rPr>
                    <w:del w:id="498" w:author="NTrinh" w:date="2024-01-26T17:21:00Z"/>
                    <w:rFonts w:cs="Times New Roman"/>
                    <w:sz w:val="26"/>
                    <w:szCs w:val="26"/>
                    <w:lang w:val="en-US"/>
                  </w:rPr>
                </w:rPrChange>
              </w:rPr>
              <w:pPrChange w:id="499" w:author="NTrinh" w:date="2024-01-26T16:37:00Z">
                <w:pPr>
                  <w:jc w:val="both"/>
                </w:pPr>
              </w:pPrChange>
            </w:pPr>
            <w:del w:id="500" w:author="NTrinh" w:date="2024-01-26T17:21:00Z">
              <w:r w:rsidRPr="00A25E94" w:rsidDel="008A2DDE">
                <w:rPr>
                  <w:rFonts w:cs="Times New Roman"/>
                  <w:sz w:val="24"/>
                  <w:szCs w:val="24"/>
                  <w:lang w:val="en-US"/>
                  <w:rPrChange w:id="501" w:author="NTrinh" w:date="2024-01-26T16:37:00Z">
                    <w:rPr>
                      <w:rFonts w:cs="Times New Roman"/>
                      <w:sz w:val="26"/>
                      <w:szCs w:val="26"/>
                      <w:lang w:val="en-US"/>
                    </w:rPr>
                  </w:rPrChange>
                </w:rPr>
                <w:delText>Baseline</w:delText>
              </w:r>
            </w:del>
          </w:p>
        </w:tc>
      </w:tr>
      <w:tr w:rsidR="00924328" w:rsidRPr="00A25E94" w:rsidDel="008A2DDE" w14:paraId="735A9260" w14:textId="265A21E3" w:rsidTr="00856CE5">
        <w:trPr>
          <w:jc w:val="center"/>
          <w:del w:id="502" w:author="NTrinh" w:date="2024-01-26T17:21:00Z"/>
        </w:trPr>
        <w:tc>
          <w:tcPr>
            <w:tcW w:w="2175" w:type="dxa"/>
          </w:tcPr>
          <w:p w14:paraId="6664275F" w14:textId="473D265E" w:rsidR="00924328" w:rsidRPr="00A25E94" w:rsidDel="008A2DDE" w:rsidRDefault="00924328">
            <w:pPr>
              <w:spacing w:line="480" w:lineRule="auto"/>
              <w:jc w:val="both"/>
              <w:rPr>
                <w:del w:id="503" w:author="NTrinh" w:date="2024-01-26T17:21:00Z"/>
                <w:rFonts w:cs="Times New Roman"/>
                <w:b/>
                <w:bCs/>
                <w:sz w:val="24"/>
                <w:szCs w:val="24"/>
                <w:lang w:val="en-US"/>
              </w:rPr>
              <w:pPrChange w:id="504" w:author="NTrinh" w:date="2024-01-26T16:37:00Z">
                <w:pPr>
                  <w:jc w:val="both"/>
                </w:pPr>
              </w:pPrChange>
            </w:pPr>
            <w:del w:id="505" w:author="NTrinh" w:date="2024-01-26T17:21:00Z">
              <w:r w:rsidRPr="00A25E94" w:rsidDel="008A2DDE">
                <w:rPr>
                  <w:rFonts w:cs="Times New Roman"/>
                  <w:b/>
                  <w:bCs/>
                  <w:sz w:val="24"/>
                  <w:szCs w:val="24"/>
                  <w:lang w:val="en-US"/>
                </w:rPr>
                <w:delText>Comorbidities</w:delText>
              </w:r>
            </w:del>
          </w:p>
        </w:tc>
        <w:tc>
          <w:tcPr>
            <w:tcW w:w="2164" w:type="dxa"/>
          </w:tcPr>
          <w:p w14:paraId="7C575C0B" w14:textId="5F86BB9A" w:rsidR="00924328" w:rsidRPr="00A25E94" w:rsidDel="008A2DDE" w:rsidRDefault="00924328">
            <w:pPr>
              <w:pStyle w:val="ListParagraph"/>
              <w:numPr>
                <w:ilvl w:val="0"/>
                <w:numId w:val="11"/>
              </w:numPr>
              <w:spacing w:line="480" w:lineRule="auto"/>
              <w:jc w:val="both"/>
              <w:rPr>
                <w:del w:id="506" w:author="NTrinh" w:date="2024-01-26T17:21:00Z"/>
                <w:rFonts w:cs="Times New Roman"/>
                <w:sz w:val="24"/>
                <w:szCs w:val="24"/>
                <w:lang w:val="en-US"/>
                <w:rPrChange w:id="507" w:author="NTrinh" w:date="2024-01-26T16:37:00Z">
                  <w:rPr>
                    <w:del w:id="508" w:author="NTrinh" w:date="2024-01-26T17:21:00Z"/>
                    <w:rFonts w:cs="Times New Roman"/>
                    <w:sz w:val="26"/>
                    <w:szCs w:val="26"/>
                    <w:lang w:val="en-US"/>
                  </w:rPr>
                </w:rPrChange>
              </w:rPr>
              <w:pPrChange w:id="509" w:author="NTrinh" w:date="2024-01-26T16:37:00Z">
                <w:pPr>
                  <w:pStyle w:val="ListParagraph"/>
                  <w:numPr>
                    <w:numId w:val="11"/>
                  </w:numPr>
                  <w:ind w:left="113" w:hanging="113"/>
                  <w:jc w:val="both"/>
                </w:pPr>
              </w:pPrChange>
            </w:pPr>
            <w:del w:id="510" w:author="NTrinh" w:date="2024-01-26T17:21:00Z">
              <w:r w:rsidRPr="00A25E94" w:rsidDel="008A2DDE">
                <w:rPr>
                  <w:rFonts w:cs="Times New Roman"/>
                  <w:sz w:val="24"/>
                  <w:szCs w:val="24"/>
                  <w:lang w:val="en-US"/>
                  <w:rPrChange w:id="511" w:author="NTrinh" w:date="2024-01-26T16:37:00Z">
                    <w:rPr>
                      <w:rFonts w:cs="Times New Roman"/>
                      <w:sz w:val="26"/>
                      <w:szCs w:val="26"/>
                      <w:lang w:val="en-US"/>
                    </w:rPr>
                  </w:rPrChange>
                </w:rPr>
                <w:delText>Hypertensive</w:delText>
              </w:r>
            </w:del>
          </w:p>
          <w:p w14:paraId="3E730F80" w14:textId="4ADED573" w:rsidR="00924328" w:rsidRPr="00A25E94" w:rsidDel="008A2DDE" w:rsidRDefault="00924328">
            <w:pPr>
              <w:pStyle w:val="ListParagraph"/>
              <w:numPr>
                <w:ilvl w:val="0"/>
                <w:numId w:val="11"/>
              </w:numPr>
              <w:spacing w:line="480" w:lineRule="auto"/>
              <w:jc w:val="both"/>
              <w:rPr>
                <w:del w:id="512" w:author="NTrinh" w:date="2024-01-26T17:21:00Z"/>
                <w:rFonts w:cs="Times New Roman"/>
                <w:sz w:val="24"/>
                <w:szCs w:val="24"/>
                <w:lang w:val="en-US"/>
                <w:rPrChange w:id="513" w:author="NTrinh" w:date="2024-01-26T16:37:00Z">
                  <w:rPr>
                    <w:del w:id="514" w:author="NTrinh" w:date="2024-01-26T17:21:00Z"/>
                    <w:rFonts w:cs="Times New Roman"/>
                    <w:sz w:val="26"/>
                    <w:szCs w:val="26"/>
                    <w:lang w:val="en-US"/>
                  </w:rPr>
                </w:rPrChange>
              </w:rPr>
              <w:pPrChange w:id="515" w:author="NTrinh" w:date="2024-01-26T16:37:00Z">
                <w:pPr>
                  <w:pStyle w:val="ListParagraph"/>
                  <w:numPr>
                    <w:numId w:val="11"/>
                  </w:numPr>
                  <w:ind w:left="113" w:hanging="113"/>
                  <w:jc w:val="both"/>
                </w:pPr>
              </w:pPrChange>
            </w:pPr>
            <w:del w:id="516" w:author="NTrinh" w:date="2024-01-26T17:21:00Z">
              <w:r w:rsidRPr="00A25E94" w:rsidDel="008A2DDE">
                <w:rPr>
                  <w:rFonts w:cs="Times New Roman"/>
                  <w:sz w:val="24"/>
                  <w:szCs w:val="24"/>
                  <w:lang w:val="en-US"/>
                  <w:rPrChange w:id="517" w:author="NTrinh" w:date="2024-01-26T16:37:00Z">
                    <w:rPr>
                      <w:rFonts w:cs="Times New Roman"/>
                      <w:sz w:val="26"/>
                      <w:szCs w:val="26"/>
                      <w:lang w:val="en-US"/>
                    </w:rPr>
                  </w:rPrChange>
                </w:rPr>
                <w:delText>Diabetes mellitus type 2</w:delText>
              </w:r>
            </w:del>
          </w:p>
          <w:p w14:paraId="5F2684EE" w14:textId="233E1EE2" w:rsidR="00924328" w:rsidRPr="00A25E94" w:rsidDel="008A2DDE" w:rsidRDefault="00924328">
            <w:pPr>
              <w:pStyle w:val="ListParagraph"/>
              <w:numPr>
                <w:ilvl w:val="0"/>
                <w:numId w:val="11"/>
              </w:numPr>
              <w:spacing w:line="480" w:lineRule="auto"/>
              <w:jc w:val="both"/>
              <w:rPr>
                <w:del w:id="518" w:author="NTrinh" w:date="2024-01-26T17:21:00Z"/>
                <w:rFonts w:cs="Times New Roman"/>
                <w:sz w:val="24"/>
                <w:szCs w:val="24"/>
                <w:lang w:val="en-US"/>
                <w:rPrChange w:id="519" w:author="NTrinh" w:date="2024-01-26T16:37:00Z">
                  <w:rPr>
                    <w:del w:id="520" w:author="NTrinh" w:date="2024-01-26T17:21:00Z"/>
                    <w:rFonts w:cs="Times New Roman"/>
                    <w:sz w:val="26"/>
                    <w:szCs w:val="26"/>
                    <w:lang w:val="en-US"/>
                  </w:rPr>
                </w:rPrChange>
              </w:rPr>
              <w:pPrChange w:id="521" w:author="NTrinh" w:date="2024-01-26T16:37:00Z">
                <w:pPr>
                  <w:pStyle w:val="ListParagraph"/>
                  <w:numPr>
                    <w:numId w:val="11"/>
                  </w:numPr>
                  <w:ind w:left="113" w:hanging="113"/>
                  <w:jc w:val="both"/>
                </w:pPr>
              </w:pPrChange>
            </w:pPr>
            <w:del w:id="522" w:author="NTrinh" w:date="2024-01-26T17:21:00Z">
              <w:r w:rsidRPr="00A25E94" w:rsidDel="008A2DDE">
                <w:rPr>
                  <w:rFonts w:cs="Times New Roman"/>
                  <w:sz w:val="24"/>
                  <w:szCs w:val="24"/>
                  <w:lang w:val="en-US"/>
                  <w:rPrChange w:id="523" w:author="NTrinh" w:date="2024-01-26T16:37:00Z">
                    <w:rPr>
                      <w:rFonts w:cs="Times New Roman"/>
                      <w:sz w:val="26"/>
                      <w:szCs w:val="26"/>
                      <w:lang w:val="en-US"/>
                    </w:rPr>
                  </w:rPrChange>
                </w:rPr>
                <w:delText>Heart failure</w:delText>
              </w:r>
            </w:del>
          </w:p>
          <w:p w14:paraId="63C679B9" w14:textId="515399D9" w:rsidR="00924328" w:rsidRPr="00A25E94" w:rsidDel="008A2DDE" w:rsidRDefault="00924328">
            <w:pPr>
              <w:pStyle w:val="ListParagraph"/>
              <w:numPr>
                <w:ilvl w:val="0"/>
                <w:numId w:val="11"/>
              </w:numPr>
              <w:spacing w:line="480" w:lineRule="auto"/>
              <w:jc w:val="both"/>
              <w:rPr>
                <w:del w:id="524" w:author="NTrinh" w:date="2024-01-26T17:21:00Z"/>
                <w:rFonts w:cs="Times New Roman"/>
                <w:sz w:val="24"/>
                <w:szCs w:val="24"/>
                <w:lang w:val="en-US"/>
                <w:rPrChange w:id="525" w:author="NTrinh" w:date="2024-01-26T16:37:00Z">
                  <w:rPr>
                    <w:del w:id="526" w:author="NTrinh" w:date="2024-01-26T17:21:00Z"/>
                    <w:rFonts w:cs="Times New Roman"/>
                    <w:sz w:val="26"/>
                    <w:szCs w:val="26"/>
                    <w:lang w:val="en-US"/>
                  </w:rPr>
                </w:rPrChange>
              </w:rPr>
              <w:pPrChange w:id="527" w:author="NTrinh" w:date="2024-01-26T16:37:00Z">
                <w:pPr>
                  <w:pStyle w:val="ListParagraph"/>
                  <w:numPr>
                    <w:numId w:val="11"/>
                  </w:numPr>
                  <w:ind w:left="113" w:hanging="113"/>
                  <w:jc w:val="both"/>
                </w:pPr>
              </w:pPrChange>
            </w:pPr>
            <w:del w:id="528" w:author="NTrinh" w:date="2024-01-26T17:21:00Z">
              <w:r w:rsidRPr="00A25E94" w:rsidDel="008A2DDE">
                <w:rPr>
                  <w:rFonts w:cs="Times New Roman"/>
                  <w:sz w:val="24"/>
                  <w:szCs w:val="24"/>
                  <w:lang w:val="en-US"/>
                  <w:rPrChange w:id="529" w:author="NTrinh" w:date="2024-01-26T16:37:00Z">
                    <w:rPr>
                      <w:rFonts w:cs="Times New Roman"/>
                      <w:sz w:val="26"/>
                      <w:szCs w:val="26"/>
                      <w:lang w:val="en-US"/>
                    </w:rPr>
                  </w:rPrChange>
                </w:rPr>
                <w:delText>Angina</w:delText>
              </w:r>
            </w:del>
          </w:p>
          <w:p w14:paraId="50389130" w14:textId="6FB52496" w:rsidR="00924328" w:rsidRPr="00A25E94" w:rsidDel="008A2DDE" w:rsidRDefault="00924328">
            <w:pPr>
              <w:pStyle w:val="ListParagraph"/>
              <w:numPr>
                <w:ilvl w:val="0"/>
                <w:numId w:val="11"/>
              </w:numPr>
              <w:spacing w:line="480" w:lineRule="auto"/>
              <w:jc w:val="both"/>
              <w:rPr>
                <w:del w:id="530" w:author="NTrinh" w:date="2024-01-26T17:21:00Z"/>
                <w:rFonts w:cs="Times New Roman"/>
                <w:sz w:val="24"/>
                <w:szCs w:val="24"/>
                <w:lang w:val="en-US"/>
                <w:rPrChange w:id="531" w:author="NTrinh" w:date="2024-01-26T16:37:00Z">
                  <w:rPr>
                    <w:del w:id="532" w:author="NTrinh" w:date="2024-01-26T17:21:00Z"/>
                    <w:rFonts w:cs="Times New Roman"/>
                    <w:sz w:val="26"/>
                    <w:szCs w:val="26"/>
                    <w:lang w:val="en-US"/>
                  </w:rPr>
                </w:rPrChange>
              </w:rPr>
              <w:pPrChange w:id="533" w:author="NTrinh" w:date="2024-01-26T16:37:00Z">
                <w:pPr>
                  <w:pStyle w:val="ListParagraph"/>
                  <w:numPr>
                    <w:numId w:val="11"/>
                  </w:numPr>
                  <w:ind w:left="113" w:hanging="113"/>
                  <w:jc w:val="both"/>
                </w:pPr>
              </w:pPrChange>
            </w:pPr>
            <w:del w:id="534" w:author="NTrinh" w:date="2024-01-26T17:21:00Z">
              <w:r w:rsidRPr="00A25E94" w:rsidDel="008A2DDE">
                <w:rPr>
                  <w:rFonts w:cs="Times New Roman"/>
                  <w:sz w:val="24"/>
                  <w:szCs w:val="24"/>
                  <w:lang w:val="en-US"/>
                  <w:rPrChange w:id="535" w:author="NTrinh" w:date="2024-01-26T16:37:00Z">
                    <w:rPr>
                      <w:rFonts w:cs="Times New Roman"/>
                      <w:sz w:val="26"/>
                      <w:szCs w:val="26"/>
                      <w:lang w:val="en-US"/>
                    </w:rPr>
                  </w:rPrChange>
                </w:rPr>
                <w:delText>Cirrhosis</w:delText>
              </w:r>
            </w:del>
          </w:p>
          <w:p w14:paraId="2526B641" w14:textId="05143586" w:rsidR="00924328" w:rsidRPr="00A25E94" w:rsidDel="008A2DDE" w:rsidRDefault="00924328">
            <w:pPr>
              <w:pStyle w:val="ListParagraph"/>
              <w:numPr>
                <w:ilvl w:val="0"/>
                <w:numId w:val="11"/>
              </w:numPr>
              <w:spacing w:line="480" w:lineRule="auto"/>
              <w:jc w:val="both"/>
              <w:rPr>
                <w:del w:id="536" w:author="NTrinh" w:date="2024-01-26T17:21:00Z"/>
                <w:rFonts w:cs="Times New Roman"/>
                <w:sz w:val="24"/>
                <w:szCs w:val="24"/>
                <w:lang w:val="en-US"/>
                <w:rPrChange w:id="537" w:author="NTrinh" w:date="2024-01-26T16:37:00Z">
                  <w:rPr>
                    <w:del w:id="538" w:author="NTrinh" w:date="2024-01-26T17:21:00Z"/>
                    <w:rFonts w:cs="Times New Roman"/>
                    <w:sz w:val="26"/>
                    <w:szCs w:val="26"/>
                    <w:lang w:val="en-US"/>
                  </w:rPr>
                </w:rPrChange>
              </w:rPr>
              <w:pPrChange w:id="539" w:author="NTrinh" w:date="2024-01-26T16:37:00Z">
                <w:pPr>
                  <w:pStyle w:val="ListParagraph"/>
                  <w:numPr>
                    <w:numId w:val="11"/>
                  </w:numPr>
                  <w:ind w:left="113" w:hanging="113"/>
                  <w:jc w:val="both"/>
                </w:pPr>
              </w:pPrChange>
            </w:pPr>
            <w:del w:id="540" w:author="NTrinh" w:date="2024-01-26T17:21:00Z">
              <w:r w:rsidRPr="00A25E94" w:rsidDel="008A2DDE">
                <w:rPr>
                  <w:rFonts w:cs="Times New Roman"/>
                  <w:sz w:val="24"/>
                  <w:szCs w:val="24"/>
                  <w:lang w:val="en-US"/>
                  <w:rPrChange w:id="541" w:author="NTrinh" w:date="2024-01-26T16:37:00Z">
                    <w:rPr>
                      <w:rFonts w:cs="Times New Roman"/>
                      <w:sz w:val="26"/>
                      <w:szCs w:val="26"/>
                      <w:lang w:val="en-US"/>
                    </w:rPr>
                  </w:rPrChange>
                </w:rPr>
                <w:delText>COPD</w:delText>
              </w:r>
            </w:del>
          </w:p>
          <w:p w14:paraId="592AB0F5" w14:textId="44C44B0F" w:rsidR="00924328" w:rsidRPr="00A25E94" w:rsidDel="008A2DDE" w:rsidRDefault="00924328">
            <w:pPr>
              <w:pStyle w:val="ListParagraph"/>
              <w:numPr>
                <w:ilvl w:val="0"/>
                <w:numId w:val="11"/>
              </w:numPr>
              <w:spacing w:line="480" w:lineRule="auto"/>
              <w:jc w:val="both"/>
              <w:rPr>
                <w:del w:id="542" w:author="NTrinh" w:date="2024-01-26T17:21:00Z"/>
                <w:rFonts w:cs="Times New Roman"/>
                <w:sz w:val="24"/>
                <w:szCs w:val="24"/>
                <w:lang w:val="en-US"/>
                <w:rPrChange w:id="543" w:author="NTrinh" w:date="2024-01-26T16:37:00Z">
                  <w:rPr>
                    <w:del w:id="544" w:author="NTrinh" w:date="2024-01-26T17:21:00Z"/>
                    <w:rFonts w:cs="Times New Roman"/>
                    <w:sz w:val="26"/>
                    <w:szCs w:val="26"/>
                    <w:lang w:val="en-US"/>
                  </w:rPr>
                </w:rPrChange>
              </w:rPr>
              <w:pPrChange w:id="545" w:author="NTrinh" w:date="2024-01-26T16:37:00Z">
                <w:pPr>
                  <w:pStyle w:val="ListParagraph"/>
                  <w:numPr>
                    <w:numId w:val="11"/>
                  </w:numPr>
                  <w:ind w:left="113" w:hanging="113"/>
                  <w:jc w:val="both"/>
                </w:pPr>
              </w:pPrChange>
            </w:pPr>
            <w:del w:id="546" w:author="NTrinh" w:date="2024-01-26T17:21:00Z">
              <w:r w:rsidRPr="00A25E94" w:rsidDel="008A2DDE">
                <w:rPr>
                  <w:rFonts w:cs="Times New Roman"/>
                  <w:sz w:val="24"/>
                  <w:szCs w:val="24"/>
                  <w:lang w:val="en-US"/>
                  <w:rPrChange w:id="547" w:author="NTrinh" w:date="2024-01-26T16:37:00Z">
                    <w:rPr>
                      <w:rFonts w:cs="Times New Roman"/>
                      <w:sz w:val="26"/>
                      <w:szCs w:val="26"/>
                      <w:lang w:val="en-US"/>
                    </w:rPr>
                  </w:rPrChange>
                </w:rPr>
                <w:delText>Cerebrovascular accident</w:delText>
              </w:r>
            </w:del>
          </w:p>
          <w:p w14:paraId="55D37C92" w14:textId="0C9C96FD" w:rsidR="00924328" w:rsidRPr="00A25E94" w:rsidDel="008A2DDE" w:rsidRDefault="00924328">
            <w:pPr>
              <w:pStyle w:val="ListParagraph"/>
              <w:numPr>
                <w:ilvl w:val="0"/>
                <w:numId w:val="11"/>
              </w:numPr>
              <w:spacing w:line="480" w:lineRule="auto"/>
              <w:jc w:val="both"/>
              <w:rPr>
                <w:del w:id="548" w:author="NTrinh" w:date="2024-01-26T17:21:00Z"/>
                <w:rFonts w:cs="Times New Roman"/>
                <w:sz w:val="24"/>
                <w:szCs w:val="24"/>
                <w:lang w:val="en-US"/>
                <w:rPrChange w:id="549" w:author="NTrinh" w:date="2024-01-26T16:37:00Z">
                  <w:rPr>
                    <w:del w:id="550" w:author="NTrinh" w:date="2024-01-26T17:21:00Z"/>
                    <w:rFonts w:cs="Times New Roman"/>
                    <w:sz w:val="26"/>
                    <w:szCs w:val="26"/>
                    <w:lang w:val="en-US"/>
                  </w:rPr>
                </w:rPrChange>
              </w:rPr>
              <w:pPrChange w:id="551" w:author="NTrinh" w:date="2024-01-26T16:37:00Z">
                <w:pPr>
                  <w:pStyle w:val="ListParagraph"/>
                  <w:numPr>
                    <w:numId w:val="11"/>
                  </w:numPr>
                  <w:ind w:left="113" w:hanging="113"/>
                  <w:jc w:val="both"/>
                </w:pPr>
              </w:pPrChange>
            </w:pPr>
            <w:del w:id="552" w:author="NTrinh" w:date="2024-01-26T17:21:00Z">
              <w:r w:rsidRPr="00A25E94" w:rsidDel="008A2DDE">
                <w:rPr>
                  <w:rFonts w:cs="Times New Roman"/>
                  <w:sz w:val="24"/>
                  <w:szCs w:val="24"/>
                  <w:lang w:val="en-US"/>
                  <w:rPrChange w:id="553" w:author="NTrinh" w:date="2024-01-26T16:37:00Z">
                    <w:rPr>
                      <w:rFonts w:cs="Times New Roman"/>
                      <w:sz w:val="26"/>
                      <w:szCs w:val="26"/>
                      <w:lang w:val="en-US"/>
                    </w:rPr>
                  </w:rPrChange>
                </w:rPr>
                <w:delText>Myocardial infarction</w:delText>
              </w:r>
            </w:del>
          </w:p>
          <w:p w14:paraId="2D5ED783" w14:textId="6BB5F40C" w:rsidR="00924328" w:rsidRPr="00A25E94" w:rsidDel="008A2DDE" w:rsidRDefault="00924328">
            <w:pPr>
              <w:pStyle w:val="ListParagraph"/>
              <w:numPr>
                <w:ilvl w:val="0"/>
                <w:numId w:val="11"/>
              </w:numPr>
              <w:spacing w:line="480" w:lineRule="auto"/>
              <w:jc w:val="both"/>
              <w:rPr>
                <w:del w:id="554" w:author="NTrinh" w:date="2024-01-26T17:21:00Z"/>
                <w:rFonts w:cs="Times New Roman"/>
                <w:sz w:val="24"/>
                <w:szCs w:val="24"/>
                <w:lang w:val="en-US"/>
                <w:rPrChange w:id="555" w:author="NTrinh" w:date="2024-01-26T16:37:00Z">
                  <w:rPr>
                    <w:del w:id="556" w:author="NTrinh" w:date="2024-01-26T17:21:00Z"/>
                    <w:rFonts w:cs="Times New Roman"/>
                    <w:sz w:val="26"/>
                    <w:szCs w:val="26"/>
                    <w:lang w:val="en-US"/>
                  </w:rPr>
                </w:rPrChange>
              </w:rPr>
              <w:pPrChange w:id="557" w:author="NTrinh" w:date="2024-01-26T16:37:00Z">
                <w:pPr>
                  <w:pStyle w:val="ListParagraph"/>
                  <w:numPr>
                    <w:numId w:val="11"/>
                  </w:numPr>
                  <w:ind w:left="113" w:hanging="113"/>
                  <w:jc w:val="both"/>
                </w:pPr>
              </w:pPrChange>
            </w:pPr>
            <w:del w:id="558" w:author="NTrinh" w:date="2024-01-26T17:21:00Z">
              <w:r w:rsidRPr="00A25E94" w:rsidDel="008A2DDE">
                <w:rPr>
                  <w:rFonts w:cs="Times New Roman"/>
                  <w:sz w:val="24"/>
                  <w:szCs w:val="24"/>
                  <w:lang w:val="en-US"/>
                  <w:rPrChange w:id="559" w:author="NTrinh" w:date="2024-01-26T16:37:00Z">
                    <w:rPr>
                      <w:rFonts w:cs="Times New Roman"/>
                      <w:sz w:val="26"/>
                      <w:szCs w:val="26"/>
                      <w:lang w:val="en-US"/>
                    </w:rPr>
                  </w:rPrChange>
                </w:rPr>
                <w:delText>Malignancy diseases</w:delText>
              </w:r>
            </w:del>
          </w:p>
          <w:p w14:paraId="2B474746" w14:textId="13E52069" w:rsidR="00924328" w:rsidRPr="00A25E94" w:rsidDel="008A2DDE" w:rsidRDefault="00924328">
            <w:pPr>
              <w:pStyle w:val="ListParagraph"/>
              <w:numPr>
                <w:ilvl w:val="0"/>
                <w:numId w:val="11"/>
              </w:numPr>
              <w:spacing w:line="480" w:lineRule="auto"/>
              <w:jc w:val="both"/>
              <w:rPr>
                <w:del w:id="560" w:author="NTrinh" w:date="2024-01-26T17:21:00Z"/>
                <w:rFonts w:cs="Times New Roman"/>
                <w:sz w:val="24"/>
                <w:szCs w:val="24"/>
                <w:lang w:val="en-US"/>
                <w:rPrChange w:id="561" w:author="NTrinh" w:date="2024-01-26T16:37:00Z">
                  <w:rPr>
                    <w:del w:id="562" w:author="NTrinh" w:date="2024-01-26T17:21:00Z"/>
                    <w:rFonts w:cs="Times New Roman"/>
                    <w:sz w:val="26"/>
                    <w:szCs w:val="26"/>
                    <w:lang w:val="en-US"/>
                  </w:rPr>
                </w:rPrChange>
              </w:rPr>
              <w:pPrChange w:id="563" w:author="NTrinh" w:date="2024-01-26T16:37:00Z">
                <w:pPr>
                  <w:pStyle w:val="ListParagraph"/>
                  <w:numPr>
                    <w:numId w:val="11"/>
                  </w:numPr>
                  <w:ind w:left="113" w:hanging="113"/>
                  <w:jc w:val="both"/>
                </w:pPr>
              </w:pPrChange>
            </w:pPr>
            <w:del w:id="564" w:author="NTrinh" w:date="2024-01-26T17:21:00Z">
              <w:r w:rsidRPr="00A25E94" w:rsidDel="008A2DDE">
                <w:rPr>
                  <w:rFonts w:cs="Times New Roman"/>
                  <w:sz w:val="24"/>
                  <w:szCs w:val="24"/>
                  <w:lang w:val="en-US"/>
                  <w:rPrChange w:id="565" w:author="NTrinh" w:date="2024-01-26T16:37:00Z">
                    <w:rPr>
                      <w:rFonts w:cs="Times New Roman"/>
                      <w:sz w:val="26"/>
                      <w:szCs w:val="26"/>
                      <w:lang w:val="en-US"/>
                    </w:rPr>
                  </w:rPrChange>
                </w:rPr>
                <w:delText>Hematological diseases</w:delText>
              </w:r>
            </w:del>
          </w:p>
        </w:tc>
        <w:tc>
          <w:tcPr>
            <w:tcW w:w="2332" w:type="dxa"/>
          </w:tcPr>
          <w:p w14:paraId="45D6AF57" w14:textId="531D4815" w:rsidR="00924328" w:rsidRPr="00A25E94" w:rsidDel="008A2DDE" w:rsidRDefault="00924328">
            <w:pPr>
              <w:pStyle w:val="ListParagraph"/>
              <w:numPr>
                <w:ilvl w:val="0"/>
                <w:numId w:val="6"/>
              </w:numPr>
              <w:spacing w:line="480" w:lineRule="auto"/>
              <w:jc w:val="both"/>
              <w:rPr>
                <w:del w:id="566" w:author="NTrinh" w:date="2024-01-26T17:21:00Z"/>
                <w:rFonts w:cs="Times New Roman"/>
                <w:sz w:val="24"/>
                <w:szCs w:val="24"/>
                <w:lang w:val="en-US"/>
                <w:rPrChange w:id="567" w:author="NTrinh" w:date="2024-01-26T16:37:00Z">
                  <w:rPr>
                    <w:del w:id="568" w:author="NTrinh" w:date="2024-01-26T17:21:00Z"/>
                    <w:rFonts w:cs="Times New Roman"/>
                    <w:sz w:val="26"/>
                    <w:szCs w:val="26"/>
                    <w:lang w:val="en-US"/>
                  </w:rPr>
                </w:rPrChange>
              </w:rPr>
              <w:pPrChange w:id="569" w:author="NTrinh" w:date="2024-01-26T16:37:00Z">
                <w:pPr>
                  <w:pStyle w:val="ListParagraph"/>
                  <w:numPr>
                    <w:numId w:val="6"/>
                  </w:numPr>
                  <w:ind w:left="284" w:hanging="284"/>
                  <w:jc w:val="both"/>
                </w:pPr>
              </w:pPrChange>
            </w:pPr>
            <w:del w:id="570" w:author="NTrinh" w:date="2024-01-26T17:21:00Z">
              <w:r w:rsidRPr="00A25E94" w:rsidDel="008A2DDE">
                <w:rPr>
                  <w:rFonts w:cs="Times New Roman"/>
                  <w:sz w:val="24"/>
                  <w:szCs w:val="24"/>
                  <w:lang w:val="en-US"/>
                  <w:rPrChange w:id="571" w:author="NTrinh" w:date="2024-01-26T16:37:00Z">
                    <w:rPr>
                      <w:rFonts w:cs="Times New Roman"/>
                      <w:sz w:val="26"/>
                      <w:szCs w:val="26"/>
                      <w:lang w:val="en-US"/>
                    </w:rPr>
                  </w:rPrChange>
                </w:rPr>
                <w:delText>Yes</w:delText>
              </w:r>
            </w:del>
          </w:p>
          <w:p w14:paraId="10555729" w14:textId="67D9D92B" w:rsidR="00924328" w:rsidRPr="00A25E94" w:rsidDel="008A2DDE" w:rsidRDefault="00924328">
            <w:pPr>
              <w:pStyle w:val="ListParagraph"/>
              <w:numPr>
                <w:ilvl w:val="0"/>
                <w:numId w:val="6"/>
              </w:numPr>
              <w:spacing w:line="480" w:lineRule="auto"/>
              <w:jc w:val="both"/>
              <w:rPr>
                <w:del w:id="572" w:author="NTrinh" w:date="2024-01-26T17:21:00Z"/>
                <w:rFonts w:cs="Times New Roman"/>
                <w:sz w:val="24"/>
                <w:szCs w:val="24"/>
                <w:lang w:val="en-US"/>
                <w:rPrChange w:id="573" w:author="NTrinh" w:date="2024-01-26T16:37:00Z">
                  <w:rPr>
                    <w:del w:id="574" w:author="NTrinh" w:date="2024-01-26T17:21:00Z"/>
                    <w:rFonts w:cs="Times New Roman"/>
                    <w:sz w:val="26"/>
                    <w:szCs w:val="26"/>
                    <w:lang w:val="en-US"/>
                  </w:rPr>
                </w:rPrChange>
              </w:rPr>
              <w:pPrChange w:id="575" w:author="NTrinh" w:date="2024-01-26T16:37:00Z">
                <w:pPr>
                  <w:pStyle w:val="ListParagraph"/>
                  <w:numPr>
                    <w:numId w:val="6"/>
                  </w:numPr>
                  <w:ind w:left="284" w:hanging="284"/>
                  <w:jc w:val="both"/>
                </w:pPr>
              </w:pPrChange>
            </w:pPr>
            <w:del w:id="576" w:author="NTrinh" w:date="2024-01-26T17:21:00Z">
              <w:r w:rsidRPr="00A25E94" w:rsidDel="008A2DDE">
                <w:rPr>
                  <w:rFonts w:cs="Times New Roman"/>
                  <w:sz w:val="24"/>
                  <w:szCs w:val="24"/>
                  <w:lang w:val="en-US"/>
                  <w:rPrChange w:id="577" w:author="NTrinh" w:date="2024-01-26T16:37:00Z">
                    <w:rPr>
                      <w:rFonts w:cs="Times New Roman"/>
                      <w:sz w:val="26"/>
                      <w:szCs w:val="26"/>
                      <w:lang w:val="en-US"/>
                    </w:rPr>
                  </w:rPrChange>
                </w:rPr>
                <w:delText>No</w:delText>
              </w:r>
            </w:del>
          </w:p>
          <w:p w14:paraId="68860126" w14:textId="18C48F87" w:rsidR="00924328" w:rsidRPr="00A25E94" w:rsidDel="008A2DDE" w:rsidRDefault="00924328">
            <w:pPr>
              <w:spacing w:line="480" w:lineRule="auto"/>
              <w:jc w:val="both"/>
              <w:rPr>
                <w:del w:id="578" w:author="NTrinh" w:date="2024-01-26T17:21:00Z"/>
                <w:rFonts w:cs="Times New Roman"/>
                <w:sz w:val="24"/>
                <w:szCs w:val="24"/>
                <w:lang w:val="en-US"/>
                <w:rPrChange w:id="579" w:author="NTrinh" w:date="2024-01-26T16:37:00Z">
                  <w:rPr>
                    <w:del w:id="580" w:author="NTrinh" w:date="2024-01-26T17:21:00Z"/>
                    <w:rFonts w:cs="Times New Roman"/>
                    <w:sz w:val="26"/>
                    <w:szCs w:val="26"/>
                    <w:lang w:val="en-US"/>
                  </w:rPr>
                </w:rPrChange>
              </w:rPr>
              <w:pPrChange w:id="581" w:author="NTrinh" w:date="2024-01-26T16:37:00Z">
                <w:pPr>
                  <w:jc w:val="both"/>
                </w:pPr>
              </w:pPrChange>
            </w:pPr>
            <w:del w:id="582" w:author="NTrinh" w:date="2024-01-26T17:21:00Z">
              <w:r w:rsidRPr="00A25E94" w:rsidDel="008A2DDE">
                <w:rPr>
                  <w:rFonts w:cs="Times New Roman"/>
                  <w:sz w:val="24"/>
                  <w:szCs w:val="24"/>
                  <w:lang w:val="en-US"/>
                  <w:rPrChange w:id="583" w:author="NTrinh" w:date="2024-01-26T16:37:00Z">
                    <w:rPr>
                      <w:rFonts w:cs="Times New Roman"/>
                      <w:sz w:val="26"/>
                      <w:szCs w:val="26"/>
                      <w:lang w:val="en-US"/>
                    </w:rPr>
                  </w:rPrChange>
                </w:rPr>
                <w:delText>(malignancy and hematological diseases: write detailed diagnosis)</w:delText>
              </w:r>
            </w:del>
          </w:p>
        </w:tc>
        <w:tc>
          <w:tcPr>
            <w:tcW w:w="2111" w:type="dxa"/>
          </w:tcPr>
          <w:p w14:paraId="77E6FBE6" w14:textId="1BE7CAC1" w:rsidR="00924328" w:rsidRPr="00A25E94" w:rsidDel="008A2DDE" w:rsidRDefault="00924328">
            <w:pPr>
              <w:spacing w:line="480" w:lineRule="auto"/>
              <w:jc w:val="both"/>
              <w:rPr>
                <w:del w:id="584" w:author="NTrinh" w:date="2024-01-26T17:21:00Z"/>
                <w:rFonts w:cs="Times New Roman"/>
                <w:sz w:val="24"/>
                <w:szCs w:val="24"/>
                <w:lang w:val="en-US"/>
                <w:rPrChange w:id="585" w:author="NTrinh" w:date="2024-01-26T16:37:00Z">
                  <w:rPr>
                    <w:del w:id="586" w:author="NTrinh" w:date="2024-01-26T17:21:00Z"/>
                    <w:rFonts w:cs="Times New Roman"/>
                    <w:sz w:val="26"/>
                    <w:szCs w:val="26"/>
                    <w:lang w:val="en-US"/>
                  </w:rPr>
                </w:rPrChange>
              </w:rPr>
              <w:pPrChange w:id="587" w:author="NTrinh" w:date="2024-01-26T16:37:00Z">
                <w:pPr>
                  <w:jc w:val="both"/>
                </w:pPr>
              </w:pPrChange>
            </w:pPr>
            <w:del w:id="588" w:author="NTrinh" w:date="2024-01-26T17:21:00Z">
              <w:r w:rsidRPr="00A25E94" w:rsidDel="008A2DDE">
                <w:rPr>
                  <w:rFonts w:cs="Times New Roman"/>
                  <w:sz w:val="24"/>
                  <w:szCs w:val="24"/>
                  <w:lang w:val="en-US"/>
                  <w:rPrChange w:id="589" w:author="NTrinh" w:date="2024-01-26T16:37:00Z">
                    <w:rPr>
                      <w:rFonts w:cs="Times New Roman"/>
                      <w:sz w:val="26"/>
                      <w:szCs w:val="26"/>
                      <w:lang w:val="en-US"/>
                    </w:rPr>
                  </w:rPrChange>
                </w:rPr>
                <w:delText>Baseline</w:delText>
              </w:r>
            </w:del>
          </w:p>
        </w:tc>
      </w:tr>
      <w:tr w:rsidR="00D64189" w:rsidRPr="00A25E94" w:rsidDel="008A2DDE" w14:paraId="3572908F" w14:textId="163F5C82" w:rsidTr="00856CE5">
        <w:trPr>
          <w:jc w:val="center"/>
          <w:del w:id="590" w:author="NTrinh" w:date="2024-01-26T17:21:00Z"/>
        </w:trPr>
        <w:tc>
          <w:tcPr>
            <w:tcW w:w="2175" w:type="dxa"/>
          </w:tcPr>
          <w:p w14:paraId="21EBE0CE" w14:textId="30E18E4F" w:rsidR="00D64189" w:rsidRPr="00A25E94" w:rsidDel="008A2DDE" w:rsidRDefault="00D531F0">
            <w:pPr>
              <w:spacing w:line="480" w:lineRule="auto"/>
              <w:jc w:val="both"/>
              <w:rPr>
                <w:del w:id="591" w:author="NTrinh" w:date="2024-01-26T17:21:00Z"/>
                <w:rFonts w:cs="Times New Roman"/>
                <w:b/>
                <w:bCs/>
                <w:sz w:val="24"/>
                <w:szCs w:val="24"/>
                <w:lang w:val="en-US"/>
              </w:rPr>
              <w:pPrChange w:id="592" w:author="NTrinh" w:date="2024-01-26T16:37:00Z">
                <w:pPr>
                  <w:jc w:val="both"/>
                </w:pPr>
              </w:pPrChange>
            </w:pPr>
            <w:del w:id="593" w:author="NTrinh" w:date="2024-01-26T17:21:00Z">
              <w:r w:rsidRPr="00A25E94" w:rsidDel="008A2DDE">
                <w:rPr>
                  <w:rFonts w:cs="Times New Roman"/>
                  <w:b/>
                  <w:bCs/>
                  <w:sz w:val="24"/>
                  <w:szCs w:val="24"/>
                  <w:lang w:val="en-US"/>
                </w:rPr>
                <w:delText>Invasive interventions</w:delText>
              </w:r>
            </w:del>
          </w:p>
        </w:tc>
        <w:tc>
          <w:tcPr>
            <w:tcW w:w="2164" w:type="dxa"/>
          </w:tcPr>
          <w:p w14:paraId="19EE4CD6" w14:textId="759DF402" w:rsidR="00E8104E" w:rsidRPr="00A25E94" w:rsidDel="008A2DDE" w:rsidRDefault="00D531F0">
            <w:pPr>
              <w:pStyle w:val="ListParagraph"/>
              <w:numPr>
                <w:ilvl w:val="0"/>
                <w:numId w:val="11"/>
              </w:numPr>
              <w:spacing w:line="480" w:lineRule="auto"/>
              <w:jc w:val="both"/>
              <w:rPr>
                <w:del w:id="594" w:author="NTrinh" w:date="2024-01-26T17:21:00Z"/>
                <w:rFonts w:cs="Times New Roman"/>
                <w:sz w:val="24"/>
                <w:szCs w:val="24"/>
                <w:lang w:val="en-US"/>
                <w:rPrChange w:id="595" w:author="NTrinh" w:date="2024-01-26T16:37:00Z">
                  <w:rPr>
                    <w:del w:id="596" w:author="NTrinh" w:date="2024-01-26T17:21:00Z"/>
                    <w:rFonts w:cs="Times New Roman"/>
                    <w:sz w:val="26"/>
                    <w:szCs w:val="26"/>
                    <w:lang w:val="en-US"/>
                  </w:rPr>
                </w:rPrChange>
              </w:rPr>
              <w:pPrChange w:id="597" w:author="NTrinh" w:date="2024-01-26T16:37:00Z">
                <w:pPr>
                  <w:pStyle w:val="ListParagraph"/>
                  <w:numPr>
                    <w:numId w:val="11"/>
                  </w:numPr>
                  <w:ind w:left="113" w:hanging="113"/>
                  <w:jc w:val="both"/>
                </w:pPr>
              </w:pPrChange>
            </w:pPr>
            <w:del w:id="598" w:author="NTrinh" w:date="2024-01-26T17:21:00Z">
              <w:r w:rsidRPr="00A25E94" w:rsidDel="008A2DDE">
                <w:rPr>
                  <w:rFonts w:cs="Times New Roman"/>
                  <w:sz w:val="24"/>
                  <w:szCs w:val="24"/>
                  <w:lang w:val="en-US"/>
                  <w:rPrChange w:id="599" w:author="NTrinh" w:date="2024-01-26T16:37:00Z">
                    <w:rPr>
                      <w:rFonts w:cs="Times New Roman"/>
                      <w:sz w:val="26"/>
                      <w:szCs w:val="26"/>
                      <w:lang w:val="en-US"/>
                    </w:rPr>
                  </w:rPrChange>
                </w:rPr>
                <w:delText>Endotracheal tube</w:delText>
              </w:r>
            </w:del>
          </w:p>
          <w:p w14:paraId="431A7F31" w14:textId="6B4A62A3" w:rsidR="00E8104E" w:rsidRPr="00A25E94" w:rsidDel="008A2DDE" w:rsidRDefault="00D531F0">
            <w:pPr>
              <w:pStyle w:val="ListParagraph"/>
              <w:numPr>
                <w:ilvl w:val="0"/>
                <w:numId w:val="11"/>
              </w:numPr>
              <w:spacing w:line="480" w:lineRule="auto"/>
              <w:jc w:val="both"/>
              <w:rPr>
                <w:del w:id="600" w:author="NTrinh" w:date="2024-01-26T17:21:00Z"/>
                <w:rFonts w:cs="Times New Roman"/>
                <w:sz w:val="24"/>
                <w:szCs w:val="24"/>
                <w:lang w:val="en-US"/>
                <w:rPrChange w:id="601" w:author="NTrinh" w:date="2024-01-26T16:37:00Z">
                  <w:rPr>
                    <w:del w:id="602" w:author="NTrinh" w:date="2024-01-26T17:21:00Z"/>
                    <w:rFonts w:cs="Times New Roman"/>
                    <w:sz w:val="26"/>
                    <w:szCs w:val="26"/>
                    <w:lang w:val="en-US"/>
                  </w:rPr>
                </w:rPrChange>
              </w:rPr>
              <w:pPrChange w:id="603" w:author="NTrinh" w:date="2024-01-26T16:37:00Z">
                <w:pPr>
                  <w:pStyle w:val="ListParagraph"/>
                  <w:numPr>
                    <w:numId w:val="11"/>
                  </w:numPr>
                  <w:ind w:left="113" w:hanging="113"/>
                  <w:jc w:val="both"/>
                </w:pPr>
              </w:pPrChange>
            </w:pPr>
            <w:del w:id="604" w:author="NTrinh" w:date="2024-01-26T17:21:00Z">
              <w:r w:rsidRPr="00A25E94" w:rsidDel="008A2DDE">
                <w:rPr>
                  <w:rFonts w:cs="Times New Roman"/>
                  <w:sz w:val="24"/>
                  <w:szCs w:val="24"/>
                  <w:lang w:val="en-US"/>
                  <w:rPrChange w:id="605" w:author="NTrinh" w:date="2024-01-26T16:37:00Z">
                    <w:rPr>
                      <w:rFonts w:cs="Times New Roman"/>
                      <w:sz w:val="26"/>
                      <w:szCs w:val="26"/>
                      <w:lang w:val="en-US"/>
                    </w:rPr>
                  </w:rPrChange>
                </w:rPr>
                <w:delText>Central venous catheter</w:delText>
              </w:r>
            </w:del>
          </w:p>
          <w:p w14:paraId="23D43765" w14:textId="47297925" w:rsidR="00E8104E" w:rsidRPr="00A25E94" w:rsidDel="008A2DDE" w:rsidRDefault="00D531F0">
            <w:pPr>
              <w:pStyle w:val="ListParagraph"/>
              <w:numPr>
                <w:ilvl w:val="0"/>
                <w:numId w:val="11"/>
              </w:numPr>
              <w:spacing w:line="480" w:lineRule="auto"/>
              <w:jc w:val="both"/>
              <w:rPr>
                <w:del w:id="606" w:author="NTrinh" w:date="2024-01-26T17:21:00Z"/>
                <w:rFonts w:cs="Times New Roman"/>
                <w:sz w:val="24"/>
                <w:szCs w:val="24"/>
                <w:lang w:val="en-US"/>
                <w:rPrChange w:id="607" w:author="NTrinh" w:date="2024-01-26T16:37:00Z">
                  <w:rPr>
                    <w:del w:id="608" w:author="NTrinh" w:date="2024-01-26T17:21:00Z"/>
                    <w:rFonts w:cs="Times New Roman"/>
                    <w:sz w:val="26"/>
                    <w:szCs w:val="26"/>
                    <w:lang w:val="en-US"/>
                  </w:rPr>
                </w:rPrChange>
              </w:rPr>
              <w:pPrChange w:id="609" w:author="NTrinh" w:date="2024-01-26T16:37:00Z">
                <w:pPr>
                  <w:pStyle w:val="ListParagraph"/>
                  <w:numPr>
                    <w:numId w:val="11"/>
                  </w:numPr>
                  <w:ind w:left="113" w:hanging="113"/>
                  <w:jc w:val="both"/>
                </w:pPr>
              </w:pPrChange>
            </w:pPr>
            <w:del w:id="610" w:author="NTrinh" w:date="2024-01-26T17:21:00Z">
              <w:r w:rsidRPr="00A25E94" w:rsidDel="008A2DDE">
                <w:rPr>
                  <w:rFonts w:cs="Times New Roman"/>
                  <w:sz w:val="24"/>
                  <w:szCs w:val="24"/>
                  <w:lang w:val="en-US"/>
                  <w:rPrChange w:id="611" w:author="NTrinh" w:date="2024-01-26T16:37:00Z">
                    <w:rPr>
                      <w:rFonts w:cs="Times New Roman"/>
                      <w:sz w:val="26"/>
                      <w:szCs w:val="26"/>
                      <w:lang w:val="en-US"/>
                    </w:rPr>
                  </w:rPrChange>
                </w:rPr>
                <w:delText xml:space="preserve">Intermittent hemodialysis </w:delText>
              </w:r>
            </w:del>
          </w:p>
          <w:p w14:paraId="711BFC6D" w14:textId="6FCBF7C9" w:rsidR="00D64189" w:rsidRPr="00A25E94" w:rsidDel="008A2DDE" w:rsidRDefault="00D531F0">
            <w:pPr>
              <w:pStyle w:val="ListParagraph"/>
              <w:numPr>
                <w:ilvl w:val="0"/>
                <w:numId w:val="11"/>
              </w:numPr>
              <w:spacing w:line="480" w:lineRule="auto"/>
              <w:jc w:val="both"/>
              <w:rPr>
                <w:del w:id="612" w:author="NTrinh" w:date="2024-01-26T17:21:00Z"/>
                <w:rFonts w:cs="Times New Roman"/>
                <w:sz w:val="24"/>
                <w:szCs w:val="24"/>
                <w:lang w:val="en-US"/>
                <w:rPrChange w:id="613" w:author="NTrinh" w:date="2024-01-26T16:37:00Z">
                  <w:rPr>
                    <w:del w:id="614" w:author="NTrinh" w:date="2024-01-26T17:21:00Z"/>
                    <w:rFonts w:cs="Times New Roman"/>
                    <w:sz w:val="26"/>
                    <w:szCs w:val="26"/>
                    <w:lang w:val="en-US"/>
                  </w:rPr>
                </w:rPrChange>
              </w:rPr>
              <w:pPrChange w:id="615" w:author="NTrinh" w:date="2024-01-26T16:37:00Z">
                <w:pPr>
                  <w:pStyle w:val="ListParagraph"/>
                  <w:numPr>
                    <w:numId w:val="11"/>
                  </w:numPr>
                  <w:ind w:left="113" w:hanging="113"/>
                  <w:jc w:val="both"/>
                </w:pPr>
              </w:pPrChange>
            </w:pPr>
            <w:del w:id="616" w:author="NTrinh" w:date="2024-01-26T17:21:00Z">
              <w:r w:rsidRPr="00A25E94" w:rsidDel="008A2DDE">
                <w:rPr>
                  <w:rFonts w:cs="Times New Roman"/>
                  <w:sz w:val="24"/>
                  <w:szCs w:val="24"/>
                  <w:lang w:val="en-US"/>
                  <w:rPrChange w:id="617" w:author="NTrinh" w:date="2024-01-26T16:37:00Z">
                    <w:rPr>
                      <w:rFonts w:cs="Times New Roman"/>
                      <w:sz w:val="26"/>
                      <w:szCs w:val="26"/>
                      <w:lang w:val="en-US"/>
                    </w:rPr>
                  </w:rPrChange>
                </w:rPr>
                <w:delText>Continuous renal replacement therapy</w:delText>
              </w:r>
            </w:del>
          </w:p>
        </w:tc>
        <w:tc>
          <w:tcPr>
            <w:tcW w:w="2332" w:type="dxa"/>
          </w:tcPr>
          <w:p w14:paraId="3CC51DCF" w14:textId="01981F66" w:rsidR="00E8104E" w:rsidRPr="00A25E94" w:rsidDel="008A2DDE" w:rsidRDefault="00E8104E">
            <w:pPr>
              <w:pStyle w:val="ListParagraph"/>
              <w:numPr>
                <w:ilvl w:val="0"/>
                <w:numId w:val="14"/>
              </w:numPr>
              <w:spacing w:line="480" w:lineRule="auto"/>
              <w:jc w:val="both"/>
              <w:rPr>
                <w:del w:id="618" w:author="NTrinh" w:date="2024-01-26T17:21:00Z"/>
                <w:rFonts w:cs="Times New Roman"/>
                <w:sz w:val="24"/>
                <w:szCs w:val="24"/>
                <w:lang w:val="en-US"/>
                <w:rPrChange w:id="619" w:author="NTrinh" w:date="2024-01-26T16:37:00Z">
                  <w:rPr>
                    <w:del w:id="620" w:author="NTrinh" w:date="2024-01-26T17:21:00Z"/>
                    <w:rFonts w:cs="Times New Roman"/>
                    <w:sz w:val="26"/>
                    <w:szCs w:val="26"/>
                    <w:lang w:val="en-US"/>
                  </w:rPr>
                </w:rPrChange>
              </w:rPr>
              <w:pPrChange w:id="621" w:author="NTrinh" w:date="2024-01-26T16:37:00Z">
                <w:pPr>
                  <w:pStyle w:val="ListParagraph"/>
                  <w:numPr>
                    <w:numId w:val="14"/>
                  </w:numPr>
                  <w:ind w:left="284" w:hanging="284"/>
                  <w:jc w:val="both"/>
                </w:pPr>
              </w:pPrChange>
            </w:pPr>
            <w:del w:id="622" w:author="NTrinh" w:date="2024-01-26T17:21:00Z">
              <w:r w:rsidRPr="00A25E94" w:rsidDel="008A2DDE">
                <w:rPr>
                  <w:rFonts w:cs="Times New Roman"/>
                  <w:sz w:val="24"/>
                  <w:szCs w:val="24"/>
                  <w:lang w:val="en-US"/>
                  <w:rPrChange w:id="623" w:author="NTrinh" w:date="2024-01-26T16:37:00Z">
                    <w:rPr>
                      <w:rFonts w:cs="Times New Roman"/>
                      <w:sz w:val="26"/>
                      <w:szCs w:val="26"/>
                      <w:lang w:val="en-US"/>
                    </w:rPr>
                  </w:rPrChange>
                </w:rPr>
                <w:delText>Yes</w:delText>
              </w:r>
            </w:del>
          </w:p>
          <w:p w14:paraId="71155CA5" w14:textId="4A5229BD" w:rsidR="00E8104E" w:rsidRPr="00A25E94" w:rsidDel="008A2DDE" w:rsidRDefault="00E8104E">
            <w:pPr>
              <w:pStyle w:val="ListParagraph"/>
              <w:numPr>
                <w:ilvl w:val="0"/>
                <w:numId w:val="14"/>
              </w:numPr>
              <w:spacing w:line="480" w:lineRule="auto"/>
              <w:jc w:val="both"/>
              <w:rPr>
                <w:del w:id="624" w:author="NTrinh" w:date="2024-01-26T17:21:00Z"/>
                <w:rFonts w:cs="Times New Roman"/>
                <w:sz w:val="24"/>
                <w:szCs w:val="24"/>
                <w:lang w:val="en-US"/>
                <w:rPrChange w:id="625" w:author="NTrinh" w:date="2024-01-26T16:37:00Z">
                  <w:rPr>
                    <w:del w:id="626" w:author="NTrinh" w:date="2024-01-26T17:21:00Z"/>
                    <w:rFonts w:cs="Times New Roman"/>
                    <w:sz w:val="26"/>
                    <w:szCs w:val="26"/>
                    <w:lang w:val="en-US"/>
                  </w:rPr>
                </w:rPrChange>
              </w:rPr>
              <w:pPrChange w:id="627" w:author="NTrinh" w:date="2024-01-26T16:37:00Z">
                <w:pPr>
                  <w:pStyle w:val="ListParagraph"/>
                  <w:numPr>
                    <w:numId w:val="14"/>
                  </w:numPr>
                  <w:ind w:left="284" w:hanging="284"/>
                  <w:jc w:val="both"/>
                </w:pPr>
              </w:pPrChange>
            </w:pPr>
            <w:del w:id="628" w:author="NTrinh" w:date="2024-01-26T17:21:00Z">
              <w:r w:rsidRPr="00A25E94" w:rsidDel="008A2DDE">
                <w:rPr>
                  <w:rFonts w:cs="Times New Roman"/>
                  <w:sz w:val="24"/>
                  <w:szCs w:val="24"/>
                  <w:lang w:val="en-US"/>
                  <w:rPrChange w:id="629" w:author="NTrinh" w:date="2024-01-26T16:37:00Z">
                    <w:rPr>
                      <w:rFonts w:cs="Times New Roman"/>
                      <w:sz w:val="26"/>
                      <w:szCs w:val="26"/>
                      <w:lang w:val="en-US"/>
                    </w:rPr>
                  </w:rPrChange>
                </w:rPr>
                <w:delText>No</w:delText>
              </w:r>
            </w:del>
          </w:p>
          <w:p w14:paraId="59AFD2C7" w14:textId="4D1802BD" w:rsidR="00D64189" w:rsidRPr="00A25E94" w:rsidDel="008A2DDE" w:rsidRDefault="00D64189">
            <w:pPr>
              <w:spacing w:line="480" w:lineRule="auto"/>
              <w:jc w:val="both"/>
              <w:rPr>
                <w:del w:id="630" w:author="NTrinh" w:date="2024-01-26T17:21:00Z"/>
                <w:rFonts w:cs="Times New Roman"/>
                <w:sz w:val="24"/>
                <w:szCs w:val="24"/>
                <w:lang w:val="en-US"/>
                <w:rPrChange w:id="631" w:author="NTrinh" w:date="2024-01-26T16:37:00Z">
                  <w:rPr>
                    <w:del w:id="632" w:author="NTrinh" w:date="2024-01-26T17:21:00Z"/>
                    <w:rFonts w:cs="Times New Roman"/>
                    <w:sz w:val="26"/>
                    <w:szCs w:val="26"/>
                    <w:lang w:val="en-US"/>
                  </w:rPr>
                </w:rPrChange>
              </w:rPr>
              <w:pPrChange w:id="633" w:author="NTrinh" w:date="2024-01-26T16:37:00Z">
                <w:pPr>
                  <w:jc w:val="both"/>
                </w:pPr>
              </w:pPrChange>
            </w:pPr>
          </w:p>
        </w:tc>
        <w:tc>
          <w:tcPr>
            <w:tcW w:w="2111" w:type="dxa"/>
          </w:tcPr>
          <w:p w14:paraId="4935F130" w14:textId="0817DB29" w:rsidR="00D64189" w:rsidRPr="00A25E94" w:rsidDel="008A2DDE" w:rsidRDefault="00E8104E">
            <w:pPr>
              <w:spacing w:line="480" w:lineRule="auto"/>
              <w:jc w:val="both"/>
              <w:rPr>
                <w:del w:id="634" w:author="NTrinh" w:date="2024-01-26T17:21:00Z"/>
                <w:rFonts w:cs="Times New Roman"/>
                <w:sz w:val="24"/>
                <w:szCs w:val="24"/>
                <w:lang w:val="en-US"/>
                <w:rPrChange w:id="635" w:author="NTrinh" w:date="2024-01-26T16:37:00Z">
                  <w:rPr>
                    <w:del w:id="636" w:author="NTrinh" w:date="2024-01-26T17:21:00Z"/>
                    <w:rFonts w:cs="Times New Roman"/>
                    <w:sz w:val="26"/>
                    <w:szCs w:val="26"/>
                    <w:lang w:val="en-US"/>
                  </w:rPr>
                </w:rPrChange>
              </w:rPr>
              <w:pPrChange w:id="637" w:author="NTrinh" w:date="2024-01-26T16:37:00Z">
                <w:pPr>
                  <w:jc w:val="both"/>
                </w:pPr>
              </w:pPrChange>
            </w:pPr>
            <w:del w:id="638" w:author="NTrinh" w:date="2024-01-26T17:21:00Z">
              <w:r w:rsidRPr="00A25E94" w:rsidDel="008A2DDE">
                <w:rPr>
                  <w:rFonts w:cs="Times New Roman"/>
                  <w:sz w:val="24"/>
                  <w:szCs w:val="24"/>
                  <w:lang w:val="en-US"/>
                  <w:rPrChange w:id="639" w:author="NTrinh" w:date="2024-01-26T16:37:00Z">
                    <w:rPr>
                      <w:rFonts w:cs="Times New Roman"/>
                      <w:sz w:val="26"/>
                      <w:szCs w:val="26"/>
                      <w:lang w:val="en-US"/>
                    </w:rPr>
                  </w:rPrChange>
                </w:rPr>
                <w:delText>Baseline</w:delText>
              </w:r>
              <w:r w:rsidR="00F72787" w:rsidRPr="00A25E94" w:rsidDel="008A2DDE">
                <w:rPr>
                  <w:rFonts w:cs="Times New Roman"/>
                  <w:sz w:val="24"/>
                  <w:szCs w:val="24"/>
                  <w:lang w:val="en-US"/>
                  <w:rPrChange w:id="640" w:author="NTrinh" w:date="2024-01-26T16:37:00Z">
                    <w:rPr>
                      <w:rFonts w:cs="Times New Roman"/>
                      <w:sz w:val="26"/>
                      <w:szCs w:val="26"/>
                      <w:lang w:val="en-US"/>
                    </w:rPr>
                  </w:rPrChange>
                </w:rPr>
                <w:delText xml:space="preserve"> and during linezolid treatment</w:delText>
              </w:r>
            </w:del>
          </w:p>
        </w:tc>
      </w:tr>
      <w:tr w:rsidR="00D64189" w:rsidRPr="00A25E94" w:rsidDel="008A2DDE" w14:paraId="19357DF1" w14:textId="624C2DD9" w:rsidTr="00856CE5">
        <w:trPr>
          <w:jc w:val="center"/>
          <w:del w:id="641" w:author="NTrinh" w:date="2024-01-26T17:21:00Z"/>
        </w:trPr>
        <w:tc>
          <w:tcPr>
            <w:tcW w:w="2175" w:type="dxa"/>
          </w:tcPr>
          <w:p w14:paraId="373EE5B3" w14:textId="21ECDF52" w:rsidR="00D64189" w:rsidRPr="00A25E94" w:rsidDel="008A2DDE" w:rsidRDefault="00345379">
            <w:pPr>
              <w:spacing w:line="480" w:lineRule="auto"/>
              <w:jc w:val="both"/>
              <w:rPr>
                <w:del w:id="642" w:author="NTrinh" w:date="2024-01-26T17:21:00Z"/>
                <w:rFonts w:cs="Times New Roman"/>
                <w:b/>
                <w:bCs/>
                <w:sz w:val="24"/>
                <w:szCs w:val="24"/>
                <w:lang w:val="en-US"/>
              </w:rPr>
              <w:pPrChange w:id="643" w:author="NTrinh" w:date="2024-01-26T16:37:00Z">
                <w:pPr>
                  <w:jc w:val="both"/>
                </w:pPr>
              </w:pPrChange>
            </w:pPr>
            <w:del w:id="644" w:author="NTrinh" w:date="2024-01-26T17:21:00Z">
              <w:r w:rsidRPr="00A25E94" w:rsidDel="008A2DDE">
                <w:rPr>
                  <w:rFonts w:cs="Times New Roman"/>
                  <w:b/>
                  <w:bCs/>
                  <w:sz w:val="24"/>
                  <w:szCs w:val="24"/>
                  <w:lang w:val="en-US"/>
                </w:rPr>
                <w:delText>Types of infection</w:delText>
              </w:r>
            </w:del>
          </w:p>
        </w:tc>
        <w:tc>
          <w:tcPr>
            <w:tcW w:w="2164" w:type="dxa"/>
          </w:tcPr>
          <w:p w14:paraId="7758AC99" w14:textId="0EF4EFC1" w:rsidR="002949DF" w:rsidRPr="00A25E94" w:rsidDel="008A2DDE" w:rsidRDefault="002949DF">
            <w:pPr>
              <w:pStyle w:val="ListParagraph"/>
              <w:numPr>
                <w:ilvl w:val="0"/>
                <w:numId w:val="15"/>
              </w:numPr>
              <w:spacing w:line="480" w:lineRule="auto"/>
              <w:jc w:val="both"/>
              <w:rPr>
                <w:del w:id="645" w:author="NTrinh" w:date="2024-01-26T17:21:00Z"/>
                <w:rFonts w:cs="Times New Roman"/>
                <w:sz w:val="24"/>
                <w:szCs w:val="24"/>
                <w:lang w:val="en-US"/>
                <w:rPrChange w:id="646" w:author="NTrinh" w:date="2024-01-26T16:37:00Z">
                  <w:rPr>
                    <w:del w:id="647" w:author="NTrinh" w:date="2024-01-26T17:21:00Z"/>
                    <w:rFonts w:cs="Times New Roman"/>
                    <w:sz w:val="26"/>
                    <w:szCs w:val="26"/>
                    <w:lang w:val="en-US"/>
                  </w:rPr>
                </w:rPrChange>
              </w:rPr>
              <w:pPrChange w:id="648" w:author="NTrinh" w:date="2024-01-26T16:37:00Z">
                <w:pPr>
                  <w:pStyle w:val="ListParagraph"/>
                  <w:numPr>
                    <w:numId w:val="15"/>
                  </w:numPr>
                  <w:ind w:left="113" w:hanging="113"/>
                  <w:jc w:val="both"/>
                </w:pPr>
              </w:pPrChange>
            </w:pPr>
            <w:del w:id="649" w:author="NTrinh" w:date="2024-01-26T17:21:00Z">
              <w:r w:rsidRPr="00A25E94" w:rsidDel="008A2DDE">
                <w:rPr>
                  <w:rFonts w:cs="Times New Roman"/>
                  <w:sz w:val="24"/>
                  <w:szCs w:val="24"/>
                  <w:lang w:val="en-US"/>
                  <w:rPrChange w:id="650" w:author="NTrinh" w:date="2024-01-26T16:37:00Z">
                    <w:rPr>
                      <w:rFonts w:cs="Times New Roman"/>
                      <w:sz w:val="26"/>
                      <w:szCs w:val="26"/>
                      <w:lang w:val="en-US"/>
                    </w:rPr>
                  </w:rPrChange>
                </w:rPr>
                <w:delText>Community-acquired pneumonia</w:delText>
              </w:r>
            </w:del>
          </w:p>
          <w:p w14:paraId="1FE25D20" w14:textId="0D9B7A21" w:rsidR="002949DF" w:rsidRPr="00A25E94" w:rsidDel="008A2DDE" w:rsidRDefault="002949DF">
            <w:pPr>
              <w:pStyle w:val="ListParagraph"/>
              <w:numPr>
                <w:ilvl w:val="0"/>
                <w:numId w:val="15"/>
              </w:numPr>
              <w:spacing w:line="480" w:lineRule="auto"/>
              <w:jc w:val="both"/>
              <w:rPr>
                <w:del w:id="651" w:author="NTrinh" w:date="2024-01-26T17:21:00Z"/>
                <w:rFonts w:cs="Times New Roman"/>
                <w:sz w:val="24"/>
                <w:szCs w:val="24"/>
                <w:lang w:val="en-US"/>
                <w:rPrChange w:id="652" w:author="NTrinh" w:date="2024-01-26T16:37:00Z">
                  <w:rPr>
                    <w:del w:id="653" w:author="NTrinh" w:date="2024-01-26T17:21:00Z"/>
                    <w:rFonts w:cs="Times New Roman"/>
                    <w:sz w:val="26"/>
                    <w:szCs w:val="26"/>
                    <w:lang w:val="en-US"/>
                  </w:rPr>
                </w:rPrChange>
              </w:rPr>
              <w:pPrChange w:id="654" w:author="NTrinh" w:date="2024-01-26T16:37:00Z">
                <w:pPr>
                  <w:pStyle w:val="ListParagraph"/>
                  <w:numPr>
                    <w:numId w:val="15"/>
                  </w:numPr>
                  <w:ind w:left="113" w:hanging="113"/>
                  <w:jc w:val="both"/>
                </w:pPr>
              </w:pPrChange>
            </w:pPr>
            <w:del w:id="655" w:author="NTrinh" w:date="2024-01-26T17:21:00Z">
              <w:r w:rsidRPr="00A25E94" w:rsidDel="008A2DDE">
                <w:rPr>
                  <w:rFonts w:cs="Times New Roman"/>
                  <w:sz w:val="24"/>
                  <w:szCs w:val="24"/>
                  <w:lang w:val="en-US"/>
                  <w:rPrChange w:id="656" w:author="NTrinh" w:date="2024-01-26T16:37:00Z">
                    <w:rPr>
                      <w:rFonts w:cs="Times New Roman"/>
                      <w:sz w:val="26"/>
                      <w:szCs w:val="26"/>
                      <w:lang w:val="en-US"/>
                    </w:rPr>
                  </w:rPrChange>
                </w:rPr>
                <w:delText>Hospital-acquired pneumonia</w:delText>
              </w:r>
            </w:del>
          </w:p>
          <w:p w14:paraId="4A1B62A0" w14:textId="0F8BC67D" w:rsidR="002949DF" w:rsidRPr="00A25E94" w:rsidDel="008A2DDE" w:rsidRDefault="002949DF">
            <w:pPr>
              <w:pStyle w:val="ListParagraph"/>
              <w:numPr>
                <w:ilvl w:val="0"/>
                <w:numId w:val="15"/>
              </w:numPr>
              <w:spacing w:line="480" w:lineRule="auto"/>
              <w:jc w:val="both"/>
              <w:rPr>
                <w:del w:id="657" w:author="NTrinh" w:date="2024-01-26T17:21:00Z"/>
                <w:rFonts w:cs="Times New Roman"/>
                <w:sz w:val="24"/>
                <w:szCs w:val="24"/>
                <w:lang w:val="en-US"/>
                <w:rPrChange w:id="658" w:author="NTrinh" w:date="2024-01-26T16:37:00Z">
                  <w:rPr>
                    <w:del w:id="659" w:author="NTrinh" w:date="2024-01-26T17:21:00Z"/>
                    <w:rFonts w:cs="Times New Roman"/>
                    <w:sz w:val="26"/>
                    <w:szCs w:val="26"/>
                    <w:lang w:val="en-US"/>
                  </w:rPr>
                </w:rPrChange>
              </w:rPr>
              <w:pPrChange w:id="660" w:author="NTrinh" w:date="2024-01-26T16:37:00Z">
                <w:pPr>
                  <w:pStyle w:val="ListParagraph"/>
                  <w:numPr>
                    <w:numId w:val="15"/>
                  </w:numPr>
                  <w:ind w:left="113" w:hanging="113"/>
                  <w:jc w:val="both"/>
                </w:pPr>
              </w:pPrChange>
            </w:pPr>
            <w:del w:id="661" w:author="NTrinh" w:date="2024-01-26T17:21:00Z">
              <w:r w:rsidRPr="00A25E94" w:rsidDel="008A2DDE">
                <w:rPr>
                  <w:rFonts w:cs="Times New Roman"/>
                  <w:sz w:val="24"/>
                  <w:szCs w:val="24"/>
                  <w:lang w:val="en-US"/>
                  <w:rPrChange w:id="662" w:author="NTrinh" w:date="2024-01-26T16:37:00Z">
                    <w:rPr>
                      <w:rFonts w:cs="Times New Roman"/>
                      <w:sz w:val="26"/>
                      <w:szCs w:val="26"/>
                      <w:lang w:val="en-US"/>
                    </w:rPr>
                  </w:rPrChange>
                </w:rPr>
                <w:delText>Skin and soft tissue infection</w:delText>
              </w:r>
            </w:del>
          </w:p>
          <w:p w14:paraId="17A37157" w14:textId="411673E9" w:rsidR="002949DF" w:rsidRPr="00A25E94" w:rsidDel="008A2DDE" w:rsidRDefault="002949DF">
            <w:pPr>
              <w:pStyle w:val="ListParagraph"/>
              <w:numPr>
                <w:ilvl w:val="0"/>
                <w:numId w:val="15"/>
              </w:numPr>
              <w:spacing w:line="480" w:lineRule="auto"/>
              <w:jc w:val="both"/>
              <w:rPr>
                <w:del w:id="663" w:author="NTrinh" w:date="2024-01-26T17:21:00Z"/>
                <w:rFonts w:cs="Times New Roman"/>
                <w:sz w:val="24"/>
                <w:szCs w:val="24"/>
                <w:lang w:val="en-US"/>
                <w:rPrChange w:id="664" w:author="NTrinh" w:date="2024-01-26T16:37:00Z">
                  <w:rPr>
                    <w:del w:id="665" w:author="NTrinh" w:date="2024-01-26T17:21:00Z"/>
                    <w:rFonts w:cs="Times New Roman"/>
                    <w:sz w:val="26"/>
                    <w:szCs w:val="26"/>
                    <w:lang w:val="en-US"/>
                  </w:rPr>
                </w:rPrChange>
              </w:rPr>
              <w:pPrChange w:id="666" w:author="NTrinh" w:date="2024-01-26T16:37:00Z">
                <w:pPr>
                  <w:pStyle w:val="ListParagraph"/>
                  <w:numPr>
                    <w:numId w:val="15"/>
                  </w:numPr>
                  <w:ind w:left="113" w:hanging="113"/>
                  <w:jc w:val="both"/>
                </w:pPr>
              </w:pPrChange>
            </w:pPr>
            <w:del w:id="667" w:author="NTrinh" w:date="2024-01-26T17:21:00Z">
              <w:r w:rsidRPr="00A25E94" w:rsidDel="008A2DDE">
                <w:rPr>
                  <w:rFonts w:cs="Times New Roman"/>
                  <w:sz w:val="24"/>
                  <w:szCs w:val="24"/>
                  <w:lang w:val="en-US"/>
                  <w:rPrChange w:id="668" w:author="NTrinh" w:date="2024-01-26T16:37:00Z">
                    <w:rPr>
                      <w:rFonts w:cs="Times New Roman"/>
                      <w:sz w:val="26"/>
                      <w:szCs w:val="26"/>
                      <w:lang w:val="en-US"/>
                    </w:rPr>
                  </w:rPrChange>
                </w:rPr>
                <w:delText>Central nervous system infection</w:delText>
              </w:r>
            </w:del>
          </w:p>
          <w:p w14:paraId="743FC894" w14:textId="0E15E8BA" w:rsidR="002949DF" w:rsidRPr="00A25E94" w:rsidDel="008A2DDE" w:rsidRDefault="002949DF">
            <w:pPr>
              <w:pStyle w:val="ListParagraph"/>
              <w:numPr>
                <w:ilvl w:val="0"/>
                <w:numId w:val="15"/>
              </w:numPr>
              <w:spacing w:line="480" w:lineRule="auto"/>
              <w:jc w:val="both"/>
              <w:rPr>
                <w:del w:id="669" w:author="NTrinh" w:date="2024-01-26T17:21:00Z"/>
                <w:rFonts w:cs="Times New Roman"/>
                <w:sz w:val="24"/>
                <w:szCs w:val="24"/>
                <w:lang w:val="en-US"/>
                <w:rPrChange w:id="670" w:author="NTrinh" w:date="2024-01-26T16:37:00Z">
                  <w:rPr>
                    <w:del w:id="671" w:author="NTrinh" w:date="2024-01-26T17:21:00Z"/>
                    <w:rFonts w:cs="Times New Roman"/>
                    <w:sz w:val="26"/>
                    <w:szCs w:val="26"/>
                    <w:lang w:val="en-US"/>
                  </w:rPr>
                </w:rPrChange>
              </w:rPr>
              <w:pPrChange w:id="672" w:author="NTrinh" w:date="2024-01-26T16:37:00Z">
                <w:pPr>
                  <w:pStyle w:val="ListParagraph"/>
                  <w:numPr>
                    <w:numId w:val="15"/>
                  </w:numPr>
                  <w:ind w:left="113" w:hanging="113"/>
                  <w:jc w:val="both"/>
                </w:pPr>
              </w:pPrChange>
            </w:pPr>
            <w:del w:id="673" w:author="NTrinh" w:date="2024-01-26T17:21:00Z">
              <w:r w:rsidRPr="00A25E94" w:rsidDel="008A2DDE">
                <w:rPr>
                  <w:rFonts w:cs="Times New Roman"/>
                  <w:sz w:val="24"/>
                  <w:szCs w:val="24"/>
                  <w:lang w:val="en-US"/>
                  <w:rPrChange w:id="674" w:author="NTrinh" w:date="2024-01-26T16:37:00Z">
                    <w:rPr>
                      <w:rFonts w:cs="Times New Roman"/>
                      <w:sz w:val="26"/>
                      <w:szCs w:val="26"/>
                      <w:lang w:val="en-US"/>
                    </w:rPr>
                  </w:rPrChange>
                </w:rPr>
                <w:delText>Intra-abdominal infection</w:delText>
              </w:r>
            </w:del>
          </w:p>
          <w:p w14:paraId="4DFEDBE3" w14:textId="5474D1DF" w:rsidR="002949DF" w:rsidRPr="00A25E94" w:rsidDel="008A2DDE" w:rsidRDefault="002949DF">
            <w:pPr>
              <w:pStyle w:val="ListParagraph"/>
              <w:numPr>
                <w:ilvl w:val="0"/>
                <w:numId w:val="15"/>
              </w:numPr>
              <w:spacing w:line="480" w:lineRule="auto"/>
              <w:jc w:val="both"/>
              <w:rPr>
                <w:del w:id="675" w:author="NTrinh" w:date="2024-01-26T17:21:00Z"/>
                <w:rFonts w:cs="Times New Roman"/>
                <w:sz w:val="24"/>
                <w:szCs w:val="24"/>
                <w:lang w:val="en-US"/>
                <w:rPrChange w:id="676" w:author="NTrinh" w:date="2024-01-26T16:37:00Z">
                  <w:rPr>
                    <w:del w:id="677" w:author="NTrinh" w:date="2024-01-26T17:21:00Z"/>
                    <w:rFonts w:cs="Times New Roman"/>
                    <w:sz w:val="26"/>
                    <w:szCs w:val="26"/>
                    <w:lang w:val="en-US"/>
                  </w:rPr>
                </w:rPrChange>
              </w:rPr>
              <w:pPrChange w:id="678" w:author="NTrinh" w:date="2024-01-26T16:37:00Z">
                <w:pPr>
                  <w:pStyle w:val="ListParagraph"/>
                  <w:numPr>
                    <w:numId w:val="15"/>
                  </w:numPr>
                  <w:ind w:left="113" w:hanging="113"/>
                  <w:jc w:val="both"/>
                </w:pPr>
              </w:pPrChange>
            </w:pPr>
            <w:del w:id="679" w:author="NTrinh" w:date="2024-01-26T17:21:00Z">
              <w:r w:rsidRPr="00A25E94" w:rsidDel="008A2DDE">
                <w:rPr>
                  <w:rFonts w:cs="Times New Roman"/>
                  <w:sz w:val="24"/>
                  <w:szCs w:val="24"/>
                  <w:lang w:val="en-US"/>
                  <w:rPrChange w:id="680" w:author="NTrinh" w:date="2024-01-26T16:37:00Z">
                    <w:rPr>
                      <w:rFonts w:cs="Times New Roman"/>
                      <w:sz w:val="26"/>
                      <w:szCs w:val="26"/>
                      <w:lang w:val="en-US"/>
                    </w:rPr>
                  </w:rPrChange>
                </w:rPr>
                <w:delText>Urinary tract infection</w:delText>
              </w:r>
            </w:del>
          </w:p>
          <w:p w14:paraId="454672B3" w14:textId="5891AD6A" w:rsidR="002949DF" w:rsidRPr="00A25E94" w:rsidDel="008A2DDE" w:rsidRDefault="002949DF">
            <w:pPr>
              <w:pStyle w:val="ListParagraph"/>
              <w:numPr>
                <w:ilvl w:val="0"/>
                <w:numId w:val="15"/>
              </w:numPr>
              <w:spacing w:line="480" w:lineRule="auto"/>
              <w:jc w:val="both"/>
              <w:rPr>
                <w:del w:id="681" w:author="NTrinh" w:date="2024-01-26T17:21:00Z"/>
                <w:rFonts w:cs="Times New Roman"/>
                <w:sz w:val="24"/>
                <w:szCs w:val="24"/>
                <w:lang w:val="en-US"/>
                <w:rPrChange w:id="682" w:author="NTrinh" w:date="2024-01-26T16:37:00Z">
                  <w:rPr>
                    <w:del w:id="683" w:author="NTrinh" w:date="2024-01-26T17:21:00Z"/>
                    <w:rFonts w:cs="Times New Roman"/>
                    <w:sz w:val="26"/>
                    <w:szCs w:val="26"/>
                    <w:lang w:val="en-US"/>
                  </w:rPr>
                </w:rPrChange>
              </w:rPr>
              <w:pPrChange w:id="684" w:author="NTrinh" w:date="2024-01-26T16:37:00Z">
                <w:pPr>
                  <w:pStyle w:val="ListParagraph"/>
                  <w:numPr>
                    <w:numId w:val="15"/>
                  </w:numPr>
                  <w:ind w:left="113" w:hanging="113"/>
                  <w:jc w:val="both"/>
                </w:pPr>
              </w:pPrChange>
            </w:pPr>
            <w:del w:id="685" w:author="NTrinh" w:date="2024-01-26T17:21:00Z">
              <w:r w:rsidRPr="00A25E94" w:rsidDel="008A2DDE">
                <w:rPr>
                  <w:rFonts w:cs="Times New Roman"/>
                  <w:sz w:val="24"/>
                  <w:szCs w:val="24"/>
                  <w:lang w:val="en-US"/>
                  <w:rPrChange w:id="686" w:author="NTrinh" w:date="2024-01-26T16:37:00Z">
                    <w:rPr>
                      <w:rFonts w:cs="Times New Roman"/>
                      <w:sz w:val="26"/>
                      <w:szCs w:val="26"/>
                      <w:lang w:val="en-US"/>
                    </w:rPr>
                  </w:rPrChange>
                </w:rPr>
                <w:delText>Bone and joint infection</w:delText>
              </w:r>
            </w:del>
          </w:p>
          <w:p w14:paraId="0E63F78A" w14:textId="64977177" w:rsidR="007A616B" w:rsidRPr="00A25E94" w:rsidDel="008A2DDE" w:rsidRDefault="007A616B">
            <w:pPr>
              <w:pStyle w:val="ListParagraph"/>
              <w:numPr>
                <w:ilvl w:val="0"/>
                <w:numId w:val="15"/>
              </w:numPr>
              <w:spacing w:line="480" w:lineRule="auto"/>
              <w:jc w:val="both"/>
              <w:rPr>
                <w:del w:id="687" w:author="NTrinh" w:date="2024-01-26T17:21:00Z"/>
                <w:rFonts w:cs="Times New Roman"/>
                <w:sz w:val="24"/>
                <w:szCs w:val="24"/>
                <w:lang w:val="en-US"/>
                <w:rPrChange w:id="688" w:author="NTrinh" w:date="2024-01-26T16:37:00Z">
                  <w:rPr>
                    <w:del w:id="689" w:author="NTrinh" w:date="2024-01-26T17:21:00Z"/>
                    <w:rFonts w:cs="Times New Roman"/>
                    <w:sz w:val="26"/>
                    <w:szCs w:val="26"/>
                    <w:lang w:val="en-US"/>
                  </w:rPr>
                </w:rPrChange>
              </w:rPr>
              <w:pPrChange w:id="690" w:author="NTrinh" w:date="2024-01-26T16:37:00Z">
                <w:pPr>
                  <w:pStyle w:val="ListParagraph"/>
                  <w:numPr>
                    <w:numId w:val="15"/>
                  </w:numPr>
                  <w:ind w:left="113" w:hanging="113"/>
                  <w:jc w:val="both"/>
                </w:pPr>
              </w:pPrChange>
            </w:pPr>
            <w:del w:id="691" w:author="NTrinh" w:date="2024-01-26T17:21:00Z">
              <w:r w:rsidRPr="00A25E94" w:rsidDel="008A2DDE">
                <w:rPr>
                  <w:rFonts w:cs="Times New Roman"/>
                  <w:sz w:val="24"/>
                  <w:szCs w:val="24"/>
                  <w:lang w:val="en-US"/>
                  <w:rPrChange w:id="692" w:author="NTrinh" w:date="2024-01-26T16:37:00Z">
                    <w:rPr>
                      <w:rFonts w:cs="Times New Roman"/>
                      <w:sz w:val="26"/>
                      <w:szCs w:val="26"/>
                      <w:lang w:val="en-US"/>
                    </w:rPr>
                  </w:rPrChange>
                </w:rPr>
                <w:delText>Septic shock</w:delText>
              </w:r>
            </w:del>
          </w:p>
          <w:p w14:paraId="02FEC871" w14:textId="1E07B33F" w:rsidR="00D64189" w:rsidRPr="00A25E94" w:rsidDel="008A2DDE" w:rsidRDefault="002949DF">
            <w:pPr>
              <w:pStyle w:val="ListParagraph"/>
              <w:numPr>
                <w:ilvl w:val="0"/>
                <w:numId w:val="15"/>
              </w:numPr>
              <w:spacing w:line="480" w:lineRule="auto"/>
              <w:jc w:val="both"/>
              <w:rPr>
                <w:del w:id="693" w:author="NTrinh" w:date="2024-01-26T17:21:00Z"/>
                <w:rFonts w:cs="Times New Roman"/>
                <w:sz w:val="24"/>
                <w:szCs w:val="24"/>
                <w:lang w:val="en-US"/>
                <w:rPrChange w:id="694" w:author="NTrinh" w:date="2024-01-26T16:37:00Z">
                  <w:rPr>
                    <w:del w:id="695" w:author="NTrinh" w:date="2024-01-26T17:21:00Z"/>
                    <w:rFonts w:cs="Times New Roman"/>
                    <w:sz w:val="26"/>
                    <w:szCs w:val="26"/>
                    <w:lang w:val="en-US"/>
                  </w:rPr>
                </w:rPrChange>
              </w:rPr>
              <w:pPrChange w:id="696" w:author="NTrinh" w:date="2024-01-26T16:37:00Z">
                <w:pPr>
                  <w:pStyle w:val="ListParagraph"/>
                  <w:numPr>
                    <w:numId w:val="15"/>
                  </w:numPr>
                  <w:ind w:left="113" w:hanging="113"/>
                  <w:jc w:val="both"/>
                </w:pPr>
              </w:pPrChange>
            </w:pPr>
            <w:del w:id="697" w:author="NTrinh" w:date="2024-01-26T17:21:00Z">
              <w:r w:rsidRPr="00A25E94" w:rsidDel="008A2DDE">
                <w:rPr>
                  <w:rFonts w:cs="Times New Roman"/>
                  <w:sz w:val="24"/>
                  <w:szCs w:val="24"/>
                  <w:lang w:val="en-US"/>
                  <w:rPrChange w:id="698" w:author="NTrinh" w:date="2024-01-26T16:37:00Z">
                    <w:rPr>
                      <w:rFonts w:cs="Times New Roman"/>
                      <w:sz w:val="26"/>
                      <w:szCs w:val="26"/>
                      <w:lang w:val="en-US"/>
                    </w:rPr>
                  </w:rPrChange>
                </w:rPr>
                <w:delText>Septicemia</w:delText>
              </w:r>
            </w:del>
          </w:p>
        </w:tc>
        <w:tc>
          <w:tcPr>
            <w:tcW w:w="2332" w:type="dxa"/>
          </w:tcPr>
          <w:p w14:paraId="27C3D48E" w14:textId="0B432560" w:rsidR="007A616B" w:rsidRPr="00A25E94" w:rsidDel="008A2DDE" w:rsidRDefault="007A616B">
            <w:pPr>
              <w:pStyle w:val="ListParagraph"/>
              <w:numPr>
                <w:ilvl w:val="0"/>
                <w:numId w:val="18"/>
              </w:numPr>
              <w:spacing w:line="480" w:lineRule="auto"/>
              <w:jc w:val="both"/>
              <w:rPr>
                <w:del w:id="699" w:author="NTrinh" w:date="2024-01-26T17:21:00Z"/>
                <w:rFonts w:cs="Times New Roman"/>
                <w:sz w:val="24"/>
                <w:szCs w:val="24"/>
                <w:lang w:val="en-US"/>
                <w:rPrChange w:id="700" w:author="NTrinh" w:date="2024-01-26T16:37:00Z">
                  <w:rPr>
                    <w:del w:id="701" w:author="NTrinh" w:date="2024-01-26T17:21:00Z"/>
                    <w:rFonts w:cs="Times New Roman"/>
                    <w:sz w:val="26"/>
                    <w:szCs w:val="26"/>
                    <w:lang w:val="en-US"/>
                  </w:rPr>
                </w:rPrChange>
              </w:rPr>
              <w:pPrChange w:id="702" w:author="NTrinh" w:date="2024-01-26T16:37:00Z">
                <w:pPr>
                  <w:pStyle w:val="ListParagraph"/>
                  <w:numPr>
                    <w:numId w:val="18"/>
                  </w:numPr>
                  <w:ind w:left="284" w:hanging="284"/>
                  <w:jc w:val="both"/>
                </w:pPr>
              </w:pPrChange>
            </w:pPr>
            <w:del w:id="703" w:author="NTrinh" w:date="2024-01-26T17:21:00Z">
              <w:r w:rsidRPr="00A25E94" w:rsidDel="008A2DDE">
                <w:rPr>
                  <w:rFonts w:cs="Times New Roman"/>
                  <w:sz w:val="24"/>
                  <w:szCs w:val="24"/>
                  <w:lang w:val="en-US"/>
                  <w:rPrChange w:id="704" w:author="NTrinh" w:date="2024-01-26T16:37:00Z">
                    <w:rPr>
                      <w:rFonts w:cs="Times New Roman"/>
                      <w:sz w:val="26"/>
                      <w:szCs w:val="26"/>
                      <w:lang w:val="en-US"/>
                    </w:rPr>
                  </w:rPrChange>
                </w:rPr>
                <w:delText>Yes</w:delText>
              </w:r>
            </w:del>
          </w:p>
          <w:p w14:paraId="1EBE0941" w14:textId="7EA5D4B5" w:rsidR="007A616B" w:rsidRPr="00A25E94" w:rsidDel="008A2DDE" w:rsidRDefault="007A616B">
            <w:pPr>
              <w:pStyle w:val="ListParagraph"/>
              <w:numPr>
                <w:ilvl w:val="0"/>
                <w:numId w:val="18"/>
              </w:numPr>
              <w:spacing w:line="480" w:lineRule="auto"/>
              <w:jc w:val="both"/>
              <w:rPr>
                <w:del w:id="705" w:author="NTrinh" w:date="2024-01-26T17:21:00Z"/>
                <w:rFonts w:cs="Times New Roman"/>
                <w:sz w:val="24"/>
                <w:szCs w:val="24"/>
                <w:lang w:val="en-US"/>
                <w:rPrChange w:id="706" w:author="NTrinh" w:date="2024-01-26T16:37:00Z">
                  <w:rPr>
                    <w:del w:id="707" w:author="NTrinh" w:date="2024-01-26T17:21:00Z"/>
                    <w:rFonts w:cs="Times New Roman"/>
                    <w:sz w:val="26"/>
                    <w:szCs w:val="26"/>
                    <w:lang w:val="en-US"/>
                  </w:rPr>
                </w:rPrChange>
              </w:rPr>
              <w:pPrChange w:id="708" w:author="NTrinh" w:date="2024-01-26T16:37:00Z">
                <w:pPr>
                  <w:pStyle w:val="ListParagraph"/>
                  <w:numPr>
                    <w:numId w:val="18"/>
                  </w:numPr>
                  <w:ind w:left="284" w:hanging="284"/>
                  <w:jc w:val="both"/>
                </w:pPr>
              </w:pPrChange>
            </w:pPr>
            <w:del w:id="709" w:author="NTrinh" w:date="2024-01-26T17:21:00Z">
              <w:r w:rsidRPr="00A25E94" w:rsidDel="008A2DDE">
                <w:rPr>
                  <w:rFonts w:cs="Times New Roman"/>
                  <w:sz w:val="24"/>
                  <w:szCs w:val="24"/>
                  <w:lang w:val="en-US"/>
                  <w:rPrChange w:id="710" w:author="NTrinh" w:date="2024-01-26T16:37:00Z">
                    <w:rPr>
                      <w:rFonts w:cs="Times New Roman"/>
                      <w:sz w:val="26"/>
                      <w:szCs w:val="26"/>
                      <w:lang w:val="en-US"/>
                    </w:rPr>
                  </w:rPrChange>
                </w:rPr>
                <w:delText>No</w:delText>
              </w:r>
            </w:del>
          </w:p>
          <w:p w14:paraId="035C4450" w14:textId="3ADE289A" w:rsidR="00D64189" w:rsidRPr="00A25E94" w:rsidDel="008A2DDE" w:rsidRDefault="00D64189">
            <w:pPr>
              <w:spacing w:line="480" w:lineRule="auto"/>
              <w:jc w:val="both"/>
              <w:rPr>
                <w:del w:id="711" w:author="NTrinh" w:date="2024-01-26T17:21:00Z"/>
                <w:rFonts w:cs="Times New Roman"/>
                <w:sz w:val="24"/>
                <w:szCs w:val="24"/>
                <w:lang w:val="en-US"/>
                <w:rPrChange w:id="712" w:author="NTrinh" w:date="2024-01-26T16:37:00Z">
                  <w:rPr>
                    <w:del w:id="713" w:author="NTrinh" w:date="2024-01-26T17:21:00Z"/>
                    <w:rFonts w:cs="Times New Roman"/>
                    <w:sz w:val="26"/>
                    <w:szCs w:val="26"/>
                    <w:lang w:val="en-US"/>
                  </w:rPr>
                </w:rPrChange>
              </w:rPr>
              <w:pPrChange w:id="714" w:author="NTrinh" w:date="2024-01-26T16:37:00Z">
                <w:pPr>
                  <w:jc w:val="both"/>
                </w:pPr>
              </w:pPrChange>
            </w:pPr>
          </w:p>
        </w:tc>
        <w:tc>
          <w:tcPr>
            <w:tcW w:w="2111" w:type="dxa"/>
          </w:tcPr>
          <w:p w14:paraId="05B55975" w14:textId="60A62E54" w:rsidR="00D64189" w:rsidRPr="00A25E94" w:rsidDel="008A2DDE" w:rsidRDefault="007A616B">
            <w:pPr>
              <w:spacing w:line="480" w:lineRule="auto"/>
              <w:jc w:val="both"/>
              <w:rPr>
                <w:del w:id="715" w:author="NTrinh" w:date="2024-01-26T17:21:00Z"/>
                <w:rFonts w:cs="Times New Roman"/>
                <w:sz w:val="24"/>
                <w:szCs w:val="24"/>
                <w:lang w:val="en-US"/>
                <w:rPrChange w:id="716" w:author="NTrinh" w:date="2024-01-26T16:37:00Z">
                  <w:rPr>
                    <w:del w:id="717" w:author="NTrinh" w:date="2024-01-26T17:21:00Z"/>
                    <w:rFonts w:cs="Times New Roman"/>
                    <w:sz w:val="26"/>
                    <w:szCs w:val="26"/>
                    <w:lang w:val="en-US"/>
                  </w:rPr>
                </w:rPrChange>
              </w:rPr>
              <w:pPrChange w:id="718" w:author="NTrinh" w:date="2024-01-26T16:37:00Z">
                <w:pPr>
                  <w:jc w:val="both"/>
                </w:pPr>
              </w:pPrChange>
            </w:pPr>
            <w:del w:id="719" w:author="NTrinh" w:date="2024-01-26T17:21:00Z">
              <w:r w:rsidRPr="00A25E94" w:rsidDel="008A2DDE">
                <w:rPr>
                  <w:rFonts w:cs="Times New Roman"/>
                  <w:sz w:val="24"/>
                  <w:szCs w:val="24"/>
                  <w:lang w:val="en-US"/>
                  <w:rPrChange w:id="720" w:author="NTrinh" w:date="2024-01-26T16:37:00Z">
                    <w:rPr>
                      <w:rFonts w:cs="Times New Roman"/>
                      <w:sz w:val="26"/>
                      <w:szCs w:val="26"/>
                      <w:lang w:val="en-US"/>
                    </w:rPr>
                  </w:rPrChange>
                </w:rPr>
                <w:delText>Baseline</w:delText>
              </w:r>
            </w:del>
          </w:p>
        </w:tc>
      </w:tr>
      <w:tr w:rsidR="005747F7" w:rsidRPr="00A25E94" w:rsidDel="008A2DDE" w14:paraId="004C56DD" w14:textId="5F386F70" w:rsidTr="00856CE5">
        <w:trPr>
          <w:jc w:val="center"/>
          <w:del w:id="721" w:author="NTrinh" w:date="2024-01-26T17:21:00Z"/>
        </w:trPr>
        <w:tc>
          <w:tcPr>
            <w:tcW w:w="2175" w:type="dxa"/>
            <w:vMerge w:val="restart"/>
          </w:tcPr>
          <w:p w14:paraId="5C9BC48E" w14:textId="34563664" w:rsidR="005747F7" w:rsidRPr="00A25E94" w:rsidDel="008A2DDE" w:rsidRDefault="005747F7">
            <w:pPr>
              <w:spacing w:line="480" w:lineRule="auto"/>
              <w:jc w:val="both"/>
              <w:rPr>
                <w:del w:id="722" w:author="NTrinh" w:date="2024-01-26T17:21:00Z"/>
                <w:rFonts w:cs="Times New Roman"/>
                <w:b/>
                <w:bCs/>
                <w:sz w:val="24"/>
                <w:szCs w:val="24"/>
                <w:lang w:val="en-US"/>
              </w:rPr>
              <w:pPrChange w:id="723" w:author="NTrinh" w:date="2024-01-26T16:37:00Z">
                <w:pPr>
                  <w:jc w:val="both"/>
                </w:pPr>
              </w:pPrChange>
            </w:pPr>
            <w:del w:id="724" w:author="NTrinh" w:date="2024-01-26T17:21:00Z">
              <w:r w:rsidRPr="00A25E94" w:rsidDel="008A2DDE">
                <w:rPr>
                  <w:rFonts w:cs="Times New Roman"/>
                  <w:b/>
                  <w:bCs/>
                  <w:sz w:val="24"/>
                  <w:szCs w:val="24"/>
                  <w:lang w:val="en-US"/>
                </w:rPr>
                <w:delText>Linezolid treatment</w:delText>
              </w:r>
            </w:del>
          </w:p>
        </w:tc>
        <w:tc>
          <w:tcPr>
            <w:tcW w:w="2164" w:type="dxa"/>
          </w:tcPr>
          <w:p w14:paraId="5ED05E57" w14:textId="1BA25CE5" w:rsidR="005747F7" w:rsidRPr="00A25E94" w:rsidDel="008A2DDE" w:rsidRDefault="005747F7">
            <w:pPr>
              <w:spacing w:line="480" w:lineRule="auto"/>
              <w:jc w:val="both"/>
              <w:rPr>
                <w:del w:id="725" w:author="NTrinh" w:date="2024-01-26T17:21:00Z"/>
                <w:rFonts w:cs="Times New Roman"/>
                <w:sz w:val="24"/>
                <w:szCs w:val="24"/>
                <w:lang w:val="en-US"/>
                <w:rPrChange w:id="726" w:author="NTrinh" w:date="2024-01-26T16:37:00Z">
                  <w:rPr>
                    <w:del w:id="727" w:author="NTrinh" w:date="2024-01-26T17:21:00Z"/>
                    <w:rFonts w:cs="Times New Roman"/>
                    <w:sz w:val="26"/>
                    <w:szCs w:val="26"/>
                    <w:lang w:val="en-US"/>
                  </w:rPr>
                </w:rPrChange>
              </w:rPr>
              <w:pPrChange w:id="728" w:author="NTrinh" w:date="2024-01-26T16:37:00Z">
                <w:pPr>
                  <w:jc w:val="both"/>
                </w:pPr>
              </w:pPrChange>
            </w:pPr>
            <w:del w:id="729" w:author="NTrinh" w:date="2024-01-26T17:21:00Z">
              <w:r w:rsidRPr="00A25E94" w:rsidDel="008A2DDE">
                <w:rPr>
                  <w:rFonts w:cs="Times New Roman"/>
                  <w:sz w:val="24"/>
                  <w:szCs w:val="24"/>
                  <w:lang w:val="en-US"/>
                  <w:rPrChange w:id="730" w:author="NTrinh" w:date="2024-01-26T16:37:00Z">
                    <w:rPr>
                      <w:rFonts w:cs="Times New Roman"/>
                      <w:sz w:val="26"/>
                      <w:szCs w:val="26"/>
                      <w:lang w:val="en-US"/>
                    </w:rPr>
                  </w:rPrChange>
                </w:rPr>
                <w:delText>Start date</w:delText>
              </w:r>
            </w:del>
          </w:p>
        </w:tc>
        <w:tc>
          <w:tcPr>
            <w:tcW w:w="2332" w:type="dxa"/>
          </w:tcPr>
          <w:p w14:paraId="7AC018E0" w14:textId="3ED26DE5" w:rsidR="005747F7" w:rsidRPr="00A25E94" w:rsidDel="008A2DDE" w:rsidRDefault="005747F7">
            <w:pPr>
              <w:spacing w:line="480" w:lineRule="auto"/>
              <w:jc w:val="both"/>
              <w:rPr>
                <w:del w:id="731" w:author="NTrinh" w:date="2024-01-26T17:21:00Z"/>
                <w:rFonts w:cs="Times New Roman"/>
                <w:sz w:val="24"/>
                <w:szCs w:val="24"/>
                <w:lang w:val="en-US"/>
                <w:rPrChange w:id="732" w:author="NTrinh" w:date="2024-01-26T16:37:00Z">
                  <w:rPr>
                    <w:del w:id="733" w:author="NTrinh" w:date="2024-01-26T17:21:00Z"/>
                    <w:rFonts w:cs="Times New Roman"/>
                    <w:sz w:val="26"/>
                    <w:szCs w:val="26"/>
                    <w:lang w:val="en-US"/>
                  </w:rPr>
                </w:rPrChange>
              </w:rPr>
              <w:pPrChange w:id="734" w:author="NTrinh" w:date="2024-01-26T16:37:00Z">
                <w:pPr>
                  <w:jc w:val="both"/>
                </w:pPr>
              </w:pPrChange>
            </w:pPr>
          </w:p>
        </w:tc>
        <w:tc>
          <w:tcPr>
            <w:tcW w:w="2111" w:type="dxa"/>
          </w:tcPr>
          <w:p w14:paraId="36875172" w14:textId="7CA4F42D" w:rsidR="005747F7" w:rsidRPr="00A25E94" w:rsidDel="008A2DDE" w:rsidRDefault="005747F7">
            <w:pPr>
              <w:spacing w:line="480" w:lineRule="auto"/>
              <w:jc w:val="both"/>
              <w:rPr>
                <w:del w:id="735" w:author="NTrinh" w:date="2024-01-26T17:21:00Z"/>
                <w:rFonts w:cs="Times New Roman"/>
                <w:sz w:val="24"/>
                <w:szCs w:val="24"/>
                <w:lang w:val="en-US"/>
                <w:rPrChange w:id="736" w:author="NTrinh" w:date="2024-01-26T16:37:00Z">
                  <w:rPr>
                    <w:del w:id="737" w:author="NTrinh" w:date="2024-01-26T17:21:00Z"/>
                    <w:rFonts w:cs="Times New Roman"/>
                    <w:sz w:val="26"/>
                    <w:szCs w:val="26"/>
                    <w:lang w:val="en-US"/>
                  </w:rPr>
                </w:rPrChange>
              </w:rPr>
              <w:pPrChange w:id="738" w:author="NTrinh" w:date="2024-01-26T16:37:00Z">
                <w:pPr>
                  <w:jc w:val="both"/>
                </w:pPr>
              </w:pPrChange>
            </w:pPr>
            <w:del w:id="739" w:author="NTrinh" w:date="2024-01-26T17:21:00Z">
              <w:r w:rsidRPr="00A25E94" w:rsidDel="008A2DDE">
                <w:rPr>
                  <w:rFonts w:cs="Times New Roman"/>
                  <w:sz w:val="24"/>
                  <w:szCs w:val="24"/>
                  <w:lang w:val="en-US"/>
                  <w:rPrChange w:id="740" w:author="NTrinh" w:date="2024-01-26T16:37:00Z">
                    <w:rPr>
                      <w:rFonts w:cs="Times New Roman"/>
                      <w:sz w:val="26"/>
                      <w:szCs w:val="26"/>
                      <w:lang w:val="en-US"/>
                    </w:rPr>
                  </w:rPrChange>
                </w:rPr>
                <w:delText>During linezolid treatment</w:delText>
              </w:r>
            </w:del>
          </w:p>
        </w:tc>
      </w:tr>
      <w:tr w:rsidR="005747F7" w:rsidRPr="00A25E94" w:rsidDel="008A2DDE" w14:paraId="0948527E" w14:textId="5516B4E6" w:rsidTr="00856CE5">
        <w:trPr>
          <w:jc w:val="center"/>
          <w:del w:id="741" w:author="NTrinh" w:date="2024-01-26T17:21:00Z"/>
        </w:trPr>
        <w:tc>
          <w:tcPr>
            <w:tcW w:w="2175" w:type="dxa"/>
            <w:vMerge/>
          </w:tcPr>
          <w:p w14:paraId="79903033" w14:textId="1317F6BA" w:rsidR="005747F7" w:rsidRPr="00A25E94" w:rsidDel="008A2DDE" w:rsidRDefault="005747F7">
            <w:pPr>
              <w:spacing w:line="480" w:lineRule="auto"/>
              <w:jc w:val="both"/>
              <w:rPr>
                <w:del w:id="742" w:author="NTrinh" w:date="2024-01-26T17:21:00Z"/>
                <w:rFonts w:cs="Times New Roman"/>
                <w:b/>
                <w:bCs/>
                <w:sz w:val="24"/>
                <w:szCs w:val="24"/>
                <w:lang w:val="en-US"/>
              </w:rPr>
              <w:pPrChange w:id="743" w:author="NTrinh" w:date="2024-01-26T16:37:00Z">
                <w:pPr>
                  <w:jc w:val="both"/>
                </w:pPr>
              </w:pPrChange>
            </w:pPr>
          </w:p>
        </w:tc>
        <w:tc>
          <w:tcPr>
            <w:tcW w:w="2164" w:type="dxa"/>
          </w:tcPr>
          <w:p w14:paraId="2B960DD6" w14:textId="3B089D1F" w:rsidR="005747F7" w:rsidRPr="00A25E94" w:rsidDel="008A2DDE" w:rsidRDefault="005747F7">
            <w:pPr>
              <w:spacing w:line="480" w:lineRule="auto"/>
              <w:jc w:val="both"/>
              <w:rPr>
                <w:del w:id="744" w:author="NTrinh" w:date="2024-01-26T17:21:00Z"/>
                <w:rFonts w:cs="Times New Roman"/>
                <w:sz w:val="24"/>
                <w:szCs w:val="24"/>
                <w:lang w:val="en-US"/>
                <w:rPrChange w:id="745" w:author="NTrinh" w:date="2024-01-26T16:37:00Z">
                  <w:rPr>
                    <w:del w:id="746" w:author="NTrinh" w:date="2024-01-26T17:21:00Z"/>
                    <w:rFonts w:cs="Times New Roman"/>
                    <w:sz w:val="26"/>
                    <w:szCs w:val="26"/>
                    <w:lang w:val="en-US"/>
                  </w:rPr>
                </w:rPrChange>
              </w:rPr>
              <w:pPrChange w:id="747" w:author="NTrinh" w:date="2024-01-26T16:37:00Z">
                <w:pPr>
                  <w:jc w:val="both"/>
                </w:pPr>
              </w:pPrChange>
            </w:pPr>
            <w:del w:id="748" w:author="NTrinh" w:date="2024-01-26T17:21:00Z">
              <w:r w:rsidRPr="00A25E94" w:rsidDel="008A2DDE">
                <w:rPr>
                  <w:rFonts w:cs="Times New Roman"/>
                  <w:sz w:val="24"/>
                  <w:szCs w:val="24"/>
                  <w:lang w:val="en-US"/>
                  <w:rPrChange w:id="749" w:author="NTrinh" w:date="2024-01-26T16:37:00Z">
                    <w:rPr>
                      <w:rFonts w:cs="Times New Roman"/>
                      <w:sz w:val="26"/>
                      <w:szCs w:val="26"/>
                      <w:lang w:val="en-US"/>
                    </w:rPr>
                  </w:rPrChange>
                </w:rPr>
                <w:delText>End date</w:delText>
              </w:r>
            </w:del>
          </w:p>
        </w:tc>
        <w:tc>
          <w:tcPr>
            <w:tcW w:w="2332" w:type="dxa"/>
          </w:tcPr>
          <w:p w14:paraId="369DA794" w14:textId="5480827B" w:rsidR="005747F7" w:rsidRPr="00A25E94" w:rsidDel="008A2DDE" w:rsidRDefault="005747F7">
            <w:pPr>
              <w:spacing w:line="480" w:lineRule="auto"/>
              <w:jc w:val="both"/>
              <w:rPr>
                <w:del w:id="750" w:author="NTrinh" w:date="2024-01-26T17:21:00Z"/>
                <w:rFonts w:cs="Times New Roman"/>
                <w:sz w:val="24"/>
                <w:szCs w:val="24"/>
                <w:lang w:val="en-US"/>
                <w:rPrChange w:id="751" w:author="NTrinh" w:date="2024-01-26T16:37:00Z">
                  <w:rPr>
                    <w:del w:id="752" w:author="NTrinh" w:date="2024-01-26T17:21:00Z"/>
                    <w:rFonts w:cs="Times New Roman"/>
                    <w:sz w:val="26"/>
                    <w:szCs w:val="26"/>
                    <w:lang w:val="en-US"/>
                  </w:rPr>
                </w:rPrChange>
              </w:rPr>
              <w:pPrChange w:id="753" w:author="NTrinh" w:date="2024-01-26T16:37:00Z">
                <w:pPr>
                  <w:jc w:val="both"/>
                </w:pPr>
              </w:pPrChange>
            </w:pPr>
          </w:p>
        </w:tc>
        <w:tc>
          <w:tcPr>
            <w:tcW w:w="2111" w:type="dxa"/>
          </w:tcPr>
          <w:p w14:paraId="5932B4A0" w14:textId="51FF957D" w:rsidR="005747F7" w:rsidRPr="00A25E94" w:rsidDel="008A2DDE" w:rsidRDefault="005747F7">
            <w:pPr>
              <w:spacing w:line="480" w:lineRule="auto"/>
              <w:jc w:val="both"/>
              <w:rPr>
                <w:del w:id="754" w:author="NTrinh" w:date="2024-01-26T17:21:00Z"/>
                <w:rFonts w:cs="Times New Roman"/>
                <w:sz w:val="24"/>
                <w:szCs w:val="24"/>
                <w:lang w:val="en-US"/>
                <w:rPrChange w:id="755" w:author="NTrinh" w:date="2024-01-26T16:37:00Z">
                  <w:rPr>
                    <w:del w:id="756" w:author="NTrinh" w:date="2024-01-26T17:21:00Z"/>
                    <w:rFonts w:cs="Times New Roman"/>
                    <w:sz w:val="26"/>
                    <w:szCs w:val="26"/>
                    <w:lang w:val="en-US"/>
                  </w:rPr>
                </w:rPrChange>
              </w:rPr>
              <w:pPrChange w:id="757" w:author="NTrinh" w:date="2024-01-26T16:37:00Z">
                <w:pPr>
                  <w:jc w:val="both"/>
                </w:pPr>
              </w:pPrChange>
            </w:pPr>
            <w:del w:id="758" w:author="NTrinh" w:date="2024-01-26T17:21:00Z">
              <w:r w:rsidRPr="00A25E94" w:rsidDel="008A2DDE">
                <w:rPr>
                  <w:rFonts w:cs="Times New Roman"/>
                  <w:sz w:val="24"/>
                  <w:szCs w:val="24"/>
                  <w:lang w:val="en-US"/>
                  <w:rPrChange w:id="759" w:author="NTrinh" w:date="2024-01-26T16:37:00Z">
                    <w:rPr>
                      <w:rFonts w:cs="Times New Roman"/>
                      <w:sz w:val="26"/>
                      <w:szCs w:val="26"/>
                      <w:lang w:val="en-US"/>
                    </w:rPr>
                  </w:rPrChange>
                </w:rPr>
                <w:delText>During linezolid treatment</w:delText>
              </w:r>
            </w:del>
          </w:p>
        </w:tc>
      </w:tr>
      <w:tr w:rsidR="005747F7" w:rsidRPr="00A25E94" w:rsidDel="008A2DDE" w14:paraId="5930BE4A" w14:textId="62E63CA1" w:rsidTr="00856CE5">
        <w:trPr>
          <w:jc w:val="center"/>
          <w:del w:id="760" w:author="NTrinh" w:date="2024-01-26T17:21:00Z"/>
        </w:trPr>
        <w:tc>
          <w:tcPr>
            <w:tcW w:w="2175" w:type="dxa"/>
            <w:vMerge/>
          </w:tcPr>
          <w:p w14:paraId="752EB83B" w14:textId="6326C93F" w:rsidR="005747F7" w:rsidRPr="00A25E94" w:rsidDel="008A2DDE" w:rsidRDefault="005747F7">
            <w:pPr>
              <w:spacing w:line="480" w:lineRule="auto"/>
              <w:jc w:val="both"/>
              <w:rPr>
                <w:del w:id="761" w:author="NTrinh" w:date="2024-01-26T17:21:00Z"/>
                <w:rFonts w:cs="Times New Roman"/>
                <w:b/>
                <w:bCs/>
                <w:sz w:val="24"/>
                <w:szCs w:val="24"/>
                <w:lang w:val="en-US"/>
              </w:rPr>
              <w:pPrChange w:id="762" w:author="NTrinh" w:date="2024-01-26T16:37:00Z">
                <w:pPr>
                  <w:jc w:val="both"/>
                </w:pPr>
              </w:pPrChange>
            </w:pPr>
          </w:p>
        </w:tc>
        <w:tc>
          <w:tcPr>
            <w:tcW w:w="2164" w:type="dxa"/>
          </w:tcPr>
          <w:p w14:paraId="1C5EAAB1" w14:textId="39632733" w:rsidR="005747F7" w:rsidRPr="00A25E94" w:rsidDel="008A2DDE" w:rsidRDefault="005747F7">
            <w:pPr>
              <w:spacing w:line="480" w:lineRule="auto"/>
              <w:jc w:val="both"/>
              <w:rPr>
                <w:del w:id="763" w:author="NTrinh" w:date="2024-01-26T17:21:00Z"/>
                <w:rFonts w:cs="Times New Roman"/>
                <w:sz w:val="24"/>
                <w:szCs w:val="24"/>
                <w:lang w:val="en-US"/>
                <w:rPrChange w:id="764" w:author="NTrinh" w:date="2024-01-26T16:37:00Z">
                  <w:rPr>
                    <w:del w:id="765" w:author="NTrinh" w:date="2024-01-26T17:21:00Z"/>
                    <w:rFonts w:cs="Times New Roman"/>
                    <w:sz w:val="26"/>
                    <w:szCs w:val="26"/>
                    <w:lang w:val="en-US"/>
                  </w:rPr>
                </w:rPrChange>
              </w:rPr>
              <w:pPrChange w:id="766" w:author="NTrinh" w:date="2024-01-26T16:37:00Z">
                <w:pPr>
                  <w:jc w:val="both"/>
                </w:pPr>
              </w:pPrChange>
            </w:pPr>
            <w:del w:id="767" w:author="NTrinh" w:date="2024-01-26T17:21:00Z">
              <w:r w:rsidRPr="00A25E94" w:rsidDel="008A2DDE">
                <w:rPr>
                  <w:rFonts w:cs="Times New Roman"/>
                  <w:sz w:val="24"/>
                  <w:szCs w:val="24"/>
                  <w:lang w:val="en-US"/>
                  <w:rPrChange w:id="768" w:author="NTrinh" w:date="2024-01-26T16:37:00Z">
                    <w:rPr>
                      <w:rFonts w:cs="Times New Roman"/>
                      <w:sz w:val="26"/>
                      <w:szCs w:val="26"/>
                      <w:lang w:val="en-US"/>
                    </w:rPr>
                  </w:rPrChange>
                </w:rPr>
                <w:delText>Dose</w:delText>
              </w:r>
            </w:del>
          </w:p>
        </w:tc>
        <w:tc>
          <w:tcPr>
            <w:tcW w:w="2332" w:type="dxa"/>
          </w:tcPr>
          <w:p w14:paraId="0CAD438F" w14:textId="5988F9F0" w:rsidR="005747F7" w:rsidRPr="00A25E94" w:rsidDel="008A2DDE" w:rsidRDefault="005747F7">
            <w:pPr>
              <w:pStyle w:val="ListParagraph"/>
              <w:numPr>
                <w:ilvl w:val="0"/>
                <w:numId w:val="18"/>
              </w:numPr>
              <w:spacing w:line="480" w:lineRule="auto"/>
              <w:jc w:val="both"/>
              <w:rPr>
                <w:del w:id="769" w:author="NTrinh" w:date="2024-01-26T17:21:00Z"/>
                <w:rFonts w:cs="Times New Roman"/>
                <w:sz w:val="24"/>
                <w:szCs w:val="24"/>
                <w:lang w:val="en-US"/>
                <w:rPrChange w:id="770" w:author="NTrinh" w:date="2024-01-26T16:37:00Z">
                  <w:rPr>
                    <w:del w:id="771" w:author="NTrinh" w:date="2024-01-26T17:21:00Z"/>
                    <w:rFonts w:cs="Times New Roman"/>
                    <w:sz w:val="26"/>
                    <w:szCs w:val="26"/>
                    <w:lang w:val="en-US"/>
                  </w:rPr>
                </w:rPrChange>
              </w:rPr>
              <w:pPrChange w:id="772" w:author="NTrinh" w:date="2024-01-26T16:37:00Z">
                <w:pPr>
                  <w:pStyle w:val="ListParagraph"/>
                  <w:numPr>
                    <w:numId w:val="18"/>
                  </w:numPr>
                  <w:ind w:left="284" w:hanging="284"/>
                  <w:jc w:val="both"/>
                </w:pPr>
              </w:pPrChange>
            </w:pPr>
            <w:del w:id="773" w:author="NTrinh" w:date="2024-01-26T17:21:00Z">
              <w:r w:rsidRPr="00A25E94" w:rsidDel="008A2DDE">
                <w:rPr>
                  <w:rFonts w:cs="Times New Roman"/>
                  <w:sz w:val="24"/>
                  <w:szCs w:val="24"/>
                  <w:lang w:val="en-US"/>
                  <w:rPrChange w:id="774" w:author="NTrinh" w:date="2024-01-26T16:37:00Z">
                    <w:rPr>
                      <w:rFonts w:cs="Times New Roman"/>
                      <w:sz w:val="26"/>
                      <w:szCs w:val="26"/>
                      <w:lang w:val="en-US"/>
                    </w:rPr>
                  </w:rPrChange>
                </w:rPr>
                <w:delText>600mg q12h</w:delText>
              </w:r>
            </w:del>
          </w:p>
          <w:p w14:paraId="76C71A7E" w14:textId="6FF0B80A" w:rsidR="005747F7" w:rsidRPr="00A25E94" w:rsidDel="008A2DDE" w:rsidRDefault="005747F7">
            <w:pPr>
              <w:pStyle w:val="ListParagraph"/>
              <w:numPr>
                <w:ilvl w:val="0"/>
                <w:numId w:val="18"/>
              </w:numPr>
              <w:spacing w:line="480" w:lineRule="auto"/>
              <w:jc w:val="both"/>
              <w:rPr>
                <w:del w:id="775" w:author="NTrinh" w:date="2024-01-26T17:21:00Z"/>
                <w:rFonts w:cs="Times New Roman"/>
                <w:sz w:val="24"/>
                <w:szCs w:val="24"/>
                <w:lang w:val="en-US"/>
                <w:rPrChange w:id="776" w:author="NTrinh" w:date="2024-01-26T16:37:00Z">
                  <w:rPr>
                    <w:del w:id="777" w:author="NTrinh" w:date="2024-01-26T17:21:00Z"/>
                    <w:rFonts w:cs="Times New Roman"/>
                    <w:sz w:val="26"/>
                    <w:szCs w:val="26"/>
                    <w:lang w:val="en-US"/>
                  </w:rPr>
                </w:rPrChange>
              </w:rPr>
              <w:pPrChange w:id="778" w:author="NTrinh" w:date="2024-01-26T16:37:00Z">
                <w:pPr>
                  <w:pStyle w:val="ListParagraph"/>
                  <w:numPr>
                    <w:numId w:val="18"/>
                  </w:numPr>
                  <w:ind w:left="284" w:hanging="284"/>
                  <w:jc w:val="both"/>
                </w:pPr>
              </w:pPrChange>
            </w:pPr>
            <w:del w:id="779" w:author="NTrinh" w:date="2024-01-26T17:21:00Z">
              <w:r w:rsidRPr="00A25E94" w:rsidDel="008A2DDE">
                <w:rPr>
                  <w:rFonts w:cs="Times New Roman"/>
                  <w:sz w:val="24"/>
                  <w:szCs w:val="24"/>
                  <w:lang w:val="en-US"/>
                  <w:rPrChange w:id="780" w:author="NTrinh" w:date="2024-01-26T16:37:00Z">
                    <w:rPr>
                      <w:rFonts w:cs="Times New Roman"/>
                      <w:sz w:val="26"/>
                      <w:szCs w:val="26"/>
                      <w:lang w:val="en-US"/>
                    </w:rPr>
                  </w:rPrChange>
                </w:rPr>
                <w:delText xml:space="preserve">Other: </w:delText>
              </w:r>
            </w:del>
          </w:p>
        </w:tc>
        <w:tc>
          <w:tcPr>
            <w:tcW w:w="2111" w:type="dxa"/>
          </w:tcPr>
          <w:p w14:paraId="4F505DF1" w14:textId="75BCB12F" w:rsidR="005747F7" w:rsidRPr="00A25E94" w:rsidDel="008A2DDE" w:rsidRDefault="005747F7">
            <w:pPr>
              <w:spacing w:line="480" w:lineRule="auto"/>
              <w:jc w:val="both"/>
              <w:rPr>
                <w:del w:id="781" w:author="NTrinh" w:date="2024-01-26T17:21:00Z"/>
                <w:rFonts w:cs="Times New Roman"/>
                <w:sz w:val="24"/>
                <w:szCs w:val="24"/>
                <w:lang w:val="en-US"/>
                <w:rPrChange w:id="782" w:author="NTrinh" w:date="2024-01-26T16:37:00Z">
                  <w:rPr>
                    <w:del w:id="783" w:author="NTrinh" w:date="2024-01-26T17:21:00Z"/>
                    <w:rFonts w:cs="Times New Roman"/>
                    <w:sz w:val="26"/>
                    <w:szCs w:val="26"/>
                    <w:lang w:val="en-US"/>
                  </w:rPr>
                </w:rPrChange>
              </w:rPr>
              <w:pPrChange w:id="784" w:author="NTrinh" w:date="2024-01-26T16:37:00Z">
                <w:pPr>
                  <w:jc w:val="both"/>
                </w:pPr>
              </w:pPrChange>
            </w:pPr>
            <w:del w:id="785" w:author="NTrinh" w:date="2024-01-26T17:21:00Z">
              <w:r w:rsidRPr="00A25E94" w:rsidDel="008A2DDE">
                <w:rPr>
                  <w:rFonts w:cs="Times New Roman"/>
                  <w:sz w:val="24"/>
                  <w:szCs w:val="24"/>
                  <w:lang w:val="en-US"/>
                  <w:rPrChange w:id="786" w:author="NTrinh" w:date="2024-01-26T16:37:00Z">
                    <w:rPr>
                      <w:rFonts w:cs="Times New Roman"/>
                      <w:sz w:val="26"/>
                      <w:szCs w:val="26"/>
                      <w:lang w:val="en-US"/>
                    </w:rPr>
                  </w:rPrChange>
                </w:rPr>
                <w:delText>During linezolid treatment</w:delText>
              </w:r>
            </w:del>
          </w:p>
        </w:tc>
      </w:tr>
      <w:tr w:rsidR="005747F7" w:rsidRPr="00A25E94" w:rsidDel="008A2DDE" w14:paraId="78090ECD" w14:textId="4E74A3A5" w:rsidTr="00856CE5">
        <w:trPr>
          <w:jc w:val="center"/>
          <w:del w:id="787" w:author="NTrinh" w:date="2024-01-26T17:21:00Z"/>
        </w:trPr>
        <w:tc>
          <w:tcPr>
            <w:tcW w:w="2175" w:type="dxa"/>
            <w:vMerge/>
          </w:tcPr>
          <w:p w14:paraId="28084682" w14:textId="35B0C8BA" w:rsidR="005747F7" w:rsidRPr="00A25E94" w:rsidDel="008A2DDE" w:rsidRDefault="005747F7">
            <w:pPr>
              <w:spacing w:line="480" w:lineRule="auto"/>
              <w:jc w:val="both"/>
              <w:rPr>
                <w:del w:id="788" w:author="NTrinh" w:date="2024-01-26T17:21:00Z"/>
                <w:rFonts w:cs="Times New Roman"/>
                <w:b/>
                <w:bCs/>
                <w:sz w:val="24"/>
                <w:szCs w:val="24"/>
                <w:lang w:val="en-US"/>
              </w:rPr>
              <w:pPrChange w:id="789" w:author="NTrinh" w:date="2024-01-26T16:37:00Z">
                <w:pPr>
                  <w:jc w:val="both"/>
                </w:pPr>
              </w:pPrChange>
            </w:pPr>
          </w:p>
        </w:tc>
        <w:tc>
          <w:tcPr>
            <w:tcW w:w="2164" w:type="dxa"/>
          </w:tcPr>
          <w:p w14:paraId="6085A9E3" w14:textId="65858554" w:rsidR="005747F7" w:rsidRPr="00A25E94" w:rsidDel="008A2DDE" w:rsidRDefault="005747F7">
            <w:pPr>
              <w:spacing w:line="480" w:lineRule="auto"/>
              <w:jc w:val="both"/>
              <w:rPr>
                <w:del w:id="790" w:author="NTrinh" w:date="2024-01-26T17:21:00Z"/>
                <w:rFonts w:cs="Times New Roman"/>
                <w:sz w:val="24"/>
                <w:szCs w:val="24"/>
                <w:lang w:val="en-US"/>
                <w:rPrChange w:id="791" w:author="NTrinh" w:date="2024-01-26T16:37:00Z">
                  <w:rPr>
                    <w:del w:id="792" w:author="NTrinh" w:date="2024-01-26T17:21:00Z"/>
                    <w:rFonts w:cs="Times New Roman"/>
                    <w:sz w:val="26"/>
                    <w:szCs w:val="26"/>
                    <w:lang w:val="en-US"/>
                  </w:rPr>
                </w:rPrChange>
              </w:rPr>
              <w:pPrChange w:id="793" w:author="NTrinh" w:date="2024-01-26T16:37:00Z">
                <w:pPr>
                  <w:jc w:val="both"/>
                </w:pPr>
              </w:pPrChange>
            </w:pPr>
            <w:del w:id="794" w:author="NTrinh" w:date="2024-01-26T17:21:00Z">
              <w:r w:rsidRPr="00A25E94" w:rsidDel="008A2DDE">
                <w:rPr>
                  <w:rFonts w:cs="Times New Roman"/>
                  <w:sz w:val="24"/>
                  <w:szCs w:val="24"/>
                  <w:lang w:val="en-US"/>
                  <w:rPrChange w:id="795" w:author="NTrinh" w:date="2024-01-26T16:37:00Z">
                    <w:rPr>
                      <w:rFonts w:cs="Times New Roman"/>
                      <w:sz w:val="26"/>
                      <w:szCs w:val="26"/>
                      <w:lang w:val="en-US"/>
                    </w:rPr>
                  </w:rPrChange>
                </w:rPr>
                <w:delText>Route</w:delText>
              </w:r>
            </w:del>
          </w:p>
        </w:tc>
        <w:tc>
          <w:tcPr>
            <w:tcW w:w="2332" w:type="dxa"/>
          </w:tcPr>
          <w:p w14:paraId="6F6D2511" w14:textId="3E0CF116" w:rsidR="005747F7" w:rsidRPr="00A25E94" w:rsidDel="008A2DDE" w:rsidRDefault="005747F7">
            <w:pPr>
              <w:pStyle w:val="ListParagraph"/>
              <w:numPr>
                <w:ilvl w:val="0"/>
                <w:numId w:val="18"/>
              </w:numPr>
              <w:spacing w:line="480" w:lineRule="auto"/>
              <w:jc w:val="both"/>
              <w:rPr>
                <w:del w:id="796" w:author="NTrinh" w:date="2024-01-26T17:21:00Z"/>
                <w:rFonts w:cs="Times New Roman"/>
                <w:sz w:val="24"/>
                <w:szCs w:val="24"/>
                <w:lang w:val="en-US"/>
                <w:rPrChange w:id="797" w:author="NTrinh" w:date="2024-01-26T16:37:00Z">
                  <w:rPr>
                    <w:del w:id="798" w:author="NTrinh" w:date="2024-01-26T17:21:00Z"/>
                    <w:rFonts w:cs="Times New Roman"/>
                    <w:sz w:val="26"/>
                    <w:szCs w:val="26"/>
                    <w:lang w:val="en-US"/>
                  </w:rPr>
                </w:rPrChange>
              </w:rPr>
              <w:pPrChange w:id="799" w:author="NTrinh" w:date="2024-01-26T16:37:00Z">
                <w:pPr>
                  <w:pStyle w:val="ListParagraph"/>
                  <w:numPr>
                    <w:numId w:val="18"/>
                  </w:numPr>
                  <w:ind w:left="284" w:hanging="284"/>
                  <w:jc w:val="both"/>
                </w:pPr>
              </w:pPrChange>
            </w:pPr>
            <w:del w:id="800" w:author="NTrinh" w:date="2024-01-26T17:21:00Z">
              <w:r w:rsidRPr="00A25E94" w:rsidDel="008A2DDE">
                <w:rPr>
                  <w:rFonts w:cs="Times New Roman"/>
                  <w:sz w:val="24"/>
                  <w:szCs w:val="24"/>
                  <w:lang w:val="en-US"/>
                  <w:rPrChange w:id="801" w:author="NTrinh" w:date="2024-01-26T16:37:00Z">
                    <w:rPr>
                      <w:rFonts w:cs="Times New Roman"/>
                      <w:sz w:val="26"/>
                      <w:szCs w:val="26"/>
                      <w:lang w:val="en-US"/>
                    </w:rPr>
                  </w:rPrChange>
                </w:rPr>
                <w:delText>IV</w:delText>
              </w:r>
            </w:del>
          </w:p>
          <w:p w14:paraId="17E6A79D" w14:textId="6776AB64" w:rsidR="005747F7" w:rsidRPr="00A25E94" w:rsidDel="008A2DDE" w:rsidRDefault="005747F7">
            <w:pPr>
              <w:pStyle w:val="ListParagraph"/>
              <w:numPr>
                <w:ilvl w:val="0"/>
                <w:numId w:val="18"/>
              </w:numPr>
              <w:spacing w:line="480" w:lineRule="auto"/>
              <w:jc w:val="both"/>
              <w:rPr>
                <w:del w:id="802" w:author="NTrinh" w:date="2024-01-26T17:21:00Z"/>
                <w:rFonts w:cs="Times New Roman"/>
                <w:sz w:val="24"/>
                <w:szCs w:val="24"/>
                <w:lang w:val="en-US"/>
                <w:rPrChange w:id="803" w:author="NTrinh" w:date="2024-01-26T16:37:00Z">
                  <w:rPr>
                    <w:del w:id="804" w:author="NTrinh" w:date="2024-01-26T17:21:00Z"/>
                    <w:rFonts w:cs="Times New Roman"/>
                    <w:sz w:val="26"/>
                    <w:szCs w:val="26"/>
                    <w:lang w:val="en-US"/>
                  </w:rPr>
                </w:rPrChange>
              </w:rPr>
              <w:pPrChange w:id="805" w:author="NTrinh" w:date="2024-01-26T16:37:00Z">
                <w:pPr>
                  <w:pStyle w:val="ListParagraph"/>
                  <w:numPr>
                    <w:numId w:val="18"/>
                  </w:numPr>
                  <w:ind w:left="284" w:hanging="284"/>
                  <w:jc w:val="both"/>
                </w:pPr>
              </w:pPrChange>
            </w:pPr>
            <w:del w:id="806" w:author="NTrinh" w:date="2024-01-26T17:21:00Z">
              <w:r w:rsidRPr="00A25E94" w:rsidDel="008A2DDE">
                <w:rPr>
                  <w:rFonts w:cs="Times New Roman"/>
                  <w:sz w:val="24"/>
                  <w:szCs w:val="24"/>
                  <w:lang w:val="en-US"/>
                  <w:rPrChange w:id="807" w:author="NTrinh" w:date="2024-01-26T16:37:00Z">
                    <w:rPr>
                      <w:rFonts w:cs="Times New Roman"/>
                      <w:sz w:val="26"/>
                      <w:szCs w:val="26"/>
                      <w:lang w:val="en-US"/>
                    </w:rPr>
                  </w:rPrChange>
                </w:rPr>
                <w:delText>PO</w:delText>
              </w:r>
            </w:del>
          </w:p>
          <w:p w14:paraId="02D3604E" w14:textId="045F18C9" w:rsidR="005747F7" w:rsidRPr="00A25E94" w:rsidDel="008A2DDE" w:rsidRDefault="005747F7">
            <w:pPr>
              <w:pStyle w:val="ListParagraph"/>
              <w:numPr>
                <w:ilvl w:val="0"/>
                <w:numId w:val="18"/>
              </w:numPr>
              <w:spacing w:line="480" w:lineRule="auto"/>
              <w:jc w:val="both"/>
              <w:rPr>
                <w:del w:id="808" w:author="NTrinh" w:date="2024-01-26T17:21:00Z"/>
                <w:rFonts w:cs="Times New Roman"/>
                <w:sz w:val="24"/>
                <w:szCs w:val="24"/>
                <w:lang w:val="en-US"/>
                <w:rPrChange w:id="809" w:author="NTrinh" w:date="2024-01-26T16:37:00Z">
                  <w:rPr>
                    <w:del w:id="810" w:author="NTrinh" w:date="2024-01-26T17:21:00Z"/>
                    <w:rFonts w:cs="Times New Roman"/>
                    <w:sz w:val="26"/>
                    <w:szCs w:val="26"/>
                    <w:lang w:val="en-US"/>
                  </w:rPr>
                </w:rPrChange>
              </w:rPr>
              <w:pPrChange w:id="811" w:author="NTrinh" w:date="2024-01-26T16:37:00Z">
                <w:pPr>
                  <w:pStyle w:val="ListParagraph"/>
                  <w:numPr>
                    <w:numId w:val="18"/>
                  </w:numPr>
                  <w:ind w:left="284" w:hanging="284"/>
                  <w:jc w:val="both"/>
                </w:pPr>
              </w:pPrChange>
            </w:pPr>
            <w:del w:id="812" w:author="NTrinh" w:date="2024-01-26T17:21:00Z">
              <w:r w:rsidRPr="00A25E94" w:rsidDel="008A2DDE">
                <w:rPr>
                  <w:rFonts w:cs="Times New Roman"/>
                  <w:sz w:val="24"/>
                  <w:szCs w:val="24"/>
                  <w:lang w:val="en-US"/>
                  <w:rPrChange w:id="813" w:author="NTrinh" w:date="2024-01-26T16:37:00Z">
                    <w:rPr>
                      <w:rFonts w:cs="Times New Roman"/>
                      <w:sz w:val="26"/>
                      <w:szCs w:val="26"/>
                      <w:lang w:val="en-US"/>
                    </w:rPr>
                  </w:rPrChange>
                </w:rPr>
                <w:delText>IV&amp;PO</w:delText>
              </w:r>
            </w:del>
          </w:p>
        </w:tc>
        <w:tc>
          <w:tcPr>
            <w:tcW w:w="2111" w:type="dxa"/>
          </w:tcPr>
          <w:p w14:paraId="022246F6" w14:textId="62B17F7C" w:rsidR="005747F7" w:rsidRPr="00A25E94" w:rsidDel="008A2DDE" w:rsidRDefault="005747F7">
            <w:pPr>
              <w:spacing w:line="480" w:lineRule="auto"/>
              <w:jc w:val="both"/>
              <w:rPr>
                <w:del w:id="814" w:author="NTrinh" w:date="2024-01-26T17:21:00Z"/>
                <w:rFonts w:cs="Times New Roman"/>
                <w:sz w:val="24"/>
                <w:szCs w:val="24"/>
                <w:lang w:val="en-US"/>
                <w:rPrChange w:id="815" w:author="NTrinh" w:date="2024-01-26T16:37:00Z">
                  <w:rPr>
                    <w:del w:id="816" w:author="NTrinh" w:date="2024-01-26T17:21:00Z"/>
                    <w:rFonts w:cs="Times New Roman"/>
                    <w:sz w:val="26"/>
                    <w:szCs w:val="26"/>
                    <w:lang w:val="en-US"/>
                  </w:rPr>
                </w:rPrChange>
              </w:rPr>
              <w:pPrChange w:id="817" w:author="NTrinh" w:date="2024-01-26T16:37:00Z">
                <w:pPr>
                  <w:jc w:val="both"/>
                </w:pPr>
              </w:pPrChange>
            </w:pPr>
            <w:del w:id="818" w:author="NTrinh" w:date="2024-01-26T17:21:00Z">
              <w:r w:rsidRPr="00A25E94" w:rsidDel="008A2DDE">
                <w:rPr>
                  <w:rFonts w:cs="Times New Roman"/>
                  <w:sz w:val="24"/>
                  <w:szCs w:val="24"/>
                  <w:lang w:val="en-US"/>
                  <w:rPrChange w:id="819" w:author="NTrinh" w:date="2024-01-26T16:37:00Z">
                    <w:rPr>
                      <w:rFonts w:cs="Times New Roman"/>
                      <w:sz w:val="26"/>
                      <w:szCs w:val="26"/>
                      <w:lang w:val="en-US"/>
                    </w:rPr>
                  </w:rPrChange>
                </w:rPr>
                <w:delText>During linezolid treatment</w:delText>
              </w:r>
            </w:del>
          </w:p>
        </w:tc>
      </w:tr>
      <w:tr w:rsidR="00D64189" w:rsidRPr="00A25E94" w:rsidDel="008A2DDE" w14:paraId="39F863C2" w14:textId="164F2580" w:rsidTr="00856CE5">
        <w:trPr>
          <w:jc w:val="center"/>
          <w:del w:id="820" w:author="NTrinh" w:date="2024-01-26T17:21:00Z"/>
        </w:trPr>
        <w:tc>
          <w:tcPr>
            <w:tcW w:w="2175" w:type="dxa"/>
          </w:tcPr>
          <w:p w14:paraId="1A2CAEC9" w14:textId="5D9CB731" w:rsidR="00D64189" w:rsidRPr="00A25E94" w:rsidDel="008A2DDE" w:rsidRDefault="00263A49">
            <w:pPr>
              <w:spacing w:line="480" w:lineRule="auto"/>
              <w:jc w:val="both"/>
              <w:rPr>
                <w:del w:id="821" w:author="NTrinh" w:date="2024-01-26T17:21:00Z"/>
                <w:rFonts w:cs="Times New Roman"/>
                <w:b/>
                <w:bCs/>
                <w:sz w:val="24"/>
                <w:szCs w:val="24"/>
                <w:lang w:val="en-US"/>
              </w:rPr>
              <w:pPrChange w:id="822" w:author="NTrinh" w:date="2024-01-26T16:37:00Z">
                <w:pPr>
                  <w:jc w:val="both"/>
                </w:pPr>
              </w:pPrChange>
            </w:pPr>
            <w:del w:id="823" w:author="NTrinh" w:date="2024-01-26T17:21:00Z">
              <w:r w:rsidRPr="00A25E94" w:rsidDel="008A2DDE">
                <w:rPr>
                  <w:rFonts w:cs="Times New Roman"/>
                  <w:b/>
                  <w:bCs/>
                  <w:sz w:val="24"/>
                  <w:szCs w:val="24"/>
                  <w:lang w:val="en-US"/>
                </w:rPr>
                <w:delText>Comedications</w:delText>
              </w:r>
            </w:del>
          </w:p>
        </w:tc>
        <w:tc>
          <w:tcPr>
            <w:tcW w:w="2164" w:type="dxa"/>
          </w:tcPr>
          <w:p w14:paraId="3F3A0A98" w14:textId="48EC7CC4" w:rsidR="00D64189" w:rsidRPr="00A25E94" w:rsidDel="008A2DDE" w:rsidRDefault="005747F7">
            <w:pPr>
              <w:spacing w:line="480" w:lineRule="auto"/>
              <w:jc w:val="both"/>
              <w:rPr>
                <w:del w:id="824" w:author="NTrinh" w:date="2024-01-26T17:21:00Z"/>
                <w:rFonts w:cs="Times New Roman"/>
                <w:sz w:val="24"/>
                <w:szCs w:val="24"/>
                <w:lang w:val="en-US"/>
                <w:rPrChange w:id="825" w:author="NTrinh" w:date="2024-01-26T16:37:00Z">
                  <w:rPr>
                    <w:del w:id="826" w:author="NTrinh" w:date="2024-01-26T17:21:00Z"/>
                    <w:rFonts w:cs="Times New Roman"/>
                    <w:sz w:val="26"/>
                    <w:szCs w:val="26"/>
                    <w:lang w:val="en-US"/>
                  </w:rPr>
                </w:rPrChange>
              </w:rPr>
              <w:pPrChange w:id="827" w:author="NTrinh" w:date="2024-01-26T16:37:00Z">
                <w:pPr>
                  <w:jc w:val="both"/>
                </w:pPr>
              </w:pPrChange>
            </w:pPr>
            <w:del w:id="828" w:author="NTrinh" w:date="2024-01-26T17:21:00Z">
              <w:r w:rsidRPr="00A25E94" w:rsidDel="008A2DDE">
                <w:rPr>
                  <w:rFonts w:cs="Times New Roman"/>
                  <w:sz w:val="24"/>
                  <w:szCs w:val="24"/>
                  <w:lang w:val="en-US"/>
                  <w:rPrChange w:id="829" w:author="NTrinh" w:date="2024-01-26T16:37:00Z">
                    <w:rPr>
                      <w:rFonts w:cs="Times New Roman"/>
                      <w:sz w:val="26"/>
                      <w:szCs w:val="26"/>
                      <w:lang w:val="en-US"/>
                    </w:rPr>
                  </w:rPrChange>
                </w:rPr>
                <w:delText>Name</w:delText>
              </w:r>
              <w:r w:rsidR="004F6B53" w:rsidRPr="00A25E94" w:rsidDel="008A2DDE">
                <w:rPr>
                  <w:rFonts w:cs="Times New Roman"/>
                  <w:sz w:val="24"/>
                  <w:szCs w:val="24"/>
                  <w:lang w:val="en-US"/>
                  <w:rPrChange w:id="830" w:author="NTrinh" w:date="2024-01-26T16:37:00Z">
                    <w:rPr>
                      <w:rFonts w:cs="Times New Roman"/>
                      <w:sz w:val="26"/>
                      <w:szCs w:val="26"/>
                      <w:lang w:val="en-US"/>
                    </w:rPr>
                  </w:rPrChange>
                </w:rPr>
                <w:delText>, class, duration, route of administration</w:delText>
              </w:r>
            </w:del>
          </w:p>
        </w:tc>
        <w:tc>
          <w:tcPr>
            <w:tcW w:w="2332" w:type="dxa"/>
          </w:tcPr>
          <w:p w14:paraId="30B53E30" w14:textId="337B3C6D" w:rsidR="00D64189" w:rsidRPr="00A25E94" w:rsidDel="008A2DDE" w:rsidRDefault="00D64189">
            <w:pPr>
              <w:spacing w:line="480" w:lineRule="auto"/>
              <w:jc w:val="both"/>
              <w:rPr>
                <w:del w:id="831" w:author="NTrinh" w:date="2024-01-26T17:21:00Z"/>
                <w:rFonts w:cs="Times New Roman"/>
                <w:sz w:val="24"/>
                <w:szCs w:val="24"/>
                <w:lang w:val="en-US"/>
                <w:rPrChange w:id="832" w:author="NTrinh" w:date="2024-01-26T16:37:00Z">
                  <w:rPr>
                    <w:del w:id="833" w:author="NTrinh" w:date="2024-01-26T17:21:00Z"/>
                    <w:rFonts w:cs="Times New Roman"/>
                    <w:sz w:val="26"/>
                    <w:szCs w:val="26"/>
                    <w:lang w:val="en-US"/>
                  </w:rPr>
                </w:rPrChange>
              </w:rPr>
              <w:pPrChange w:id="834" w:author="NTrinh" w:date="2024-01-26T16:37:00Z">
                <w:pPr>
                  <w:jc w:val="both"/>
                </w:pPr>
              </w:pPrChange>
            </w:pPr>
          </w:p>
        </w:tc>
        <w:tc>
          <w:tcPr>
            <w:tcW w:w="2111" w:type="dxa"/>
          </w:tcPr>
          <w:p w14:paraId="341F9087" w14:textId="742A5015" w:rsidR="00D64189" w:rsidRPr="00A25E94" w:rsidDel="008A2DDE" w:rsidRDefault="00F50E61">
            <w:pPr>
              <w:spacing w:line="480" w:lineRule="auto"/>
              <w:jc w:val="both"/>
              <w:rPr>
                <w:del w:id="835" w:author="NTrinh" w:date="2024-01-26T17:21:00Z"/>
                <w:rFonts w:cs="Times New Roman"/>
                <w:sz w:val="24"/>
                <w:szCs w:val="24"/>
                <w:lang w:val="en-US"/>
                <w:rPrChange w:id="836" w:author="NTrinh" w:date="2024-01-26T16:37:00Z">
                  <w:rPr>
                    <w:del w:id="837" w:author="NTrinh" w:date="2024-01-26T17:21:00Z"/>
                    <w:rFonts w:cs="Times New Roman"/>
                    <w:sz w:val="26"/>
                    <w:szCs w:val="26"/>
                    <w:lang w:val="en-US"/>
                  </w:rPr>
                </w:rPrChange>
              </w:rPr>
              <w:pPrChange w:id="838" w:author="NTrinh" w:date="2024-01-26T16:37:00Z">
                <w:pPr>
                  <w:jc w:val="both"/>
                </w:pPr>
              </w:pPrChange>
            </w:pPr>
            <w:del w:id="839" w:author="NTrinh" w:date="2024-01-26T17:21:00Z">
              <w:r w:rsidRPr="00A25E94" w:rsidDel="008A2DDE">
                <w:rPr>
                  <w:rFonts w:cs="Times New Roman"/>
                  <w:sz w:val="24"/>
                  <w:szCs w:val="24"/>
                  <w:lang w:val="en-US"/>
                  <w:rPrChange w:id="840" w:author="NTrinh" w:date="2024-01-26T16:37:00Z">
                    <w:rPr>
                      <w:rFonts w:cs="Times New Roman"/>
                      <w:sz w:val="26"/>
                      <w:szCs w:val="26"/>
                      <w:lang w:val="en-US"/>
                    </w:rPr>
                  </w:rPrChange>
                </w:rPr>
                <w:delText>During linezolid treatment</w:delText>
              </w:r>
            </w:del>
          </w:p>
        </w:tc>
      </w:tr>
      <w:tr w:rsidR="00D64189" w:rsidRPr="00A25E94" w:rsidDel="008A2DDE" w14:paraId="503C1903" w14:textId="2ED38F56" w:rsidTr="00856CE5">
        <w:trPr>
          <w:jc w:val="center"/>
          <w:del w:id="841" w:author="NTrinh" w:date="2024-01-26T17:21:00Z"/>
        </w:trPr>
        <w:tc>
          <w:tcPr>
            <w:tcW w:w="2175" w:type="dxa"/>
          </w:tcPr>
          <w:p w14:paraId="5B8BC9B5" w14:textId="21A0CE73" w:rsidR="00D64189" w:rsidRPr="00A25E94" w:rsidDel="008A2DDE" w:rsidRDefault="00540E32">
            <w:pPr>
              <w:spacing w:line="480" w:lineRule="auto"/>
              <w:jc w:val="both"/>
              <w:rPr>
                <w:del w:id="842" w:author="NTrinh" w:date="2024-01-26T17:21:00Z"/>
                <w:rFonts w:cs="Times New Roman"/>
                <w:b/>
                <w:bCs/>
                <w:sz w:val="24"/>
                <w:szCs w:val="24"/>
                <w:lang w:val="en-US"/>
              </w:rPr>
              <w:pPrChange w:id="843" w:author="NTrinh" w:date="2024-01-26T16:37:00Z">
                <w:pPr>
                  <w:jc w:val="both"/>
                </w:pPr>
              </w:pPrChange>
            </w:pPr>
            <w:del w:id="844" w:author="NTrinh" w:date="2024-01-26T17:21:00Z">
              <w:r w:rsidRPr="00A25E94" w:rsidDel="008A2DDE">
                <w:rPr>
                  <w:rFonts w:cs="Times New Roman"/>
                  <w:b/>
                  <w:bCs/>
                  <w:sz w:val="24"/>
                  <w:szCs w:val="24"/>
                  <w:lang w:val="en-US"/>
                </w:rPr>
                <w:delText>Lab</w:delText>
              </w:r>
              <w:r w:rsidR="00306DDC" w:rsidRPr="00A25E94" w:rsidDel="008A2DDE">
                <w:rPr>
                  <w:rFonts w:cs="Times New Roman"/>
                  <w:b/>
                  <w:bCs/>
                  <w:sz w:val="24"/>
                  <w:szCs w:val="24"/>
                  <w:lang w:val="en-US"/>
                </w:rPr>
                <w:delText>oratory Tests</w:delText>
              </w:r>
            </w:del>
          </w:p>
        </w:tc>
        <w:tc>
          <w:tcPr>
            <w:tcW w:w="2164" w:type="dxa"/>
          </w:tcPr>
          <w:p w14:paraId="1CC5FA53" w14:textId="61AFFB48" w:rsidR="00D64189" w:rsidRPr="00A25E94" w:rsidDel="008A2DDE" w:rsidRDefault="00306DDC">
            <w:pPr>
              <w:spacing w:line="480" w:lineRule="auto"/>
              <w:jc w:val="both"/>
              <w:rPr>
                <w:del w:id="845" w:author="NTrinh" w:date="2024-01-26T17:21:00Z"/>
                <w:rFonts w:cs="Times New Roman"/>
                <w:sz w:val="24"/>
                <w:szCs w:val="24"/>
                <w:lang w:val="en-US"/>
                <w:rPrChange w:id="846" w:author="NTrinh" w:date="2024-01-26T16:37:00Z">
                  <w:rPr>
                    <w:del w:id="847" w:author="NTrinh" w:date="2024-01-26T17:21:00Z"/>
                    <w:rFonts w:cs="Times New Roman"/>
                    <w:sz w:val="26"/>
                    <w:szCs w:val="26"/>
                    <w:lang w:val="en-US"/>
                  </w:rPr>
                </w:rPrChange>
              </w:rPr>
              <w:pPrChange w:id="848" w:author="NTrinh" w:date="2024-01-26T16:37:00Z">
                <w:pPr>
                  <w:jc w:val="both"/>
                </w:pPr>
              </w:pPrChange>
            </w:pPr>
            <w:del w:id="849" w:author="NTrinh" w:date="2024-01-26T17:21:00Z">
              <w:r w:rsidRPr="00A25E94" w:rsidDel="008A2DDE">
                <w:rPr>
                  <w:rFonts w:cs="Times New Roman"/>
                  <w:sz w:val="24"/>
                  <w:szCs w:val="24"/>
                  <w:lang w:val="en-US"/>
                  <w:rPrChange w:id="850" w:author="NTrinh" w:date="2024-01-26T16:37:00Z">
                    <w:rPr>
                      <w:rFonts w:cs="Times New Roman"/>
                      <w:sz w:val="26"/>
                      <w:szCs w:val="26"/>
                      <w:lang w:val="en-US"/>
                    </w:rPr>
                  </w:rPrChange>
                </w:rPr>
                <w:delText xml:space="preserve">serum creatinine, CLCR, </w:delText>
              </w:r>
              <w:r w:rsidR="00F50E61" w:rsidRPr="00A25E94" w:rsidDel="008A2DDE">
                <w:rPr>
                  <w:rFonts w:cs="Times New Roman"/>
                  <w:sz w:val="24"/>
                  <w:szCs w:val="24"/>
                  <w:lang w:val="en-US"/>
                  <w:rPrChange w:id="851" w:author="NTrinh" w:date="2024-01-26T16:37:00Z">
                    <w:rPr>
                      <w:rFonts w:cs="Times New Roman"/>
                      <w:sz w:val="26"/>
                      <w:szCs w:val="26"/>
                      <w:lang w:val="en-US"/>
                    </w:rPr>
                  </w:rPrChange>
                </w:rPr>
                <w:delText>HGB, WBC, PLT</w:delText>
              </w:r>
            </w:del>
          </w:p>
        </w:tc>
        <w:tc>
          <w:tcPr>
            <w:tcW w:w="2332" w:type="dxa"/>
          </w:tcPr>
          <w:p w14:paraId="72210642" w14:textId="3747D1CC" w:rsidR="00D64189" w:rsidRPr="00A25E94" w:rsidDel="008A2DDE" w:rsidRDefault="00D64189">
            <w:pPr>
              <w:spacing w:line="480" w:lineRule="auto"/>
              <w:jc w:val="both"/>
              <w:rPr>
                <w:del w:id="852" w:author="NTrinh" w:date="2024-01-26T17:21:00Z"/>
                <w:rFonts w:cs="Times New Roman"/>
                <w:sz w:val="24"/>
                <w:szCs w:val="24"/>
                <w:lang w:val="en-US"/>
                <w:rPrChange w:id="853" w:author="NTrinh" w:date="2024-01-26T16:37:00Z">
                  <w:rPr>
                    <w:del w:id="854" w:author="NTrinh" w:date="2024-01-26T17:21:00Z"/>
                    <w:rFonts w:cs="Times New Roman"/>
                    <w:sz w:val="26"/>
                    <w:szCs w:val="26"/>
                    <w:lang w:val="en-US"/>
                  </w:rPr>
                </w:rPrChange>
              </w:rPr>
              <w:pPrChange w:id="855" w:author="NTrinh" w:date="2024-01-26T16:37:00Z">
                <w:pPr>
                  <w:jc w:val="both"/>
                </w:pPr>
              </w:pPrChange>
            </w:pPr>
          </w:p>
        </w:tc>
        <w:tc>
          <w:tcPr>
            <w:tcW w:w="2111" w:type="dxa"/>
          </w:tcPr>
          <w:p w14:paraId="77FA1672" w14:textId="46D9DBD7" w:rsidR="00D64189" w:rsidRPr="00A25E94" w:rsidDel="008A2DDE" w:rsidRDefault="00F50E61">
            <w:pPr>
              <w:spacing w:line="480" w:lineRule="auto"/>
              <w:jc w:val="both"/>
              <w:rPr>
                <w:del w:id="856" w:author="NTrinh" w:date="2024-01-26T17:21:00Z"/>
                <w:rFonts w:cs="Times New Roman"/>
                <w:sz w:val="24"/>
                <w:szCs w:val="24"/>
                <w:lang w:val="en-US"/>
                <w:rPrChange w:id="857" w:author="NTrinh" w:date="2024-01-26T16:37:00Z">
                  <w:rPr>
                    <w:del w:id="858" w:author="NTrinh" w:date="2024-01-26T17:21:00Z"/>
                    <w:rFonts w:cs="Times New Roman"/>
                    <w:sz w:val="26"/>
                    <w:szCs w:val="26"/>
                    <w:lang w:val="en-US"/>
                  </w:rPr>
                </w:rPrChange>
              </w:rPr>
              <w:pPrChange w:id="859" w:author="NTrinh" w:date="2024-01-26T16:37:00Z">
                <w:pPr>
                  <w:jc w:val="both"/>
                </w:pPr>
              </w:pPrChange>
            </w:pPr>
            <w:del w:id="860" w:author="NTrinh" w:date="2024-01-26T17:21:00Z">
              <w:r w:rsidRPr="00A25E94" w:rsidDel="008A2DDE">
                <w:rPr>
                  <w:rFonts w:cs="Times New Roman"/>
                  <w:sz w:val="24"/>
                  <w:szCs w:val="24"/>
                  <w:lang w:val="en-US"/>
                  <w:rPrChange w:id="861" w:author="NTrinh" w:date="2024-01-26T16:37:00Z">
                    <w:rPr>
                      <w:rFonts w:cs="Times New Roman"/>
                      <w:sz w:val="26"/>
                      <w:szCs w:val="26"/>
                      <w:lang w:val="en-US"/>
                    </w:rPr>
                  </w:rPrChange>
                </w:rPr>
                <w:delText>Baseline and during hospital stay</w:delText>
              </w:r>
            </w:del>
          </w:p>
        </w:tc>
      </w:tr>
    </w:tbl>
    <w:p w14:paraId="699197EA" w14:textId="5CCCB943" w:rsidR="00445A3C" w:rsidRPr="00A9754E" w:rsidRDefault="008D6B40">
      <w:pPr>
        <w:spacing w:line="480" w:lineRule="auto"/>
        <w:rPr>
          <w:sz w:val="24"/>
          <w:szCs w:val="24"/>
          <w:rPrChange w:id="862" w:author="NTrinh" w:date="2024-01-26T17:29:00Z">
            <w:rPr/>
          </w:rPrChange>
        </w:rPr>
        <w:pPrChange w:id="863" w:author="NTrinh" w:date="2024-01-26T17:29:00Z">
          <w:pPr>
            <w:pStyle w:val="Heading2"/>
          </w:pPr>
        </w:pPrChange>
      </w:pPr>
      <w:del w:id="864" w:author="NTrinh" w:date="2024-01-26T17:29:00Z">
        <w:r w:rsidRPr="00A9754E" w:rsidDel="00A9754E">
          <w:rPr>
            <w:b/>
            <w:bCs/>
            <w:sz w:val="24"/>
            <w:szCs w:val="24"/>
            <w:rPrChange w:id="865" w:author="NTrinh" w:date="2024-01-26T17:29:00Z">
              <w:rPr/>
            </w:rPrChange>
          </w:rPr>
          <w:delText xml:space="preserve">2. </w:delText>
        </w:r>
      </w:del>
      <w:r w:rsidR="0094407C" w:rsidRPr="00A9754E">
        <w:rPr>
          <w:b/>
          <w:bCs/>
          <w:sz w:val="24"/>
          <w:szCs w:val="24"/>
          <w:rPrChange w:id="866" w:author="NTrinh" w:date="2024-01-26T17:29:00Z">
            <w:rPr/>
          </w:rPrChange>
        </w:rPr>
        <w:t>Study population</w:t>
      </w:r>
    </w:p>
    <w:p w14:paraId="46B236DA" w14:textId="02B304AD" w:rsidR="009A33A2" w:rsidRPr="00A25E94" w:rsidRDefault="009A33A2">
      <w:pPr>
        <w:spacing w:line="480" w:lineRule="auto"/>
        <w:rPr>
          <w:rFonts w:cs="Times New Roman"/>
          <w:sz w:val="24"/>
          <w:szCs w:val="24"/>
          <w:lang w:val="en-US"/>
          <w:rPrChange w:id="867" w:author="NTrinh" w:date="2024-01-26T16:37:00Z">
            <w:rPr>
              <w:rFonts w:cs="Times New Roman"/>
              <w:lang w:val="en-US"/>
            </w:rPr>
          </w:rPrChange>
        </w:rPr>
        <w:pPrChange w:id="868" w:author="NTrinh" w:date="2024-01-26T17:29:00Z">
          <w:pPr>
            <w:ind w:firstLine="360"/>
          </w:pPr>
        </w:pPrChange>
      </w:pPr>
      <w:del w:id="869" w:author="NTrinh" w:date="2024-01-26T16:50:00Z">
        <w:r w:rsidRPr="00A25E94" w:rsidDel="00C22F8A">
          <w:rPr>
            <w:rFonts w:cs="Times New Roman"/>
            <w:sz w:val="24"/>
            <w:szCs w:val="24"/>
            <w:lang w:val="en-US"/>
            <w:rPrChange w:id="870" w:author="NTrinh" w:date="2024-01-26T16:37:00Z">
              <w:rPr>
                <w:rFonts w:cs="Times New Roman"/>
                <w:lang w:val="en-US"/>
              </w:rPr>
            </w:rPrChange>
          </w:rPr>
          <w:delText xml:space="preserve">Adult patients </w:delText>
        </w:r>
        <w:r w:rsidR="00FF7563" w:rsidRPr="00A25E94" w:rsidDel="00C22F8A">
          <w:rPr>
            <w:rFonts w:cs="Times New Roman"/>
            <w:sz w:val="24"/>
            <w:szCs w:val="24"/>
            <w:lang w:val="en-US"/>
            <w:rPrChange w:id="871" w:author="NTrinh" w:date="2024-01-26T16:37:00Z">
              <w:rPr>
                <w:rFonts w:cs="Times New Roman"/>
                <w:lang w:val="en-US"/>
              </w:rPr>
            </w:rPrChange>
          </w:rPr>
          <w:delText>administered linezolid, who meet the following eligibility criteria can be enrolled in the stud</w:delText>
        </w:r>
        <w:r w:rsidR="00AC1171" w:rsidRPr="00A25E94" w:rsidDel="00C22F8A">
          <w:rPr>
            <w:rFonts w:cs="Times New Roman"/>
            <w:sz w:val="24"/>
            <w:szCs w:val="24"/>
            <w:lang w:val="en-US"/>
            <w:rPrChange w:id="872" w:author="NTrinh" w:date="2024-01-26T16:37:00Z">
              <w:rPr>
                <w:rFonts w:cs="Times New Roman"/>
                <w:lang w:val="en-US"/>
              </w:rPr>
            </w:rPrChange>
          </w:rPr>
          <w:delText>y.</w:delText>
        </w:r>
      </w:del>
      <w:ins w:id="873" w:author="NTrinh" w:date="2024-01-26T16:51:00Z">
        <w:r w:rsidR="00C22F8A">
          <w:rPr>
            <w:rFonts w:cs="Times New Roman"/>
            <w:sz w:val="24"/>
            <w:szCs w:val="24"/>
            <w:lang w:val="en-US"/>
          </w:rPr>
          <w:t xml:space="preserve">We retrieved medical health records of all </w:t>
        </w:r>
      </w:ins>
      <w:ins w:id="874" w:author="NTrinh" w:date="2024-01-26T16:56:00Z">
        <w:r w:rsidR="00C22F8A">
          <w:rPr>
            <w:rFonts w:cs="Times New Roman"/>
            <w:sz w:val="24"/>
            <w:szCs w:val="24"/>
            <w:lang w:val="en-US"/>
          </w:rPr>
          <w:t xml:space="preserve">adult </w:t>
        </w:r>
      </w:ins>
      <w:ins w:id="875" w:author="NTrinh" w:date="2024-01-26T16:51:00Z">
        <w:r w:rsidR="00C22F8A">
          <w:rPr>
            <w:rFonts w:cs="Times New Roman"/>
            <w:sz w:val="24"/>
            <w:szCs w:val="24"/>
            <w:lang w:val="en-US"/>
          </w:rPr>
          <w:t xml:space="preserve">patients admitted to the hospitals </w:t>
        </w:r>
      </w:ins>
      <w:ins w:id="876" w:author="NTrinh" w:date="2024-01-26T16:55:00Z">
        <w:r w:rsidR="00C22F8A">
          <w:rPr>
            <w:rFonts w:cs="Times New Roman"/>
            <w:sz w:val="24"/>
            <w:szCs w:val="24"/>
            <w:lang w:val="en-US"/>
          </w:rPr>
          <w:t>during specific periods (</w:t>
        </w:r>
        <w:commentRangeStart w:id="877"/>
        <w:r w:rsidR="00C22F8A" w:rsidRPr="00C22F8A">
          <w:rPr>
            <w:rFonts w:cs="Times New Roman"/>
            <w:sz w:val="24"/>
            <w:szCs w:val="24"/>
            <w:lang w:val="en-US"/>
          </w:rPr>
          <w:t>Bach Mai Hospital: November 1st to December 31st 2019, December 1st 2022 to March 31st 2023</w:t>
        </w:r>
      </w:ins>
      <w:ins w:id="878" w:author="NTrinh" w:date="2024-01-26T16:56:00Z">
        <w:r w:rsidR="00C22F8A">
          <w:rPr>
            <w:rFonts w:cs="Times New Roman"/>
            <w:sz w:val="24"/>
            <w:szCs w:val="24"/>
            <w:lang w:val="en-US"/>
          </w:rPr>
          <w:t xml:space="preserve">, </w:t>
        </w:r>
      </w:ins>
      <w:ins w:id="879" w:author="NTrinh" w:date="2024-01-26T16:55:00Z">
        <w:r w:rsidR="00C22F8A" w:rsidRPr="00C22F8A">
          <w:rPr>
            <w:rFonts w:cs="Times New Roman"/>
            <w:sz w:val="24"/>
            <w:szCs w:val="24"/>
            <w:lang w:val="en-US"/>
          </w:rPr>
          <w:t>Thanh Nhan Hospital: January 1st to June 30th 2020, September 1st 2022 to February 28th 2023</w:t>
        </w:r>
      </w:ins>
      <w:ins w:id="880" w:author="NTrinh" w:date="2024-01-26T16:56:00Z">
        <w:r w:rsidR="00C22F8A">
          <w:rPr>
            <w:rFonts w:cs="Times New Roman"/>
            <w:sz w:val="24"/>
            <w:szCs w:val="24"/>
            <w:lang w:val="en-US"/>
          </w:rPr>
          <w:t xml:space="preserve">, and </w:t>
        </w:r>
      </w:ins>
      <w:ins w:id="881" w:author="NTrinh" w:date="2024-01-26T16:55:00Z">
        <w:r w:rsidR="00C22F8A" w:rsidRPr="00C22F8A">
          <w:rPr>
            <w:rFonts w:cs="Times New Roman"/>
            <w:sz w:val="24"/>
            <w:szCs w:val="24"/>
            <w:lang w:val="en-US"/>
          </w:rPr>
          <w:t>National Hospital of Tropical diseases: July 1st to December 31st 2021, April 1st to September 30th 2022</w:t>
        </w:r>
      </w:ins>
      <w:ins w:id="882" w:author="NTrinh" w:date="2024-01-26T19:17:00Z">
        <w:r w:rsidR="00FD46D4">
          <w:rPr>
            <w:rFonts w:cs="Times New Roman"/>
            <w:sz w:val="24"/>
            <w:szCs w:val="24"/>
            <w:lang w:val="en-US"/>
          </w:rPr>
          <w:t>)</w:t>
        </w:r>
      </w:ins>
      <w:ins w:id="883" w:author="NTrinh" w:date="2024-01-26T16:55:00Z">
        <w:r w:rsidR="00C22F8A" w:rsidRPr="00C22F8A">
          <w:rPr>
            <w:rFonts w:cs="Times New Roman"/>
            <w:sz w:val="24"/>
            <w:szCs w:val="24"/>
            <w:lang w:val="en-US"/>
          </w:rPr>
          <w:t>.</w:t>
        </w:r>
      </w:ins>
      <w:ins w:id="884" w:author="NTrinh" w:date="2024-01-26T19:17:00Z">
        <w:r w:rsidR="00FD46D4">
          <w:rPr>
            <w:rFonts w:cs="Times New Roman"/>
            <w:sz w:val="24"/>
            <w:szCs w:val="24"/>
            <w:lang w:val="en-US"/>
          </w:rPr>
          <w:t xml:space="preserve"> </w:t>
        </w:r>
      </w:ins>
      <w:ins w:id="885" w:author="NTrinh" w:date="2024-01-26T16:50:00Z">
        <w:r w:rsidR="00C22F8A">
          <w:rPr>
            <w:rFonts w:cs="Times New Roman"/>
            <w:sz w:val="24"/>
            <w:szCs w:val="24"/>
            <w:lang w:val="en-US"/>
          </w:rPr>
          <w:t>Patients were included in this study</w:t>
        </w:r>
      </w:ins>
      <w:commentRangeEnd w:id="877"/>
      <w:ins w:id="886" w:author="NTrinh" w:date="2024-01-26T16:56:00Z">
        <w:r w:rsidR="00C22F8A">
          <w:rPr>
            <w:rStyle w:val="CommentReference"/>
          </w:rPr>
          <w:commentReference w:id="877"/>
        </w:r>
      </w:ins>
      <w:ins w:id="887" w:author="NTrinh" w:date="2024-01-26T16:57:00Z">
        <w:r w:rsidR="003F1365">
          <w:rPr>
            <w:rFonts w:cs="Times New Roman"/>
            <w:sz w:val="24"/>
            <w:szCs w:val="24"/>
            <w:lang w:val="en-US"/>
          </w:rPr>
          <w:t xml:space="preserve"> if the</w:t>
        </w:r>
      </w:ins>
      <w:ins w:id="888" w:author="NTrinh" w:date="2024-01-26T16:58:00Z">
        <w:r w:rsidR="003F1365">
          <w:rPr>
            <w:rFonts w:cs="Times New Roman"/>
            <w:sz w:val="24"/>
            <w:szCs w:val="24"/>
            <w:lang w:val="en-US"/>
          </w:rPr>
          <w:t xml:space="preserve">y met all the following inclusion criteria: </w:t>
        </w:r>
        <w:r w:rsidR="003F1365" w:rsidRPr="00286988">
          <w:rPr>
            <w:rFonts w:cs="Times New Roman"/>
            <w:sz w:val="24"/>
            <w:szCs w:val="24"/>
            <w:lang w:val="en-GB"/>
          </w:rPr>
          <w:t>≥ 18 years old</w:t>
        </w:r>
        <w:r w:rsidR="003F1365">
          <w:rPr>
            <w:rFonts w:cs="Times New Roman"/>
            <w:sz w:val="24"/>
            <w:szCs w:val="24"/>
            <w:lang w:val="en-GB"/>
          </w:rPr>
          <w:t>, were prescribed linezolid during their hospitalization for at least 3 days</w:t>
        </w:r>
      </w:ins>
      <w:ins w:id="889" w:author="NTrinh" w:date="2024-01-26T16:59:00Z">
        <w:r w:rsidR="003F1365">
          <w:rPr>
            <w:rFonts w:cs="Times New Roman"/>
            <w:sz w:val="24"/>
            <w:szCs w:val="24"/>
            <w:lang w:val="en-GB"/>
          </w:rPr>
          <w:t xml:space="preserve"> and had </w:t>
        </w:r>
        <w:r w:rsidR="003F1365" w:rsidRPr="00286988">
          <w:rPr>
            <w:rFonts w:cs="Times New Roman"/>
            <w:sz w:val="24"/>
            <w:szCs w:val="24"/>
            <w:lang w:val="en-US"/>
          </w:rPr>
          <w:t>record of platelet count before or after linezolid treatment</w:t>
        </w:r>
      </w:ins>
      <w:ins w:id="890" w:author="NTrinh" w:date="2024-01-26T16:58:00Z">
        <w:r w:rsidR="003F1365">
          <w:rPr>
            <w:rFonts w:cs="Times New Roman"/>
            <w:sz w:val="24"/>
            <w:szCs w:val="24"/>
            <w:lang w:val="en-GB"/>
          </w:rPr>
          <w:t>.</w:t>
        </w:r>
      </w:ins>
      <w:ins w:id="891" w:author="NTrinh" w:date="2024-01-26T17:00:00Z">
        <w:r w:rsidR="003F1365">
          <w:rPr>
            <w:rFonts w:cs="Times New Roman"/>
            <w:sz w:val="24"/>
            <w:szCs w:val="24"/>
            <w:lang w:val="en-GB"/>
          </w:rPr>
          <w:t xml:space="preserve"> Each patient was included only once per adminission</w:t>
        </w:r>
      </w:ins>
      <w:ins w:id="892" w:author="NTrinh" w:date="2024-01-26T17:07:00Z">
        <w:r w:rsidR="00370FEF">
          <w:rPr>
            <w:rFonts w:cs="Times New Roman"/>
            <w:sz w:val="24"/>
            <w:szCs w:val="24"/>
            <w:lang w:val="en-GB"/>
          </w:rPr>
          <w:t xml:space="preserve"> and the first</w:t>
        </w:r>
      </w:ins>
      <w:ins w:id="893" w:author="NTrinh" w:date="2024-01-26T17:00:00Z">
        <w:r w:rsidR="003F1365">
          <w:rPr>
            <w:rFonts w:cs="Times New Roman"/>
            <w:sz w:val="24"/>
            <w:szCs w:val="24"/>
            <w:lang w:val="en-GB"/>
          </w:rPr>
          <w:t xml:space="preserve"> linezolid </w:t>
        </w:r>
        <w:r w:rsidR="003F1365">
          <w:rPr>
            <w:rFonts w:cs="Times New Roman"/>
            <w:sz w:val="24"/>
            <w:szCs w:val="24"/>
            <w:lang w:val="en-GB"/>
          </w:rPr>
          <w:lastRenderedPageBreak/>
          <w:t>treatment course</w:t>
        </w:r>
      </w:ins>
      <w:ins w:id="894" w:author="NTrinh" w:date="2024-01-26T17:07:00Z">
        <w:r w:rsidR="00370FEF">
          <w:rPr>
            <w:rFonts w:cs="Times New Roman"/>
            <w:sz w:val="24"/>
            <w:szCs w:val="24"/>
            <w:lang w:val="en-GB"/>
          </w:rPr>
          <w:t xml:space="preserve"> was evaluated</w:t>
        </w:r>
      </w:ins>
      <w:ins w:id="895" w:author="NTrinh" w:date="2024-01-26T17:00:00Z">
        <w:r w:rsidR="003F1365">
          <w:rPr>
            <w:rFonts w:cs="Times New Roman"/>
            <w:sz w:val="24"/>
            <w:szCs w:val="24"/>
            <w:lang w:val="en-GB"/>
          </w:rPr>
          <w:t xml:space="preserve">. </w:t>
        </w:r>
      </w:ins>
      <w:ins w:id="896" w:author="NTrinh" w:date="2024-01-26T17:07:00Z">
        <w:r w:rsidR="00370FEF">
          <w:rPr>
            <w:rFonts w:cs="Times New Roman"/>
            <w:sz w:val="24"/>
            <w:szCs w:val="24"/>
            <w:lang w:val="en-GB"/>
          </w:rPr>
          <w:t>Included p</w:t>
        </w:r>
      </w:ins>
      <w:ins w:id="897" w:author="NTrinh" w:date="2024-01-26T17:00:00Z">
        <w:r w:rsidR="003F1365">
          <w:rPr>
            <w:rFonts w:cs="Times New Roman"/>
            <w:sz w:val="24"/>
            <w:szCs w:val="24"/>
            <w:lang w:val="en-GB"/>
          </w:rPr>
          <w:t xml:space="preserve">atients were followed up until the end of the </w:t>
        </w:r>
      </w:ins>
      <w:ins w:id="898" w:author="NTrinh" w:date="2024-01-26T17:01:00Z">
        <w:r w:rsidR="003F1365">
          <w:rPr>
            <w:rFonts w:cs="Times New Roman"/>
            <w:sz w:val="24"/>
            <w:szCs w:val="24"/>
            <w:lang w:val="en-GB"/>
          </w:rPr>
          <w:t xml:space="preserve">linezolid treatment course or discharge date whichever comes first. </w:t>
        </w:r>
      </w:ins>
      <w:ins w:id="899" w:author="NTrinh" w:date="2024-01-26T16:58:00Z">
        <w:r w:rsidR="003F1365">
          <w:rPr>
            <w:rFonts w:cs="Times New Roman"/>
            <w:sz w:val="24"/>
            <w:szCs w:val="24"/>
            <w:lang w:val="en-GB"/>
          </w:rPr>
          <w:t xml:space="preserve"> </w:t>
        </w:r>
      </w:ins>
      <w:ins w:id="900" w:author="NTrinh" w:date="2024-01-26T16:56:00Z">
        <w:r w:rsidR="00C22F8A">
          <w:rPr>
            <w:rFonts w:cs="Times New Roman"/>
            <w:sz w:val="24"/>
            <w:szCs w:val="24"/>
            <w:lang w:val="en-US"/>
          </w:rPr>
          <w:t xml:space="preserve"> </w:t>
        </w:r>
      </w:ins>
    </w:p>
    <w:p w14:paraId="2E5C73EB" w14:textId="3C649D83" w:rsidR="0094407C" w:rsidRPr="00A9754E" w:rsidDel="003F1365" w:rsidRDefault="008D6B40">
      <w:pPr>
        <w:spacing w:line="480" w:lineRule="auto"/>
        <w:rPr>
          <w:del w:id="901" w:author="NTrinh" w:date="2024-01-26T17:01:00Z"/>
          <w:sz w:val="24"/>
          <w:szCs w:val="24"/>
          <w:lang w:val="en-GB"/>
          <w:rPrChange w:id="902" w:author="NTrinh" w:date="2024-01-26T17:30:00Z">
            <w:rPr>
              <w:del w:id="903" w:author="NTrinh" w:date="2024-01-26T17:01:00Z"/>
              <w:lang w:val="en-GB"/>
            </w:rPr>
          </w:rPrChange>
        </w:rPr>
        <w:pPrChange w:id="904" w:author="NTrinh" w:date="2024-01-26T17:30:00Z">
          <w:pPr>
            <w:pStyle w:val="Heading2"/>
          </w:pPr>
        </w:pPrChange>
      </w:pPr>
      <w:commentRangeStart w:id="905"/>
      <w:del w:id="906" w:author="NTrinh" w:date="2024-01-26T17:01:00Z">
        <w:r w:rsidRPr="00A9754E" w:rsidDel="003F1365">
          <w:rPr>
            <w:b/>
            <w:bCs/>
            <w:sz w:val="24"/>
            <w:szCs w:val="24"/>
            <w:lang w:val="en-GB"/>
            <w:rPrChange w:id="907" w:author="NTrinh" w:date="2024-01-26T17:30:00Z">
              <w:rPr>
                <w:lang w:val="en-GB"/>
              </w:rPr>
            </w:rPrChange>
          </w:rPr>
          <w:delText>3.</w:delText>
        </w:r>
        <w:r w:rsidR="0094407C" w:rsidRPr="00A9754E" w:rsidDel="003F1365">
          <w:rPr>
            <w:b/>
            <w:bCs/>
            <w:sz w:val="24"/>
            <w:szCs w:val="24"/>
            <w:lang w:val="en-GB"/>
            <w:rPrChange w:id="908" w:author="NTrinh" w:date="2024-01-26T17:30:00Z">
              <w:rPr>
                <w:lang w:val="en-GB"/>
              </w:rPr>
            </w:rPrChange>
          </w:rPr>
          <w:delText xml:space="preserve"> Inclusion criteria</w:delText>
        </w:r>
      </w:del>
    </w:p>
    <w:p w14:paraId="40427C9C" w14:textId="70D26628" w:rsidR="00AC1171" w:rsidRPr="00A9754E" w:rsidDel="003F1365" w:rsidRDefault="00AC1171">
      <w:pPr>
        <w:spacing w:line="480" w:lineRule="auto"/>
        <w:rPr>
          <w:del w:id="909" w:author="NTrinh" w:date="2024-01-26T17:01:00Z"/>
          <w:b/>
          <w:bCs/>
          <w:sz w:val="24"/>
          <w:szCs w:val="24"/>
          <w:lang w:val="en-GB"/>
          <w:rPrChange w:id="910" w:author="NTrinh" w:date="2024-01-26T17:30:00Z">
            <w:rPr>
              <w:del w:id="911" w:author="NTrinh" w:date="2024-01-26T17:01:00Z"/>
              <w:lang w:val="en-GB"/>
            </w:rPr>
          </w:rPrChange>
        </w:rPr>
        <w:pPrChange w:id="912" w:author="NTrinh" w:date="2024-01-26T17:30:00Z">
          <w:pPr>
            <w:ind w:firstLine="360"/>
          </w:pPr>
        </w:pPrChange>
      </w:pPr>
      <w:del w:id="913" w:author="NTrinh" w:date="2024-01-26T17:01:00Z">
        <w:r w:rsidRPr="00A9754E" w:rsidDel="003F1365">
          <w:rPr>
            <w:b/>
            <w:bCs/>
            <w:sz w:val="24"/>
            <w:szCs w:val="24"/>
            <w:lang w:val="en-GB"/>
            <w:rPrChange w:id="914" w:author="NTrinh" w:date="2024-01-26T17:30:00Z">
              <w:rPr>
                <w:lang w:val="en-GB"/>
              </w:rPr>
            </w:rPrChange>
          </w:rPr>
          <w:delText>- Inpat</w:delText>
        </w:r>
        <w:r w:rsidR="00125AB7" w:rsidRPr="00A9754E" w:rsidDel="003F1365">
          <w:rPr>
            <w:b/>
            <w:bCs/>
            <w:sz w:val="24"/>
            <w:szCs w:val="24"/>
            <w:lang w:val="en-GB"/>
            <w:rPrChange w:id="915" w:author="NTrinh" w:date="2024-01-26T17:30:00Z">
              <w:rPr>
                <w:lang w:val="en-GB"/>
              </w:rPr>
            </w:rPrChange>
          </w:rPr>
          <w:delText xml:space="preserve">ients </w:delText>
        </w:r>
        <w:r w:rsidR="00571252" w:rsidRPr="00A9754E" w:rsidDel="003F1365">
          <w:rPr>
            <w:b/>
            <w:bCs/>
            <w:sz w:val="24"/>
            <w:szCs w:val="24"/>
            <w:lang w:val="en-GB"/>
            <w:rPrChange w:id="916" w:author="NTrinh" w:date="2024-01-26T17:30:00Z">
              <w:rPr>
                <w:lang w:val="en-GB"/>
              </w:rPr>
            </w:rPrChange>
          </w:rPr>
          <w:delText>≥ 18 years old</w:delText>
        </w:r>
      </w:del>
    </w:p>
    <w:p w14:paraId="04BEFE75" w14:textId="6C38D3B2" w:rsidR="00571252" w:rsidRPr="00A9754E" w:rsidDel="003F1365" w:rsidRDefault="00571252">
      <w:pPr>
        <w:spacing w:line="480" w:lineRule="auto"/>
        <w:rPr>
          <w:del w:id="917" w:author="NTrinh" w:date="2024-01-26T17:01:00Z"/>
          <w:b/>
          <w:bCs/>
          <w:sz w:val="24"/>
          <w:szCs w:val="24"/>
          <w:lang w:val="en-US"/>
          <w:rPrChange w:id="918" w:author="NTrinh" w:date="2024-01-26T17:30:00Z">
            <w:rPr>
              <w:del w:id="919" w:author="NTrinh" w:date="2024-01-26T17:01:00Z"/>
              <w:rFonts w:cs="Times New Roman"/>
              <w:lang w:val="en-US"/>
            </w:rPr>
          </w:rPrChange>
        </w:rPr>
        <w:pPrChange w:id="920" w:author="NTrinh" w:date="2024-01-26T17:30:00Z">
          <w:pPr>
            <w:ind w:firstLine="360"/>
          </w:pPr>
        </w:pPrChange>
      </w:pPr>
      <w:del w:id="921" w:author="NTrinh" w:date="2024-01-26T17:01:00Z">
        <w:r w:rsidRPr="00A9754E" w:rsidDel="003F1365">
          <w:rPr>
            <w:b/>
            <w:bCs/>
            <w:sz w:val="24"/>
            <w:szCs w:val="24"/>
            <w:lang w:val="en-US"/>
            <w:rPrChange w:id="922" w:author="NTrinh" w:date="2024-01-26T17:30:00Z">
              <w:rPr>
                <w:rFonts w:cs="Times New Roman"/>
                <w:lang w:val="en-US"/>
              </w:rPr>
            </w:rPrChange>
          </w:rPr>
          <w:delText xml:space="preserve">- </w:delText>
        </w:r>
        <w:r w:rsidR="0099487C" w:rsidRPr="00A9754E" w:rsidDel="003F1365">
          <w:rPr>
            <w:b/>
            <w:bCs/>
            <w:sz w:val="24"/>
            <w:szCs w:val="24"/>
            <w:lang w:val="en-US"/>
            <w:rPrChange w:id="923" w:author="NTrinh" w:date="2024-01-26T17:30:00Z">
              <w:rPr>
                <w:rFonts w:cs="Times New Roman"/>
                <w:lang w:val="en-US"/>
              </w:rPr>
            </w:rPrChange>
          </w:rPr>
          <w:delText xml:space="preserve">Prescribed with linezolid during </w:delText>
        </w:r>
        <w:r w:rsidR="00F16AFA" w:rsidRPr="00A9754E" w:rsidDel="003F1365">
          <w:rPr>
            <w:b/>
            <w:bCs/>
            <w:sz w:val="24"/>
            <w:szCs w:val="24"/>
            <w:lang w:val="en-US"/>
            <w:rPrChange w:id="924" w:author="NTrinh" w:date="2024-01-26T17:30:00Z">
              <w:rPr>
                <w:rFonts w:cs="Times New Roman"/>
                <w:lang w:val="en-US"/>
              </w:rPr>
            </w:rPrChange>
          </w:rPr>
          <w:delText>data collection phases</w:delText>
        </w:r>
      </w:del>
    </w:p>
    <w:p w14:paraId="53CBBA9D" w14:textId="715095C3" w:rsidR="00F16AFA" w:rsidRPr="00A9754E" w:rsidDel="003F1365" w:rsidRDefault="00F16AFA">
      <w:pPr>
        <w:spacing w:line="480" w:lineRule="auto"/>
        <w:rPr>
          <w:del w:id="925" w:author="NTrinh" w:date="2024-01-26T17:01:00Z"/>
          <w:b/>
          <w:bCs/>
          <w:sz w:val="24"/>
          <w:szCs w:val="24"/>
          <w:lang w:val="en-GB"/>
          <w:rPrChange w:id="926" w:author="NTrinh" w:date="2024-01-26T17:30:00Z">
            <w:rPr>
              <w:del w:id="927" w:author="NTrinh" w:date="2024-01-26T17:01:00Z"/>
              <w:lang w:val="en-GB"/>
            </w:rPr>
          </w:rPrChange>
        </w:rPr>
        <w:pPrChange w:id="928" w:author="NTrinh" w:date="2024-01-26T17:30:00Z">
          <w:pPr>
            <w:ind w:firstLine="360"/>
          </w:pPr>
        </w:pPrChange>
      </w:pPr>
      <w:del w:id="929" w:author="NTrinh" w:date="2024-01-26T17:01:00Z">
        <w:r w:rsidRPr="00A9754E" w:rsidDel="003F1365">
          <w:rPr>
            <w:b/>
            <w:bCs/>
            <w:sz w:val="24"/>
            <w:szCs w:val="24"/>
            <w:lang w:val="en-GB"/>
            <w:rPrChange w:id="930" w:author="NTrinh" w:date="2024-01-26T17:30:00Z">
              <w:rPr>
                <w:lang w:val="en-GB"/>
              </w:rPr>
            </w:rPrChange>
          </w:rPr>
          <w:delText>- Linezolid treatment duration ≥ 3 days</w:delText>
        </w:r>
      </w:del>
    </w:p>
    <w:p w14:paraId="5CFF3624" w14:textId="2F22F5E6" w:rsidR="00110C71" w:rsidRPr="00A9754E" w:rsidDel="003F1365" w:rsidRDefault="00110C71">
      <w:pPr>
        <w:spacing w:line="480" w:lineRule="auto"/>
        <w:rPr>
          <w:del w:id="931" w:author="NTrinh" w:date="2024-01-26T17:01:00Z"/>
          <w:b/>
          <w:bCs/>
          <w:sz w:val="24"/>
          <w:szCs w:val="24"/>
          <w:lang w:val="en-US"/>
          <w:rPrChange w:id="932" w:author="NTrinh" w:date="2024-01-26T17:30:00Z">
            <w:rPr>
              <w:del w:id="933" w:author="NTrinh" w:date="2024-01-26T17:01:00Z"/>
              <w:rFonts w:cs="Times New Roman"/>
              <w:lang w:val="en-US"/>
            </w:rPr>
          </w:rPrChange>
        </w:rPr>
        <w:pPrChange w:id="934" w:author="NTrinh" w:date="2024-01-26T17:30:00Z">
          <w:pPr>
            <w:ind w:firstLine="360"/>
          </w:pPr>
        </w:pPrChange>
      </w:pPr>
      <w:del w:id="935" w:author="NTrinh" w:date="2024-01-26T17:01:00Z">
        <w:r w:rsidRPr="00A9754E" w:rsidDel="003F1365">
          <w:rPr>
            <w:b/>
            <w:bCs/>
            <w:sz w:val="24"/>
            <w:szCs w:val="24"/>
            <w:lang w:val="en-US"/>
            <w:rPrChange w:id="936" w:author="NTrinh" w:date="2024-01-26T17:30:00Z">
              <w:rPr>
                <w:rFonts w:cs="Times New Roman"/>
                <w:lang w:val="en-US"/>
              </w:rPr>
            </w:rPrChange>
          </w:rPr>
          <w:delText xml:space="preserve">- Each </w:delText>
        </w:r>
        <w:r w:rsidR="00C9205C" w:rsidRPr="00A9754E" w:rsidDel="003F1365">
          <w:rPr>
            <w:b/>
            <w:bCs/>
            <w:sz w:val="24"/>
            <w:szCs w:val="24"/>
            <w:lang w:val="en-US"/>
            <w:rPrChange w:id="937" w:author="NTrinh" w:date="2024-01-26T17:30:00Z">
              <w:rPr>
                <w:rFonts w:cs="Times New Roman"/>
                <w:lang w:val="en-US"/>
              </w:rPr>
            </w:rPrChange>
          </w:rPr>
          <w:delText>patient was included only once per admission, regardless of the number of separate</w:delText>
        </w:r>
        <w:r w:rsidR="00DB04DF" w:rsidRPr="00A9754E" w:rsidDel="003F1365">
          <w:rPr>
            <w:b/>
            <w:bCs/>
            <w:sz w:val="24"/>
            <w:szCs w:val="24"/>
            <w:lang w:val="en-US"/>
            <w:rPrChange w:id="938" w:author="NTrinh" w:date="2024-01-26T17:30:00Z">
              <w:rPr>
                <w:rFonts w:cs="Times New Roman"/>
                <w:lang w:val="en-US"/>
              </w:rPr>
            </w:rPrChange>
          </w:rPr>
          <w:delText xml:space="preserve"> courses of linezolid treatment</w:delText>
        </w:r>
      </w:del>
    </w:p>
    <w:p w14:paraId="729E857E" w14:textId="2EE994C6" w:rsidR="00252A32" w:rsidRPr="00A9754E" w:rsidDel="003F1365" w:rsidRDefault="00252A32">
      <w:pPr>
        <w:spacing w:line="480" w:lineRule="auto"/>
        <w:rPr>
          <w:del w:id="939" w:author="NTrinh" w:date="2024-01-26T17:01:00Z"/>
          <w:b/>
          <w:bCs/>
          <w:sz w:val="24"/>
          <w:szCs w:val="24"/>
          <w:lang w:val="en-US"/>
          <w:rPrChange w:id="940" w:author="NTrinh" w:date="2024-01-26T17:30:00Z">
            <w:rPr>
              <w:del w:id="941" w:author="NTrinh" w:date="2024-01-26T17:01:00Z"/>
              <w:rFonts w:cs="Times New Roman"/>
              <w:lang w:val="en-US"/>
            </w:rPr>
          </w:rPrChange>
        </w:rPr>
        <w:pPrChange w:id="942" w:author="NTrinh" w:date="2024-01-26T17:30:00Z">
          <w:pPr>
            <w:ind w:firstLine="360"/>
          </w:pPr>
        </w:pPrChange>
      </w:pPr>
      <w:del w:id="943" w:author="NTrinh" w:date="2024-01-26T17:01:00Z">
        <w:r w:rsidRPr="00A9754E" w:rsidDel="003F1365">
          <w:rPr>
            <w:b/>
            <w:bCs/>
            <w:sz w:val="24"/>
            <w:szCs w:val="24"/>
            <w:lang w:val="en-US"/>
            <w:rPrChange w:id="944" w:author="NTrinh" w:date="2024-01-26T17:30:00Z">
              <w:rPr>
                <w:rFonts w:cs="Times New Roman"/>
                <w:lang w:val="en-US"/>
              </w:rPr>
            </w:rPrChange>
          </w:rPr>
          <w:delText xml:space="preserve">- </w:delText>
        </w:r>
        <w:r w:rsidR="00110C71" w:rsidRPr="00A9754E" w:rsidDel="003F1365">
          <w:rPr>
            <w:b/>
            <w:bCs/>
            <w:sz w:val="24"/>
            <w:szCs w:val="24"/>
            <w:lang w:val="en-US"/>
            <w:rPrChange w:id="945" w:author="NTrinh" w:date="2024-01-26T17:30:00Z">
              <w:rPr>
                <w:rFonts w:cs="Times New Roman"/>
                <w:lang w:val="en-US"/>
              </w:rPr>
            </w:rPrChange>
          </w:rPr>
          <w:delText>Patients who were discharged on continuing linezolid treatment were evaluated only until the date of discharge.</w:delText>
        </w:r>
      </w:del>
    </w:p>
    <w:p w14:paraId="4BCA60C6" w14:textId="068A708D" w:rsidR="0094407C" w:rsidRPr="00A9754E" w:rsidDel="003F1365" w:rsidRDefault="008D6B40">
      <w:pPr>
        <w:spacing w:line="480" w:lineRule="auto"/>
        <w:rPr>
          <w:del w:id="946" w:author="NTrinh" w:date="2024-01-26T17:01:00Z"/>
          <w:sz w:val="24"/>
          <w:szCs w:val="24"/>
          <w:lang w:val="en-GB"/>
          <w:rPrChange w:id="947" w:author="NTrinh" w:date="2024-01-26T17:30:00Z">
            <w:rPr>
              <w:del w:id="948" w:author="NTrinh" w:date="2024-01-26T17:01:00Z"/>
              <w:lang w:val="en-GB"/>
            </w:rPr>
          </w:rPrChange>
        </w:rPr>
        <w:pPrChange w:id="949" w:author="NTrinh" w:date="2024-01-26T17:30:00Z">
          <w:pPr>
            <w:pStyle w:val="Heading2"/>
          </w:pPr>
        </w:pPrChange>
      </w:pPr>
      <w:del w:id="950" w:author="NTrinh" w:date="2024-01-26T17:01:00Z">
        <w:r w:rsidRPr="00A9754E" w:rsidDel="003F1365">
          <w:rPr>
            <w:b/>
            <w:bCs/>
            <w:sz w:val="24"/>
            <w:szCs w:val="24"/>
            <w:lang w:val="en-GB"/>
            <w:rPrChange w:id="951" w:author="NTrinh" w:date="2024-01-26T17:30:00Z">
              <w:rPr>
                <w:lang w:val="en-GB"/>
              </w:rPr>
            </w:rPrChange>
          </w:rPr>
          <w:delText>4.</w:delText>
        </w:r>
        <w:r w:rsidR="0094407C" w:rsidRPr="00A9754E" w:rsidDel="003F1365">
          <w:rPr>
            <w:b/>
            <w:bCs/>
            <w:sz w:val="24"/>
            <w:szCs w:val="24"/>
            <w:lang w:val="en-GB"/>
            <w:rPrChange w:id="952" w:author="NTrinh" w:date="2024-01-26T17:30:00Z">
              <w:rPr>
                <w:lang w:val="en-GB"/>
              </w:rPr>
            </w:rPrChange>
          </w:rPr>
          <w:delText xml:space="preserve"> Exclusion criteria</w:delText>
        </w:r>
      </w:del>
    </w:p>
    <w:p w14:paraId="3BF7D8A3" w14:textId="6FB0A1DB" w:rsidR="003578A0" w:rsidRPr="00A9754E" w:rsidDel="003F1365" w:rsidRDefault="007D5C5E">
      <w:pPr>
        <w:spacing w:line="480" w:lineRule="auto"/>
        <w:rPr>
          <w:del w:id="953" w:author="NTrinh" w:date="2024-01-26T17:01:00Z"/>
          <w:b/>
          <w:bCs/>
          <w:sz w:val="24"/>
          <w:szCs w:val="24"/>
          <w:lang w:val="en-US"/>
          <w:rPrChange w:id="954" w:author="NTrinh" w:date="2024-01-26T17:30:00Z">
            <w:rPr>
              <w:del w:id="955" w:author="NTrinh" w:date="2024-01-26T17:01:00Z"/>
              <w:rFonts w:cs="Times New Roman"/>
              <w:lang w:val="en-US"/>
            </w:rPr>
          </w:rPrChange>
        </w:rPr>
        <w:pPrChange w:id="956" w:author="NTrinh" w:date="2024-01-26T17:30:00Z">
          <w:pPr>
            <w:ind w:firstLine="360"/>
          </w:pPr>
        </w:pPrChange>
      </w:pPr>
      <w:del w:id="957" w:author="NTrinh" w:date="2024-01-26T17:01:00Z">
        <w:r w:rsidRPr="00A9754E" w:rsidDel="003F1365">
          <w:rPr>
            <w:b/>
            <w:bCs/>
            <w:sz w:val="24"/>
            <w:szCs w:val="24"/>
            <w:lang w:val="en-US"/>
            <w:rPrChange w:id="958" w:author="NTrinh" w:date="2024-01-26T17:30:00Z">
              <w:rPr>
                <w:rFonts w:cs="Times New Roman"/>
                <w:lang w:val="en-US"/>
              </w:rPr>
            </w:rPrChange>
          </w:rPr>
          <w:delText xml:space="preserve">- </w:delText>
        </w:r>
        <w:r w:rsidR="003578A0" w:rsidRPr="00A9754E" w:rsidDel="003F1365">
          <w:rPr>
            <w:b/>
            <w:bCs/>
            <w:sz w:val="24"/>
            <w:szCs w:val="24"/>
            <w:lang w:val="en-US"/>
            <w:rPrChange w:id="959" w:author="NTrinh" w:date="2024-01-26T17:30:00Z">
              <w:rPr>
                <w:rFonts w:cs="Times New Roman"/>
                <w:lang w:val="en-US"/>
              </w:rPr>
            </w:rPrChange>
          </w:rPr>
          <w:delText>No record of platelet count before or after linezolid treatment</w:delText>
        </w:r>
      </w:del>
    </w:p>
    <w:p w14:paraId="19C13922" w14:textId="08BDF82C" w:rsidR="007D5C5E" w:rsidRPr="00A9754E" w:rsidDel="003F1365" w:rsidRDefault="003578A0">
      <w:pPr>
        <w:spacing w:line="480" w:lineRule="auto"/>
        <w:rPr>
          <w:del w:id="960" w:author="NTrinh" w:date="2024-01-26T17:01:00Z"/>
          <w:b/>
          <w:bCs/>
          <w:sz w:val="24"/>
          <w:szCs w:val="24"/>
          <w:lang w:val="en-US"/>
          <w:rPrChange w:id="961" w:author="NTrinh" w:date="2024-01-26T17:30:00Z">
            <w:rPr>
              <w:del w:id="962" w:author="NTrinh" w:date="2024-01-26T17:01:00Z"/>
              <w:rFonts w:cs="Times New Roman"/>
              <w:lang w:val="en-US"/>
            </w:rPr>
          </w:rPrChange>
        </w:rPr>
        <w:pPrChange w:id="963" w:author="NTrinh" w:date="2024-01-26T17:30:00Z">
          <w:pPr>
            <w:ind w:firstLine="360"/>
          </w:pPr>
        </w:pPrChange>
      </w:pPr>
      <w:del w:id="964" w:author="NTrinh" w:date="2024-01-26T17:01:00Z">
        <w:r w:rsidRPr="00A9754E" w:rsidDel="003F1365">
          <w:rPr>
            <w:b/>
            <w:bCs/>
            <w:sz w:val="24"/>
            <w:szCs w:val="24"/>
            <w:lang w:val="en-US"/>
            <w:rPrChange w:id="965" w:author="NTrinh" w:date="2024-01-26T17:30:00Z">
              <w:rPr>
                <w:rFonts w:cs="Times New Roman"/>
                <w:lang w:val="en-US"/>
              </w:rPr>
            </w:rPrChange>
          </w:rPr>
          <w:delText>- Medical records unable to retrieve information</w:delText>
        </w:r>
      </w:del>
    </w:p>
    <w:p w14:paraId="0ED839FA" w14:textId="7B478B2C" w:rsidR="00820114" w:rsidRPr="00A9754E" w:rsidDel="00370FEF" w:rsidRDefault="008D6B40">
      <w:pPr>
        <w:spacing w:line="480" w:lineRule="auto"/>
        <w:rPr>
          <w:del w:id="966" w:author="NTrinh" w:date="2024-01-26T17:07:00Z"/>
          <w:sz w:val="24"/>
          <w:rPrChange w:id="967" w:author="NTrinh" w:date="2024-01-26T17:30:00Z">
            <w:rPr>
              <w:del w:id="968" w:author="NTrinh" w:date="2024-01-26T17:07:00Z"/>
            </w:rPr>
          </w:rPrChange>
        </w:rPr>
        <w:pPrChange w:id="969" w:author="NTrinh" w:date="2024-01-26T17:30:00Z">
          <w:pPr>
            <w:pStyle w:val="Heading1"/>
          </w:pPr>
        </w:pPrChange>
      </w:pPr>
      <w:del w:id="970" w:author="NTrinh" w:date="2024-01-26T17:07:00Z">
        <w:r w:rsidRPr="00A9754E" w:rsidDel="00370FEF">
          <w:rPr>
            <w:b/>
            <w:bCs/>
            <w:sz w:val="24"/>
            <w:szCs w:val="24"/>
            <w:rPrChange w:id="971" w:author="NTrinh" w:date="2024-01-26T17:30:00Z">
              <w:rPr/>
            </w:rPrChange>
          </w:rPr>
          <w:delText>IV</w:delText>
        </w:r>
        <w:r w:rsidR="00820114" w:rsidRPr="00A9754E" w:rsidDel="00370FEF">
          <w:rPr>
            <w:b/>
            <w:bCs/>
            <w:sz w:val="24"/>
            <w:szCs w:val="24"/>
            <w:rPrChange w:id="972" w:author="NTrinh" w:date="2024-01-26T17:30:00Z">
              <w:rPr/>
            </w:rPrChange>
          </w:rPr>
          <w:delText xml:space="preserve">. </w:delText>
        </w:r>
        <w:r w:rsidRPr="00A9754E" w:rsidDel="00370FEF">
          <w:rPr>
            <w:b/>
            <w:bCs/>
            <w:sz w:val="24"/>
            <w:szCs w:val="24"/>
            <w:rPrChange w:id="973" w:author="NTrinh" w:date="2024-01-26T17:30:00Z">
              <w:rPr/>
            </w:rPrChange>
          </w:rPr>
          <w:delText xml:space="preserve">Variables and </w:delText>
        </w:r>
        <w:r w:rsidR="00D85245" w:rsidRPr="00A9754E" w:rsidDel="00370FEF">
          <w:rPr>
            <w:b/>
            <w:bCs/>
            <w:sz w:val="24"/>
            <w:szCs w:val="24"/>
            <w:rPrChange w:id="974" w:author="NTrinh" w:date="2024-01-26T17:30:00Z">
              <w:rPr/>
            </w:rPrChange>
          </w:rPr>
          <w:delText>epidemiological measurements</w:delText>
        </w:r>
      </w:del>
    </w:p>
    <w:p w14:paraId="1BEF0629" w14:textId="287F815D" w:rsidR="004B4AAE" w:rsidRPr="00A9754E" w:rsidRDefault="00D85245">
      <w:pPr>
        <w:spacing w:line="480" w:lineRule="auto"/>
        <w:rPr>
          <w:sz w:val="24"/>
          <w:szCs w:val="24"/>
          <w:rPrChange w:id="975" w:author="NTrinh" w:date="2024-01-26T17:30:00Z">
            <w:rPr/>
          </w:rPrChange>
        </w:rPr>
        <w:pPrChange w:id="976" w:author="NTrinh" w:date="2024-01-26T17:30:00Z">
          <w:pPr>
            <w:pStyle w:val="Heading2"/>
          </w:pPr>
        </w:pPrChange>
      </w:pPr>
      <w:del w:id="977" w:author="NTrinh" w:date="2024-01-26T17:30:00Z">
        <w:r w:rsidRPr="00A9754E" w:rsidDel="00A9754E">
          <w:rPr>
            <w:b/>
            <w:bCs/>
            <w:sz w:val="24"/>
            <w:szCs w:val="24"/>
            <w:rPrChange w:id="978" w:author="NTrinh" w:date="2024-01-26T17:30:00Z">
              <w:rPr/>
            </w:rPrChange>
          </w:rPr>
          <w:delText xml:space="preserve">1. </w:delText>
        </w:r>
      </w:del>
      <w:r w:rsidRPr="00A9754E">
        <w:rPr>
          <w:b/>
          <w:bCs/>
          <w:sz w:val="24"/>
          <w:szCs w:val="24"/>
          <w:rPrChange w:id="979" w:author="NTrinh" w:date="2024-01-26T17:30:00Z">
            <w:rPr/>
          </w:rPrChange>
        </w:rPr>
        <w:t>Exposures</w:t>
      </w:r>
      <w:commentRangeEnd w:id="905"/>
      <w:r w:rsidR="001E4808">
        <w:rPr>
          <w:rStyle w:val="CommentReference"/>
        </w:rPr>
        <w:commentReference w:id="905"/>
      </w:r>
    </w:p>
    <w:p w14:paraId="76F968C6" w14:textId="34F59314" w:rsidR="00AF02D6" w:rsidRPr="00A9754E" w:rsidDel="008A2DDE" w:rsidRDefault="00122E77">
      <w:pPr>
        <w:spacing w:line="480" w:lineRule="auto"/>
        <w:rPr>
          <w:del w:id="980" w:author="NTrinh" w:date="2024-01-26T17:07:00Z"/>
          <w:b/>
          <w:bCs/>
          <w:sz w:val="24"/>
          <w:szCs w:val="24"/>
          <w:lang w:val="en-US"/>
          <w:rPrChange w:id="981" w:author="NTrinh" w:date="2024-01-26T17:30:00Z">
            <w:rPr>
              <w:del w:id="982" w:author="NTrinh" w:date="2024-01-26T17:07:00Z"/>
              <w:lang w:val="en-US"/>
            </w:rPr>
          </w:rPrChange>
        </w:rPr>
        <w:pPrChange w:id="983" w:author="NTrinh" w:date="2024-01-26T17:30:00Z">
          <w:pPr>
            <w:spacing w:line="480" w:lineRule="auto"/>
            <w:ind w:firstLine="360"/>
            <w:jc w:val="both"/>
          </w:pPr>
        </w:pPrChange>
      </w:pPr>
      <w:commentRangeStart w:id="984"/>
      <w:del w:id="985" w:author="NTrinh" w:date="2024-01-26T17:07:00Z">
        <w:r w:rsidRPr="00A9754E" w:rsidDel="00370FEF">
          <w:rPr>
            <w:b/>
            <w:bCs/>
            <w:sz w:val="24"/>
            <w:szCs w:val="24"/>
            <w:lang w:val="en-US"/>
            <w:rPrChange w:id="986" w:author="NTrinh" w:date="2024-01-26T17:30:00Z">
              <w:rPr>
                <w:lang w:val="en-US"/>
              </w:rPr>
            </w:rPrChange>
          </w:rPr>
          <w:delText xml:space="preserve">This is </w:delText>
        </w:r>
        <w:r w:rsidR="00C45F1B" w:rsidRPr="00A9754E" w:rsidDel="00370FEF">
          <w:rPr>
            <w:b/>
            <w:bCs/>
            <w:sz w:val="24"/>
            <w:szCs w:val="24"/>
            <w:lang w:val="en-US"/>
            <w:rPrChange w:id="987" w:author="NTrinh" w:date="2024-01-26T17:30:00Z">
              <w:rPr>
                <w:lang w:val="en-US"/>
              </w:rPr>
            </w:rPrChange>
          </w:rPr>
          <w:delText xml:space="preserve">an observational study, </w:delText>
        </w:r>
        <w:r w:rsidR="00154115" w:rsidRPr="00A9754E" w:rsidDel="00370FEF">
          <w:rPr>
            <w:b/>
            <w:bCs/>
            <w:sz w:val="24"/>
            <w:szCs w:val="24"/>
            <w:lang w:val="en-US"/>
            <w:rPrChange w:id="988" w:author="NTrinh" w:date="2024-01-26T17:30:00Z">
              <w:rPr>
                <w:lang w:val="en-US"/>
              </w:rPr>
            </w:rPrChange>
          </w:rPr>
          <w:delText xml:space="preserve">and the patients were not exposed to any intervention. </w:delText>
        </w:r>
        <w:r w:rsidR="00AB734F" w:rsidRPr="00A9754E" w:rsidDel="00370FEF">
          <w:rPr>
            <w:b/>
            <w:bCs/>
            <w:sz w:val="24"/>
            <w:szCs w:val="24"/>
            <w:lang w:val="en-US"/>
            <w:rPrChange w:id="989" w:author="NTrinh" w:date="2024-01-26T17:30:00Z">
              <w:rPr>
                <w:lang w:val="en-US"/>
              </w:rPr>
            </w:rPrChange>
          </w:rPr>
          <w:delText>All the information extracted from medical records was recorded as a data variable in the study.</w:delText>
        </w:r>
      </w:del>
      <w:commentRangeEnd w:id="984"/>
      <w:r w:rsidR="008A2DDE" w:rsidRPr="00A9754E">
        <w:rPr>
          <w:rStyle w:val="CommentReference"/>
          <w:b/>
          <w:bCs/>
          <w:sz w:val="24"/>
          <w:szCs w:val="24"/>
          <w:rPrChange w:id="990" w:author="NTrinh" w:date="2024-01-26T17:30:00Z">
            <w:rPr>
              <w:rStyle w:val="CommentReference"/>
            </w:rPr>
          </w:rPrChange>
        </w:rPr>
        <w:commentReference w:id="984"/>
      </w:r>
    </w:p>
    <w:p w14:paraId="51951F0D" w14:textId="77777777" w:rsidR="008A2DDE" w:rsidRPr="00A9754E" w:rsidRDefault="008A2DDE">
      <w:pPr>
        <w:spacing w:line="480" w:lineRule="auto"/>
        <w:rPr>
          <w:ins w:id="991" w:author="NTrinh" w:date="2024-01-26T17:23:00Z"/>
          <w:b/>
          <w:bCs/>
          <w:sz w:val="24"/>
          <w:szCs w:val="24"/>
          <w:lang w:val="en-US"/>
          <w:rPrChange w:id="992" w:author="NTrinh" w:date="2024-01-26T17:30:00Z">
            <w:rPr>
              <w:ins w:id="993" w:author="NTrinh" w:date="2024-01-26T17:23:00Z"/>
              <w:lang w:val="en-US"/>
            </w:rPr>
          </w:rPrChange>
        </w:rPr>
        <w:pPrChange w:id="994" w:author="NTrinh" w:date="2024-01-26T17:30:00Z">
          <w:pPr>
            <w:ind w:firstLine="360"/>
            <w:jc w:val="both"/>
          </w:pPr>
        </w:pPrChange>
      </w:pPr>
    </w:p>
    <w:p w14:paraId="2B2FBD3E" w14:textId="2A2092F2" w:rsidR="00D85245" w:rsidRPr="00A9754E" w:rsidRDefault="00D85245">
      <w:pPr>
        <w:spacing w:line="480" w:lineRule="auto"/>
        <w:rPr>
          <w:sz w:val="24"/>
          <w:szCs w:val="24"/>
          <w:rPrChange w:id="995" w:author="NTrinh" w:date="2024-01-26T17:30:00Z">
            <w:rPr/>
          </w:rPrChange>
        </w:rPr>
        <w:pPrChange w:id="996" w:author="NTrinh" w:date="2024-01-26T17:30:00Z">
          <w:pPr>
            <w:pStyle w:val="Heading2"/>
          </w:pPr>
        </w:pPrChange>
      </w:pPr>
      <w:del w:id="997" w:author="NTrinh" w:date="2024-01-26T17:30:00Z">
        <w:r w:rsidRPr="00A9754E" w:rsidDel="00A9754E">
          <w:rPr>
            <w:b/>
            <w:bCs/>
            <w:sz w:val="24"/>
            <w:szCs w:val="24"/>
            <w:rPrChange w:id="998" w:author="NTrinh" w:date="2024-01-26T17:30:00Z">
              <w:rPr/>
            </w:rPrChange>
          </w:rPr>
          <w:delText xml:space="preserve">2. </w:delText>
        </w:r>
      </w:del>
      <w:r w:rsidRPr="00A9754E">
        <w:rPr>
          <w:b/>
          <w:bCs/>
          <w:sz w:val="24"/>
          <w:szCs w:val="24"/>
          <w:rPrChange w:id="999" w:author="NTrinh" w:date="2024-01-26T17:30:00Z">
            <w:rPr/>
          </w:rPrChange>
        </w:rPr>
        <w:t>Outcomes</w:t>
      </w:r>
    </w:p>
    <w:p w14:paraId="2A263065" w14:textId="598225D9" w:rsidR="00D85245" w:rsidRPr="00A9754E" w:rsidDel="008A2DDE" w:rsidRDefault="00D85245">
      <w:pPr>
        <w:spacing w:line="480" w:lineRule="auto"/>
        <w:rPr>
          <w:del w:id="1000" w:author="NTrinh" w:date="2024-01-26T17:22:00Z"/>
          <w:sz w:val="24"/>
          <w:szCs w:val="24"/>
          <w:rPrChange w:id="1001" w:author="NTrinh" w:date="2024-01-26T17:30:00Z">
            <w:rPr>
              <w:del w:id="1002" w:author="NTrinh" w:date="2024-01-26T17:22:00Z"/>
            </w:rPr>
          </w:rPrChange>
        </w:rPr>
        <w:pPrChange w:id="1003" w:author="NTrinh" w:date="2024-01-26T17:30:00Z">
          <w:pPr>
            <w:pStyle w:val="Heading3"/>
          </w:pPr>
        </w:pPrChange>
      </w:pPr>
      <w:del w:id="1004" w:author="NTrinh" w:date="2024-01-26T17:22:00Z">
        <w:r w:rsidRPr="00A9754E" w:rsidDel="008A2DDE">
          <w:rPr>
            <w:sz w:val="24"/>
            <w:szCs w:val="24"/>
            <w:rPrChange w:id="1005" w:author="NTrinh" w:date="2024-01-26T17:30:00Z">
              <w:rPr/>
            </w:rPrChange>
          </w:rPr>
          <w:delText>2.1. Definition of Outcomes</w:delText>
        </w:r>
      </w:del>
    </w:p>
    <w:p w14:paraId="7EEE65D4" w14:textId="5BB46C0B" w:rsidR="00372028" w:rsidRPr="00A9754E" w:rsidDel="008A2DDE" w:rsidRDefault="00372028">
      <w:pPr>
        <w:spacing w:line="480" w:lineRule="auto"/>
        <w:rPr>
          <w:del w:id="1006" w:author="NTrinh" w:date="2024-01-26T17:22:00Z"/>
          <w:sz w:val="24"/>
          <w:szCs w:val="24"/>
          <w:lang w:val="en-US"/>
          <w:rPrChange w:id="1007" w:author="NTrinh" w:date="2024-01-26T17:30:00Z">
            <w:rPr>
              <w:del w:id="1008" w:author="NTrinh" w:date="2024-01-26T17:22:00Z"/>
              <w:rFonts w:cs="Times New Roman"/>
              <w:lang w:val="en-US"/>
            </w:rPr>
          </w:rPrChange>
        </w:rPr>
        <w:pPrChange w:id="1009" w:author="NTrinh" w:date="2024-01-26T17:30:00Z">
          <w:pPr>
            <w:ind w:firstLine="360"/>
            <w:jc w:val="both"/>
          </w:pPr>
        </w:pPrChange>
      </w:pPr>
      <w:commentRangeStart w:id="1010"/>
      <w:del w:id="1011" w:author="NTrinh" w:date="2024-01-26T17:22:00Z">
        <w:r w:rsidRPr="00A9754E" w:rsidDel="008A2DDE">
          <w:rPr>
            <w:sz w:val="24"/>
            <w:szCs w:val="24"/>
            <w:lang w:val="en-US"/>
            <w:rPrChange w:id="1012" w:author="NTrinh" w:date="2024-01-26T17:30:00Z">
              <w:rPr>
                <w:rFonts w:cs="Times New Roman"/>
                <w:lang w:val="en-US"/>
              </w:rPr>
            </w:rPrChange>
          </w:rPr>
          <w:delText>Platelet counts were used to categorize the included patients into two groups: the linezolid-induced</w:delText>
        </w:r>
        <w:r w:rsidR="00CD4227" w:rsidRPr="00A9754E" w:rsidDel="008A2DDE">
          <w:rPr>
            <w:sz w:val="24"/>
            <w:szCs w:val="24"/>
            <w:lang w:val="en-US"/>
            <w:rPrChange w:id="1013" w:author="NTrinh" w:date="2024-01-26T17:30:00Z">
              <w:rPr>
                <w:rFonts w:cs="Times New Roman"/>
                <w:lang w:val="en-US"/>
              </w:rPr>
            </w:rPrChange>
          </w:rPr>
          <w:delText xml:space="preserve"> thrombocytopenia (LI-TP) group and the no development of thrombocytopenia (NO-TP) group.</w:delText>
        </w:r>
      </w:del>
      <w:commentRangeEnd w:id="1010"/>
      <w:r w:rsidR="008A2DDE" w:rsidRPr="00A9754E">
        <w:rPr>
          <w:rStyle w:val="CommentReference"/>
          <w:sz w:val="24"/>
          <w:szCs w:val="24"/>
          <w:rPrChange w:id="1014" w:author="NTrinh" w:date="2024-01-26T17:30:00Z">
            <w:rPr>
              <w:rStyle w:val="CommentReference"/>
            </w:rPr>
          </w:rPrChange>
        </w:rPr>
        <w:commentReference w:id="1010"/>
      </w:r>
    </w:p>
    <w:p w14:paraId="1B171BF0" w14:textId="27E05CAE" w:rsidR="00AB734F" w:rsidRPr="00A9754E" w:rsidDel="008A2DDE" w:rsidRDefault="00016A5C">
      <w:pPr>
        <w:spacing w:line="480" w:lineRule="auto"/>
        <w:rPr>
          <w:del w:id="1015" w:author="NTrinh" w:date="2024-01-26T17:22:00Z"/>
          <w:sz w:val="24"/>
          <w:szCs w:val="24"/>
          <w:lang w:val="en-US"/>
          <w:rPrChange w:id="1016" w:author="NTrinh" w:date="2024-01-26T17:30:00Z">
            <w:rPr>
              <w:del w:id="1017" w:author="NTrinh" w:date="2024-01-26T17:22:00Z"/>
              <w:rFonts w:cs="Times New Roman"/>
              <w:lang w:val="en-US"/>
            </w:rPr>
          </w:rPrChange>
        </w:rPr>
        <w:pPrChange w:id="1018" w:author="NTrinh" w:date="2024-01-26T17:30:00Z">
          <w:pPr>
            <w:ind w:firstLine="360"/>
            <w:jc w:val="both"/>
          </w:pPr>
        </w:pPrChange>
      </w:pPr>
      <w:r w:rsidRPr="00A9754E">
        <w:rPr>
          <w:sz w:val="24"/>
          <w:szCs w:val="24"/>
          <w:lang w:val="en-US"/>
          <w:rPrChange w:id="1019" w:author="NTrinh" w:date="2024-01-26T17:30:00Z">
            <w:rPr>
              <w:rFonts w:cs="Times New Roman"/>
              <w:lang w:val="en-US"/>
            </w:rPr>
          </w:rPrChange>
        </w:rPr>
        <w:t>Linezolid-induced thrombocytopenia</w:t>
      </w:r>
      <w:ins w:id="1020" w:author="NTrinh" w:date="2024-01-26T17:22:00Z">
        <w:r w:rsidR="008A2DDE" w:rsidRPr="00A9754E">
          <w:rPr>
            <w:sz w:val="24"/>
            <w:szCs w:val="24"/>
            <w:lang w:val="en-US"/>
            <w:rPrChange w:id="1021" w:author="NTrinh" w:date="2024-01-26T17:30:00Z">
              <w:rPr>
                <w:lang w:val="en-US"/>
              </w:rPr>
            </w:rPrChange>
          </w:rPr>
          <w:t xml:space="preserve"> (LI-TP)</w:t>
        </w:r>
      </w:ins>
      <w:r w:rsidRPr="00A9754E">
        <w:rPr>
          <w:sz w:val="24"/>
          <w:szCs w:val="24"/>
          <w:lang w:val="en-US"/>
          <w:rPrChange w:id="1022" w:author="NTrinh" w:date="2024-01-26T17:30:00Z">
            <w:rPr>
              <w:rFonts w:cs="Times New Roman"/>
              <w:lang w:val="en-US"/>
            </w:rPr>
          </w:rPrChange>
        </w:rPr>
        <w:t xml:space="preserve"> was defined </w:t>
      </w:r>
      <w:r w:rsidR="00E24238" w:rsidRPr="00A9754E">
        <w:rPr>
          <w:sz w:val="24"/>
          <w:szCs w:val="24"/>
          <w:lang w:val="en-US"/>
          <w:rPrChange w:id="1023" w:author="NTrinh" w:date="2024-01-26T17:30:00Z">
            <w:rPr>
              <w:rFonts w:cs="Times New Roman"/>
              <w:lang w:val="en-US"/>
            </w:rPr>
          </w:rPrChange>
        </w:rPr>
        <w:t>as a reduction of platelet count to &lt;</w:t>
      </w:r>
      <w:r w:rsidR="00D02555" w:rsidRPr="00A9754E">
        <w:rPr>
          <w:sz w:val="24"/>
          <w:szCs w:val="24"/>
          <w:lang w:val="en-US"/>
          <w:rPrChange w:id="1024" w:author="NTrinh" w:date="2024-01-26T17:30:00Z">
            <w:rPr>
              <w:rFonts w:cs="Times New Roman"/>
              <w:lang w:val="en-US"/>
            </w:rPr>
          </w:rPrChange>
        </w:rPr>
        <w:t xml:space="preserve"> </w:t>
      </w:r>
      <w:r w:rsidR="00E24238" w:rsidRPr="00A9754E">
        <w:rPr>
          <w:sz w:val="24"/>
          <w:szCs w:val="24"/>
          <w:lang w:val="en-US"/>
          <w:rPrChange w:id="1025" w:author="NTrinh" w:date="2024-01-26T17:30:00Z">
            <w:rPr>
              <w:rFonts w:cs="Times New Roman"/>
              <w:lang w:val="en-US"/>
            </w:rPr>
          </w:rPrChange>
        </w:rPr>
        <w:t xml:space="preserve">112.5 </w:t>
      </w:r>
      <w:r w:rsidR="00D02555" w:rsidRPr="00A9754E">
        <w:rPr>
          <w:sz w:val="24"/>
          <w:szCs w:val="24"/>
          <w:lang w:val="en-US"/>
          <w:rPrChange w:id="1026" w:author="NTrinh" w:date="2024-01-26T17:30:00Z">
            <w:rPr>
              <w:rFonts w:cs="Times New Roman"/>
              <w:lang w:val="en-US"/>
            </w:rPr>
          </w:rPrChange>
        </w:rPr>
        <w:t>G</w:t>
      </w:r>
      <w:r w:rsidR="00E24238" w:rsidRPr="00A9754E">
        <w:rPr>
          <w:sz w:val="24"/>
          <w:szCs w:val="24"/>
          <w:lang w:val="en-US"/>
          <w:rPrChange w:id="1027" w:author="NTrinh" w:date="2024-01-26T17:30:00Z">
            <w:rPr>
              <w:rFonts w:cs="Times New Roman"/>
              <w:lang w:val="en-US"/>
            </w:rPr>
          </w:rPrChange>
        </w:rPr>
        <w:t>/L (75% of the lower limit of normal) for patients</w:t>
      </w:r>
      <w:r w:rsidR="00D02555" w:rsidRPr="00A9754E">
        <w:rPr>
          <w:sz w:val="24"/>
          <w:szCs w:val="24"/>
          <w:lang w:val="en-US"/>
          <w:rPrChange w:id="1028" w:author="NTrinh" w:date="2024-01-26T17:30:00Z">
            <w:rPr>
              <w:rFonts w:cs="Times New Roman"/>
              <w:lang w:val="en-US"/>
            </w:rPr>
          </w:rPrChange>
        </w:rPr>
        <w:t xml:space="preserve"> </w:t>
      </w:r>
      <w:r w:rsidR="00E24238" w:rsidRPr="00A9754E">
        <w:rPr>
          <w:sz w:val="24"/>
          <w:szCs w:val="24"/>
          <w:lang w:val="en-US"/>
          <w:rPrChange w:id="1029" w:author="NTrinh" w:date="2024-01-26T17:30:00Z">
            <w:rPr>
              <w:rFonts w:cs="Times New Roman"/>
              <w:lang w:val="en-US"/>
            </w:rPr>
          </w:rPrChange>
        </w:rPr>
        <w:t>whose baseline platelet counts were in the normal range. For</w:t>
      </w:r>
      <w:r w:rsidR="0069748E" w:rsidRPr="00A9754E">
        <w:rPr>
          <w:sz w:val="24"/>
          <w:szCs w:val="24"/>
          <w:lang w:val="en-US"/>
          <w:rPrChange w:id="1030" w:author="NTrinh" w:date="2024-01-26T17:30:00Z">
            <w:rPr>
              <w:rFonts w:cs="Times New Roman"/>
              <w:lang w:val="en-US"/>
            </w:rPr>
          </w:rPrChange>
        </w:rPr>
        <w:t xml:space="preserve"> </w:t>
      </w:r>
      <w:r w:rsidR="00E24238" w:rsidRPr="00A9754E">
        <w:rPr>
          <w:sz w:val="24"/>
          <w:szCs w:val="24"/>
          <w:lang w:val="en-US"/>
          <w:rPrChange w:id="1031" w:author="NTrinh" w:date="2024-01-26T17:30:00Z">
            <w:rPr>
              <w:rFonts w:cs="Times New Roman"/>
              <w:lang w:val="en-US"/>
            </w:rPr>
          </w:rPrChange>
        </w:rPr>
        <w:t>patients with baseline platelet count below the lower limit of normality</w:t>
      </w:r>
      <w:r w:rsidR="0069748E" w:rsidRPr="00A9754E">
        <w:rPr>
          <w:sz w:val="24"/>
          <w:szCs w:val="24"/>
          <w:lang w:val="en-US"/>
          <w:rPrChange w:id="1032" w:author="NTrinh" w:date="2024-01-26T17:30:00Z">
            <w:rPr>
              <w:rFonts w:cs="Times New Roman"/>
              <w:lang w:val="en-US"/>
            </w:rPr>
          </w:rPrChange>
        </w:rPr>
        <w:t xml:space="preserve"> </w:t>
      </w:r>
      <w:r w:rsidR="00E24238" w:rsidRPr="00A9754E">
        <w:rPr>
          <w:sz w:val="24"/>
          <w:szCs w:val="24"/>
          <w:lang w:val="en-US"/>
          <w:rPrChange w:id="1033" w:author="NTrinh" w:date="2024-01-26T17:30:00Z">
            <w:rPr>
              <w:rFonts w:cs="Times New Roman"/>
              <w:lang w:val="en-US"/>
            </w:rPr>
          </w:rPrChange>
        </w:rPr>
        <w:t>(</w:t>
      </w:r>
      <w:r w:rsidR="0069748E" w:rsidRPr="00A9754E">
        <w:rPr>
          <w:sz w:val="24"/>
          <w:szCs w:val="24"/>
          <w:lang w:val="en-US"/>
          <w:rPrChange w:id="1034" w:author="NTrinh" w:date="2024-01-26T17:30:00Z">
            <w:rPr>
              <w:rFonts w:cs="Times New Roman"/>
              <w:lang w:val="en-US"/>
            </w:rPr>
          </w:rPrChange>
        </w:rPr>
        <w:t>&lt; 150</w:t>
      </w:r>
      <w:r w:rsidR="00E24238" w:rsidRPr="00A9754E">
        <w:rPr>
          <w:sz w:val="24"/>
          <w:szCs w:val="24"/>
          <w:lang w:val="en-US"/>
          <w:rPrChange w:id="1035" w:author="NTrinh" w:date="2024-01-26T17:30:00Z">
            <w:rPr>
              <w:rFonts w:cs="Times New Roman"/>
              <w:lang w:val="en-US"/>
            </w:rPr>
          </w:rPrChange>
        </w:rPr>
        <w:t xml:space="preserve"> </w:t>
      </w:r>
      <w:r w:rsidR="0069748E" w:rsidRPr="00A9754E">
        <w:rPr>
          <w:sz w:val="24"/>
          <w:szCs w:val="24"/>
          <w:lang w:val="en-US"/>
          <w:rPrChange w:id="1036" w:author="NTrinh" w:date="2024-01-26T17:30:00Z">
            <w:rPr>
              <w:rFonts w:cs="Times New Roman"/>
              <w:lang w:val="en-US"/>
            </w:rPr>
          </w:rPrChange>
        </w:rPr>
        <w:t>G</w:t>
      </w:r>
      <w:r w:rsidR="00E24238" w:rsidRPr="00A9754E">
        <w:rPr>
          <w:sz w:val="24"/>
          <w:szCs w:val="24"/>
          <w:lang w:val="en-US"/>
          <w:rPrChange w:id="1037" w:author="NTrinh" w:date="2024-01-26T17:30:00Z">
            <w:rPr>
              <w:rFonts w:cs="Times New Roman"/>
              <w:lang w:val="en-US"/>
            </w:rPr>
          </w:rPrChange>
        </w:rPr>
        <w:t>/L), linezolid-induced thrombocytopenia was defined</w:t>
      </w:r>
      <w:r w:rsidR="0069748E" w:rsidRPr="00A9754E">
        <w:rPr>
          <w:sz w:val="24"/>
          <w:szCs w:val="24"/>
          <w:lang w:val="en-US"/>
          <w:rPrChange w:id="1038" w:author="NTrinh" w:date="2024-01-26T17:30:00Z">
            <w:rPr>
              <w:rFonts w:cs="Times New Roman"/>
              <w:lang w:val="en-US"/>
            </w:rPr>
          </w:rPrChange>
        </w:rPr>
        <w:t xml:space="preserve"> </w:t>
      </w:r>
      <w:r w:rsidR="00E24238" w:rsidRPr="00A9754E">
        <w:rPr>
          <w:sz w:val="24"/>
          <w:szCs w:val="24"/>
          <w:lang w:val="en-US"/>
          <w:rPrChange w:id="1039" w:author="NTrinh" w:date="2024-01-26T17:30:00Z">
            <w:rPr>
              <w:rFonts w:cs="Times New Roman"/>
              <w:lang w:val="en-US"/>
            </w:rPr>
          </w:rPrChange>
        </w:rPr>
        <w:t xml:space="preserve">as a decrease in platelet count of </w:t>
      </w:r>
      <w:r w:rsidR="0069748E" w:rsidRPr="00A9754E">
        <w:rPr>
          <w:sz w:val="24"/>
          <w:szCs w:val="24"/>
          <w:lang w:val="en-US"/>
          <w:rPrChange w:id="1040" w:author="NTrinh" w:date="2024-01-26T17:30:00Z">
            <w:rPr>
              <w:rFonts w:cs="Times New Roman"/>
              <w:lang w:val="en-US"/>
            </w:rPr>
          </w:rPrChange>
        </w:rPr>
        <w:t xml:space="preserve"> </w:t>
      </w:r>
      <w:r w:rsidR="00E24238" w:rsidRPr="00A9754E">
        <w:rPr>
          <w:sz w:val="24"/>
          <w:szCs w:val="24"/>
          <w:lang w:val="en-US"/>
          <w:rPrChange w:id="1041" w:author="NTrinh" w:date="2024-01-26T17:30:00Z">
            <w:rPr>
              <w:rFonts w:cs="Times New Roman"/>
              <w:lang w:val="en-US"/>
            </w:rPr>
          </w:rPrChange>
        </w:rPr>
        <w:t>≥</w:t>
      </w:r>
      <w:r w:rsidR="0069748E" w:rsidRPr="00A9754E">
        <w:rPr>
          <w:sz w:val="24"/>
          <w:szCs w:val="24"/>
          <w:lang w:val="en-US"/>
          <w:rPrChange w:id="1042" w:author="NTrinh" w:date="2024-01-26T17:30:00Z">
            <w:rPr>
              <w:rFonts w:cs="Times New Roman"/>
              <w:lang w:val="en-US"/>
            </w:rPr>
          </w:rPrChange>
        </w:rPr>
        <w:t xml:space="preserve"> </w:t>
      </w:r>
      <w:r w:rsidR="00E24238" w:rsidRPr="00A9754E">
        <w:rPr>
          <w:sz w:val="24"/>
          <w:szCs w:val="24"/>
          <w:lang w:val="en-US"/>
          <w:rPrChange w:id="1043" w:author="NTrinh" w:date="2024-01-26T17:30:00Z">
            <w:rPr>
              <w:rFonts w:cs="Times New Roman"/>
              <w:lang w:val="en-US"/>
            </w:rPr>
          </w:rPrChange>
        </w:rPr>
        <w:t>25% from the baseline value.</w:t>
      </w:r>
      <w:ins w:id="1044" w:author="NTrinh" w:date="2024-01-26T17:22:00Z">
        <w:r w:rsidR="008A2DDE" w:rsidRPr="00A9754E">
          <w:rPr>
            <w:sz w:val="24"/>
            <w:szCs w:val="24"/>
            <w:lang w:val="en-US"/>
            <w:rPrChange w:id="1045" w:author="NTrinh" w:date="2024-01-26T17:30:00Z">
              <w:rPr>
                <w:lang w:val="en-US"/>
              </w:rPr>
            </w:rPrChange>
          </w:rPr>
          <w:t xml:space="preserve"> Of note, the normal range of platelet count is </w:t>
        </w:r>
      </w:ins>
      <w:ins w:id="1046" w:author="NTrinh" w:date="2024-01-26T17:23:00Z">
        <w:r w:rsidR="008A2DDE" w:rsidRPr="00A9754E">
          <w:rPr>
            <w:sz w:val="24"/>
            <w:szCs w:val="24"/>
            <w:lang w:val="en-US"/>
            <w:rPrChange w:id="1047" w:author="NTrinh" w:date="2024-01-26T17:30:00Z">
              <w:rPr>
                <w:lang w:val="en-US"/>
              </w:rPr>
            </w:rPrChange>
          </w:rPr>
          <w:t xml:space="preserve">150 – 450 G/L. </w:t>
        </w:r>
      </w:ins>
    </w:p>
    <w:p w14:paraId="379848B3" w14:textId="5FB30943" w:rsidR="0069748E" w:rsidRPr="00A9754E" w:rsidDel="008A2DDE" w:rsidRDefault="0069748E">
      <w:pPr>
        <w:spacing w:line="480" w:lineRule="auto"/>
        <w:rPr>
          <w:del w:id="1048" w:author="NTrinh" w:date="2024-01-26T17:23:00Z"/>
          <w:sz w:val="24"/>
          <w:szCs w:val="24"/>
          <w:lang w:val="en-US"/>
          <w:rPrChange w:id="1049" w:author="NTrinh" w:date="2024-01-26T17:30:00Z">
            <w:rPr>
              <w:del w:id="1050" w:author="NTrinh" w:date="2024-01-26T17:23:00Z"/>
              <w:rFonts w:cs="Times New Roman"/>
              <w:lang w:val="en-US"/>
            </w:rPr>
          </w:rPrChange>
        </w:rPr>
        <w:pPrChange w:id="1051" w:author="NTrinh" w:date="2024-01-26T17:30:00Z">
          <w:pPr>
            <w:ind w:firstLine="360"/>
            <w:jc w:val="both"/>
          </w:pPr>
        </w:pPrChange>
      </w:pPr>
      <w:del w:id="1052" w:author="NTrinh" w:date="2024-01-26T17:23:00Z">
        <w:r w:rsidRPr="00A9754E" w:rsidDel="008A2DDE">
          <w:rPr>
            <w:sz w:val="24"/>
            <w:szCs w:val="24"/>
            <w:lang w:val="en-US"/>
            <w:rPrChange w:id="1053" w:author="NTrinh" w:date="2024-01-26T17:30:00Z">
              <w:rPr>
                <w:rFonts w:cs="Times New Roman"/>
                <w:lang w:val="en-US"/>
              </w:rPr>
            </w:rPrChange>
          </w:rPr>
          <w:delText>The normal range of platelet count</w:delText>
        </w:r>
        <w:r w:rsidR="00BD372D" w:rsidRPr="00A9754E" w:rsidDel="008A2DDE">
          <w:rPr>
            <w:sz w:val="24"/>
            <w:szCs w:val="24"/>
            <w:lang w:val="en-US"/>
            <w:rPrChange w:id="1054" w:author="NTrinh" w:date="2024-01-26T17:30:00Z">
              <w:rPr>
                <w:rFonts w:cs="Times New Roman"/>
                <w:lang w:val="en-US"/>
              </w:rPr>
            </w:rPrChange>
          </w:rPr>
          <w:delText xml:space="preserve"> is 150 – 450 G/L.</w:delText>
        </w:r>
      </w:del>
    </w:p>
    <w:p w14:paraId="2457047E" w14:textId="2C60174F" w:rsidR="00BD160A" w:rsidDel="00A9754E" w:rsidRDefault="00BD160A" w:rsidP="00A9754E">
      <w:pPr>
        <w:spacing w:line="480" w:lineRule="auto"/>
        <w:rPr>
          <w:del w:id="1055" w:author="NTrinh" w:date="2024-01-26T17:30:00Z"/>
          <w:sz w:val="24"/>
          <w:szCs w:val="24"/>
        </w:rPr>
      </w:pPr>
      <w:del w:id="1056" w:author="NTrinh" w:date="2024-01-26T17:30:00Z">
        <w:r w:rsidRPr="00A9754E" w:rsidDel="00A9754E">
          <w:rPr>
            <w:sz w:val="24"/>
            <w:szCs w:val="24"/>
            <w:rPrChange w:id="1057" w:author="NTrinh" w:date="2024-01-26T17:30:00Z">
              <w:rPr/>
            </w:rPrChange>
          </w:rPr>
          <w:delText>2.2. Primary outcomes</w:delText>
        </w:r>
      </w:del>
    </w:p>
    <w:p w14:paraId="32E34ACA" w14:textId="77777777" w:rsidR="00A9754E" w:rsidRDefault="00A9754E" w:rsidP="00A9754E">
      <w:pPr>
        <w:spacing w:line="480" w:lineRule="auto"/>
        <w:rPr>
          <w:ins w:id="1058" w:author="NTrinh" w:date="2024-01-26T17:30:00Z"/>
          <w:sz w:val="24"/>
          <w:szCs w:val="24"/>
        </w:rPr>
      </w:pPr>
    </w:p>
    <w:p w14:paraId="6B646487" w14:textId="55FFBF73" w:rsidR="00A9754E" w:rsidRPr="00A9754E" w:rsidRDefault="001E4808">
      <w:pPr>
        <w:spacing w:line="480" w:lineRule="auto"/>
        <w:rPr>
          <w:ins w:id="1059" w:author="NTrinh" w:date="2024-01-26T17:30:00Z"/>
          <w:sz w:val="24"/>
          <w:szCs w:val="24"/>
          <w:lang w:val="en-GB"/>
          <w:rPrChange w:id="1060" w:author="NTrinh" w:date="2024-01-26T17:30:00Z">
            <w:rPr>
              <w:ins w:id="1061" w:author="NTrinh" w:date="2024-01-26T17:30:00Z"/>
            </w:rPr>
          </w:rPrChange>
        </w:rPr>
        <w:pPrChange w:id="1062" w:author="NTrinh" w:date="2024-01-26T17:30:00Z">
          <w:pPr>
            <w:pStyle w:val="Heading3"/>
          </w:pPr>
        </w:pPrChange>
      </w:pPr>
      <w:ins w:id="1063" w:author="NTrinh" w:date="2024-02-04T17:46:00Z">
        <w:r>
          <w:rPr>
            <w:b/>
            <w:bCs/>
            <w:sz w:val="24"/>
            <w:szCs w:val="24"/>
            <w:lang w:val="en-GB"/>
          </w:rPr>
          <w:t>Predictors</w:t>
        </w:r>
      </w:ins>
    </w:p>
    <w:p w14:paraId="61327CCD" w14:textId="7C248C92" w:rsidR="005B267A" w:rsidRPr="00A25E94" w:rsidRDefault="005B267A">
      <w:pPr>
        <w:spacing w:line="480" w:lineRule="auto"/>
        <w:rPr>
          <w:rFonts w:cs="Times New Roman"/>
          <w:sz w:val="24"/>
          <w:szCs w:val="24"/>
          <w:lang w:val="en-US"/>
          <w:rPrChange w:id="1064" w:author="NTrinh" w:date="2024-01-26T16:37:00Z">
            <w:rPr>
              <w:rFonts w:cs="Times New Roman"/>
              <w:lang w:val="en-US"/>
            </w:rPr>
          </w:rPrChange>
        </w:rPr>
        <w:pPrChange w:id="1065" w:author="NTrinh" w:date="2024-01-26T17:30:00Z">
          <w:pPr>
            <w:pStyle w:val="ListParagraph"/>
            <w:numPr>
              <w:numId w:val="20"/>
            </w:numPr>
            <w:ind w:left="567" w:hanging="227"/>
            <w:jc w:val="both"/>
          </w:pPr>
        </w:pPrChange>
      </w:pPr>
      <w:commentRangeStart w:id="1066"/>
      <w:r w:rsidRPr="00A25E94">
        <w:rPr>
          <w:rFonts w:cs="Times New Roman"/>
          <w:sz w:val="24"/>
          <w:szCs w:val="24"/>
          <w:lang w:val="en-US"/>
          <w:rPrChange w:id="1067" w:author="NTrinh" w:date="2024-01-26T16:37:00Z">
            <w:rPr>
              <w:rFonts w:cs="Times New Roman"/>
              <w:lang w:val="en-US"/>
            </w:rPr>
          </w:rPrChange>
        </w:rPr>
        <w:t>Patient</w:t>
      </w:r>
      <w:r w:rsidR="00D03732" w:rsidRPr="00A25E94">
        <w:rPr>
          <w:rFonts w:cs="Times New Roman"/>
          <w:sz w:val="24"/>
          <w:szCs w:val="24"/>
          <w:lang w:val="en-US"/>
          <w:rPrChange w:id="1068" w:author="NTrinh" w:date="2024-01-26T16:37:00Z">
            <w:rPr>
              <w:rFonts w:cs="Times New Roman"/>
              <w:lang w:val="en-US"/>
            </w:rPr>
          </w:rPrChange>
        </w:rPr>
        <w:t xml:space="preserve"> characteristics</w:t>
      </w:r>
      <w:r w:rsidR="00790F34" w:rsidRPr="00A25E94">
        <w:rPr>
          <w:rFonts w:cs="Times New Roman"/>
          <w:sz w:val="24"/>
          <w:szCs w:val="24"/>
          <w:lang w:val="en-US"/>
          <w:rPrChange w:id="1069" w:author="NTrinh" w:date="2024-01-26T16:37:00Z">
            <w:rPr>
              <w:rFonts w:cs="Times New Roman"/>
              <w:lang w:val="en-US"/>
            </w:rPr>
          </w:rPrChange>
        </w:rPr>
        <w:t xml:space="preserve"> in the train set</w:t>
      </w:r>
      <w:r w:rsidR="001A5E65" w:rsidRPr="00A25E94">
        <w:rPr>
          <w:rFonts w:cs="Times New Roman"/>
          <w:sz w:val="24"/>
          <w:szCs w:val="24"/>
          <w:lang w:val="en-US"/>
          <w:rPrChange w:id="1070" w:author="NTrinh" w:date="2024-01-26T16:37:00Z">
            <w:rPr>
              <w:rFonts w:cs="Times New Roman"/>
              <w:lang w:val="en-US"/>
            </w:rPr>
          </w:rPrChange>
        </w:rPr>
        <w:t xml:space="preserve">: age, sex, weight, </w:t>
      </w:r>
      <w:r w:rsidR="0047751C" w:rsidRPr="00A25E94">
        <w:rPr>
          <w:rFonts w:cs="Times New Roman"/>
          <w:sz w:val="24"/>
          <w:szCs w:val="24"/>
          <w:lang w:val="en-US"/>
          <w:rPrChange w:id="1071" w:author="NTrinh" w:date="2024-01-26T16:37:00Z">
            <w:rPr>
              <w:rFonts w:cs="Times New Roman"/>
              <w:lang w:val="en-US"/>
            </w:rPr>
          </w:rPrChange>
        </w:rPr>
        <w:t xml:space="preserve">clinical department, comorbidities, </w:t>
      </w:r>
      <w:r w:rsidR="00981040" w:rsidRPr="00A25E94">
        <w:rPr>
          <w:rFonts w:cs="Times New Roman"/>
          <w:sz w:val="24"/>
          <w:szCs w:val="24"/>
          <w:lang w:val="en-US"/>
          <w:rPrChange w:id="1072" w:author="NTrinh" w:date="2024-01-26T16:37:00Z">
            <w:rPr>
              <w:rFonts w:cs="Times New Roman"/>
              <w:lang w:val="en-US"/>
            </w:rPr>
          </w:rPrChange>
        </w:rPr>
        <w:t>invasive interventions,</w:t>
      </w:r>
      <w:r w:rsidR="00CD5AA3" w:rsidRPr="00A25E94">
        <w:rPr>
          <w:rFonts w:cs="Times New Roman"/>
          <w:sz w:val="24"/>
          <w:szCs w:val="24"/>
          <w:lang w:val="en-US"/>
          <w:rPrChange w:id="1073" w:author="NTrinh" w:date="2024-01-26T16:37:00Z">
            <w:rPr>
              <w:rFonts w:cs="Times New Roman"/>
              <w:lang w:val="en-US"/>
            </w:rPr>
          </w:rPrChange>
        </w:rPr>
        <w:t xml:space="preserve"> types of infection,</w:t>
      </w:r>
      <w:r w:rsidR="00981040" w:rsidRPr="00A25E94">
        <w:rPr>
          <w:rFonts w:cs="Times New Roman"/>
          <w:sz w:val="24"/>
          <w:szCs w:val="24"/>
          <w:lang w:val="en-US"/>
          <w:rPrChange w:id="1074" w:author="NTrinh" w:date="2024-01-26T16:37:00Z">
            <w:rPr>
              <w:rFonts w:cs="Times New Roman"/>
              <w:lang w:val="en-US"/>
            </w:rPr>
          </w:rPrChange>
        </w:rPr>
        <w:t xml:space="preserve"> </w:t>
      </w:r>
      <w:r w:rsidR="00CD5AA3" w:rsidRPr="00A25E94">
        <w:rPr>
          <w:rFonts w:cs="Times New Roman"/>
          <w:sz w:val="24"/>
          <w:szCs w:val="24"/>
          <w:lang w:val="en-US"/>
          <w:rPrChange w:id="1075" w:author="NTrinh" w:date="2024-01-26T16:37:00Z">
            <w:rPr>
              <w:rFonts w:cs="Times New Roman"/>
              <w:lang w:val="en-US"/>
            </w:rPr>
          </w:rPrChange>
        </w:rPr>
        <w:t>baseline laboratory tests, comedications.</w:t>
      </w:r>
    </w:p>
    <w:p w14:paraId="303A5149" w14:textId="3737D885" w:rsidR="00CD5AA3" w:rsidRPr="00A25E94" w:rsidRDefault="00071936">
      <w:pPr>
        <w:pStyle w:val="ListParagraph"/>
        <w:numPr>
          <w:ilvl w:val="0"/>
          <w:numId w:val="20"/>
        </w:numPr>
        <w:spacing w:line="480" w:lineRule="auto"/>
        <w:jc w:val="both"/>
        <w:rPr>
          <w:rFonts w:cs="Times New Roman"/>
          <w:sz w:val="24"/>
          <w:szCs w:val="24"/>
          <w:lang w:val="en-US"/>
          <w:rPrChange w:id="1076" w:author="NTrinh" w:date="2024-01-26T16:37:00Z">
            <w:rPr>
              <w:rFonts w:cs="Times New Roman"/>
              <w:lang w:val="en-US"/>
            </w:rPr>
          </w:rPrChange>
        </w:rPr>
        <w:pPrChange w:id="1077" w:author="NTrinh" w:date="2024-01-26T16:37:00Z">
          <w:pPr>
            <w:pStyle w:val="ListParagraph"/>
            <w:numPr>
              <w:numId w:val="20"/>
            </w:numPr>
            <w:ind w:left="567" w:hanging="227"/>
            <w:jc w:val="both"/>
          </w:pPr>
        </w:pPrChange>
      </w:pPr>
      <w:r w:rsidRPr="00A25E94">
        <w:rPr>
          <w:rFonts w:cs="Times New Roman"/>
          <w:sz w:val="24"/>
          <w:szCs w:val="24"/>
          <w:lang w:val="en-US"/>
          <w:rPrChange w:id="1078" w:author="NTrinh" w:date="2024-01-26T16:37:00Z">
            <w:rPr>
              <w:rFonts w:cs="Times New Roman"/>
              <w:lang w:val="en-US"/>
            </w:rPr>
          </w:rPrChange>
        </w:rPr>
        <w:t>Linezolid therapy: duration, route, dose</w:t>
      </w:r>
    </w:p>
    <w:p w14:paraId="0FEDDC5D" w14:textId="701E7FB9" w:rsidR="00071936" w:rsidRPr="00A25E94" w:rsidRDefault="009F5EF3">
      <w:pPr>
        <w:pStyle w:val="ListParagraph"/>
        <w:numPr>
          <w:ilvl w:val="0"/>
          <w:numId w:val="20"/>
        </w:numPr>
        <w:spacing w:line="480" w:lineRule="auto"/>
        <w:jc w:val="both"/>
        <w:rPr>
          <w:rFonts w:cs="Times New Roman"/>
          <w:sz w:val="24"/>
          <w:szCs w:val="24"/>
          <w:lang w:val="en-US"/>
          <w:rPrChange w:id="1079" w:author="NTrinh" w:date="2024-01-26T16:37:00Z">
            <w:rPr>
              <w:rFonts w:cs="Times New Roman"/>
              <w:lang w:val="en-US"/>
            </w:rPr>
          </w:rPrChange>
        </w:rPr>
        <w:pPrChange w:id="1080" w:author="NTrinh" w:date="2024-01-26T16:37:00Z">
          <w:pPr>
            <w:pStyle w:val="ListParagraph"/>
            <w:numPr>
              <w:numId w:val="20"/>
            </w:numPr>
            <w:ind w:left="567" w:hanging="227"/>
            <w:jc w:val="both"/>
          </w:pPr>
        </w:pPrChange>
      </w:pPr>
      <w:r w:rsidRPr="00A25E94">
        <w:rPr>
          <w:rFonts w:cs="Times New Roman"/>
          <w:sz w:val="24"/>
          <w:szCs w:val="24"/>
          <w:lang w:val="en-US"/>
          <w:rPrChange w:id="1081" w:author="NTrinh" w:date="2024-01-26T16:37:00Z">
            <w:rPr>
              <w:rFonts w:cs="Times New Roman"/>
              <w:lang w:val="en-US"/>
            </w:rPr>
          </w:rPrChange>
        </w:rPr>
        <w:t xml:space="preserve">Characteristics of thrombocytopenic adverse event: </w:t>
      </w:r>
    </w:p>
    <w:p w14:paraId="3D2AC95A" w14:textId="455BFDA7" w:rsidR="001A31F9" w:rsidRPr="00A25E94" w:rsidRDefault="001A31F9">
      <w:pPr>
        <w:pStyle w:val="ListParagraph"/>
        <w:spacing w:line="480" w:lineRule="auto"/>
        <w:ind w:left="567"/>
        <w:jc w:val="both"/>
        <w:rPr>
          <w:rFonts w:cs="Times New Roman"/>
          <w:sz w:val="24"/>
          <w:szCs w:val="24"/>
          <w:lang w:val="en-US"/>
          <w:rPrChange w:id="1082" w:author="NTrinh" w:date="2024-01-26T16:37:00Z">
            <w:rPr>
              <w:rFonts w:cs="Times New Roman"/>
              <w:lang w:val="en-US"/>
            </w:rPr>
          </w:rPrChange>
        </w:rPr>
        <w:pPrChange w:id="1083" w:author="NTrinh" w:date="2024-01-26T16:37:00Z">
          <w:pPr>
            <w:pStyle w:val="ListParagraph"/>
            <w:ind w:left="567"/>
            <w:jc w:val="both"/>
          </w:pPr>
        </w:pPrChange>
      </w:pPr>
      <w:r w:rsidRPr="00A25E94">
        <w:rPr>
          <w:rFonts w:cs="Times New Roman"/>
          <w:sz w:val="24"/>
          <w:szCs w:val="24"/>
          <w:lang w:val="en-US"/>
          <w:rPrChange w:id="1084" w:author="NTrinh" w:date="2024-01-26T16:37:00Z">
            <w:rPr>
              <w:rFonts w:cs="Times New Roman"/>
              <w:lang w:val="en-US"/>
            </w:rPr>
          </w:rPrChange>
        </w:rPr>
        <w:t>+ Number and percentage of patients with LI-TP in the train set</w:t>
      </w:r>
    </w:p>
    <w:p w14:paraId="3745477F" w14:textId="7505D328" w:rsidR="001A31F9" w:rsidRPr="00A25E94" w:rsidRDefault="001A31F9">
      <w:pPr>
        <w:pStyle w:val="ListParagraph"/>
        <w:spacing w:line="480" w:lineRule="auto"/>
        <w:ind w:left="567"/>
        <w:jc w:val="both"/>
        <w:rPr>
          <w:rFonts w:cs="Times New Roman"/>
          <w:sz w:val="24"/>
          <w:szCs w:val="24"/>
          <w:lang w:val="en-US"/>
          <w:rPrChange w:id="1085" w:author="NTrinh" w:date="2024-01-26T16:37:00Z">
            <w:rPr>
              <w:rFonts w:cs="Times New Roman"/>
              <w:lang w:val="en-US"/>
            </w:rPr>
          </w:rPrChange>
        </w:rPr>
        <w:pPrChange w:id="1086" w:author="NTrinh" w:date="2024-01-26T16:37:00Z">
          <w:pPr>
            <w:pStyle w:val="ListParagraph"/>
            <w:ind w:left="567"/>
            <w:jc w:val="both"/>
          </w:pPr>
        </w:pPrChange>
      </w:pPr>
      <w:r w:rsidRPr="00A25E94">
        <w:rPr>
          <w:rFonts w:cs="Times New Roman"/>
          <w:sz w:val="24"/>
          <w:szCs w:val="24"/>
          <w:lang w:val="en-US"/>
          <w:rPrChange w:id="1087" w:author="NTrinh" w:date="2024-01-26T16:37:00Z">
            <w:rPr>
              <w:rFonts w:cs="Times New Roman"/>
              <w:lang w:val="en-US"/>
            </w:rPr>
          </w:rPrChange>
        </w:rPr>
        <w:t xml:space="preserve">+ </w:t>
      </w:r>
      <w:r w:rsidR="00790F34" w:rsidRPr="00A25E94">
        <w:rPr>
          <w:rFonts w:cs="Times New Roman"/>
          <w:sz w:val="24"/>
          <w:szCs w:val="24"/>
          <w:lang w:val="en-US"/>
          <w:rPrChange w:id="1088" w:author="NTrinh" w:date="2024-01-26T16:37:00Z">
            <w:rPr>
              <w:rFonts w:cs="Times New Roman"/>
              <w:lang w:val="en-US"/>
            </w:rPr>
          </w:rPrChange>
        </w:rPr>
        <w:t>The latent period of LI-TP</w:t>
      </w:r>
    </w:p>
    <w:p w14:paraId="436E336E" w14:textId="171AE088" w:rsidR="00277028" w:rsidRPr="00A25E94" w:rsidRDefault="00790F34">
      <w:pPr>
        <w:pStyle w:val="ListParagraph"/>
        <w:spacing w:line="480" w:lineRule="auto"/>
        <w:ind w:left="567"/>
        <w:jc w:val="both"/>
        <w:rPr>
          <w:rFonts w:cs="Times New Roman"/>
          <w:sz w:val="24"/>
          <w:szCs w:val="24"/>
          <w:lang w:val="en-US"/>
          <w:rPrChange w:id="1089" w:author="NTrinh" w:date="2024-01-26T16:37:00Z">
            <w:rPr>
              <w:rFonts w:cs="Times New Roman"/>
              <w:lang w:val="en-US"/>
            </w:rPr>
          </w:rPrChange>
        </w:rPr>
        <w:pPrChange w:id="1090" w:author="NTrinh" w:date="2024-01-26T16:37:00Z">
          <w:pPr>
            <w:pStyle w:val="ListParagraph"/>
            <w:ind w:left="567"/>
            <w:jc w:val="both"/>
          </w:pPr>
        </w:pPrChange>
      </w:pPr>
      <w:r w:rsidRPr="00A25E94">
        <w:rPr>
          <w:rFonts w:cs="Times New Roman"/>
          <w:sz w:val="24"/>
          <w:szCs w:val="24"/>
          <w:lang w:val="en-US"/>
          <w:rPrChange w:id="1091" w:author="NTrinh" w:date="2024-01-26T16:37:00Z">
            <w:rPr>
              <w:rFonts w:cs="Times New Roman"/>
              <w:lang w:val="en-US"/>
            </w:rPr>
          </w:rPrChange>
        </w:rPr>
        <w:t xml:space="preserve">+ Severity of </w:t>
      </w:r>
      <w:r w:rsidR="00277028" w:rsidRPr="00A25E94">
        <w:rPr>
          <w:rFonts w:cs="Times New Roman"/>
          <w:sz w:val="24"/>
          <w:szCs w:val="24"/>
          <w:lang w:val="en-US"/>
          <w:rPrChange w:id="1092" w:author="NTrinh" w:date="2024-01-26T16:37:00Z">
            <w:rPr>
              <w:rFonts w:cs="Times New Roman"/>
              <w:lang w:val="en-US"/>
            </w:rPr>
          </w:rPrChange>
        </w:rPr>
        <w:t>adverse event according to CTCAE scale</w:t>
      </w:r>
    </w:p>
    <w:p w14:paraId="211E327D" w14:textId="77777777" w:rsidR="00586BE5" w:rsidRPr="00A25E94" w:rsidRDefault="00277028">
      <w:pPr>
        <w:pStyle w:val="ListParagraph"/>
        <w:numPr>
          <w:ilvl w:val="0"/>
          <w:numId w:val="20"/>
        </w:numPr>
        <w:spacing w:line="480" w:lineRule="auto"/>
        <w:jc w:val="both"/>
        <w:rPr>
          <w:rFonts w:cs="Times New Roman"/>
          <w:sz w:val="24"/>
          <w:szCs w:val="24"/>
          <w:lang w:val="en-US"/>
          <w:rPrChange w:id="1093" w:author="NTrinh" w:date="2024-01-26T16:37:00Z">
            <w:rPr>
              <w:rFonts w:cs="Times New Roman"/>
              <w:lang w:val="en-US"/>
            </w:rPr>
          </w:rPrChange>
        </w:rPr>
        <w:pPrChange w:id="1094" w:author="NTrinh" w:date="2024-01-26T16:37:00Z">
          <w:pPr>
            <w:pStyle w:val="ListParagraph"/>
            <w:numPr>
              <w:numId w:val="20"/>
            </w:numPr>
            <w:ind w:left="567" w:hanging="227"/>
            <w:jc w:val="both"/>
          </w:pPr>
        </w:pPrChange>
      </w:pPr>
      <w:r w:rsidRPr="00A25E94">
        <w:rPr>
          <w:rFonts w:cs="Times New Roman"/>
          <w:sz w:val="24"/>
          <w:szCs w:val="24"/>
          <w:lang w:val="en-US"/>
          <w:rPrChange w:id="1095" w:author="NTrinh" w:date="2024-01-26T16:37:00Z">
            <w:rPr>
              <w:rFonts w:cs="Times New Roman"/>
              <w:lang w:val="en-US"/>
            </w:rPr>
          </w:rPrChange>
        </w:rPr>
        <w:t>Risk factors</w:t>
      </w:r>
      <w:r w:rsidR="009A5877" w:rsidRPr="00A25E94">
        <w:rPr>
          <w:rFonts w:cs="Times New Roman"/>
          <w:sz w:val="24"/>
          <w:szCs w:val="24"/>
          <w:lang w:val="en-US"/>
          <w:rPrChange w:id="1096" w:author="NTrinh" w:date="2024-01-26T16:37:00Z">
            <w:rPr>
              <w:rFonts w:cs="Times New Roman"/>
              <w:lang w:val="en-US"/>
            </w:rPr>
          </w:rPrChange>
        </w:rPr>
        <w:t xml:space="preserve"> associated with LI-TP </w:t>
      </w:r>
      <w:r w:rsidR="00C01294" w:rsidRPr="00A25E94">
        <w:rPr>
          <w:rFonts w:cs="Times New Roman"/>
          <w:sz w:val="24"/>
          <w:szCs w:val="24"/>
          <w:lang w:val="en-US"/>
          <w:rPrChange w:id="1097" w:author="NTrinh" w:date="2024-01-26T16:37:00Z">
            <w:rPr>
              <w:rFonts w:cs="Times New Roman"/>
              <w:lang w:val="en-US"/>
            </w:rPr>
          </w:rPrChange>
        </w:rPr>
        <w:t>in univariate and multivariate</w:t>
      </w:r>
      <w:r w:rsidR="00644D6B" w:rsidRPr="00A25E94">
        <w:rPr>
          <w:rFonts w:cs="Times New Roman"/>
          <w:sz w:val="24"/>
          <w:szCs w:val="24"/>
          <w:lang w:val="en-US"/>
          <w:rPrChange w:id="1098" w:author="NTrinh" w:date="2024-01-26T16:37:00Z">
            <w:rPr>
              <w:rFonts w:cs="Times New Roman"/>
              <w:lang w:val="en-US"/>
            </w:rPr>
          </w:rPrChange>
        </w:rPr>
        <w:t xml:space="preserve"> logistic</w:t>
      </w:r>
      <w:r w:rsidR="006A74D8" w:rsidRPr="00A25E94">
        <w:rPr>
          <w:rFonts w:cs="Times New Roman"/>
          <w:sz w:val="24"/>
          <w:szCs w:val="24"/>
          <w:lang w:val="en-US"/>
          <w:rPrChange w:id="1099" w:author="NTrinh" w:date="2024-01-26T16:37:00Z">
            <w:rPr>
              <w:rFonts w:cs="Times New Roman"/>
              <w:lang w:val="en-US"/>
            </w:rPr>
          </w:rPrChange>
        </w:rPr>
        <w:t xml:space="preserve"> regression</w:t>
      </w:r>
      <w:r w:rsidR="00C01294" w:rsidRPr="00A25E94">
        <w:rPr>
          <w:rFonts w:cs="Times New Roman"/>
          <w:sz w:val="24"/>
          <w:szCs w:val="24"/>
          <w:lang w:val="en-US"/>
          <w:rPrChange w:id="1100" w:author="NTrinh" w:date="2024-01-26T16:37:00Z">
            <w:rPr>
              <w:rFonts w:cs="Times New Roman"/>
              <w:lang w:val="en-US"/>
            </w:rPr>
          </w:rPrChange>
        </w:rPr>
        <w:t xml:space="preserve"> analys</w:t>
      </w:r>
      <w:r w:rsidR="00644D6B" w:rsidRPr="00A25E94">
        <w:rPr>
          <w:rFonts w:cs="Times New Roman"/>
          <w:sz w:val="24"/>
          <w:szCs w:val="24"/>
          <w:lang w:val="en-US"/>
          <w:rPrChange w:id="1101" w:author="NTrinh" w:date="2024-01-26T16:37:00Z">
            <w:rPr>
              <w:rFonts w:cs="Times New Roman"/>
              <w:lang w:val="en-US"/>
            </w:rPr>
          </w:rPrChange>
        </w:rPr>
        <w:t>e</w:t>
      </w:r>
      <w:r w:rsidR="00C01294" w:rsidRPr="00A25E94">
        <w:rPr>
          <w:rFonts w:cs="Times New Roman"/>
          <w:sz w:val="24"/>
          <w:szCs w:val="24"/>
          <w:lang w:val="en-US"/>
          <w:rPrChange w:id="1102" w:author="NTrinh" w:date="2024-01-26T16:37:00Z">
            <w:rPr>
              <w:rFonts w:cs="Times New Roman"/>
              <w:lang w:val="en-US"/>
            </w:rPr>
          </w:rPrChange>
        </w:rPr>
        <w:t>s</w:t>
      </w:r>
    </w:p>
    <w:p w14:paraId="51A715CD" w14:textId="32CAFD96" w:rsidR="00D1255B" w:rsidRDefault="00586BE5">
      <w:pPr>
        <w:pStyle w:val="ListParagraph"/>
        <w:numPr>
          <w:ilvl w:val="0"/>
          <w:numId w:val="20"/>
        </w:numPr>
        <w:spacing w:line="480" w:lineRule="auto"/>
        <w:jc w:val="both"/>
        <w:rPr>
          <w:ins w:id="1103" w:author="NTrinh" w:date="2024-02-04T17:47:00Z"/>
          <w:rFonts w:cs="Times New Roman"/>
          <w:sz w:val="24"/>
          <w:szCs w:val="24"/>
          <w:lang w:val="en-US"/>
        </w:rPr>
      </w:pPr>
      <w:r w:rsidRPr="00A25E94">
        <w:rPr>
          <w:rFonts w:cs="Times New Roman"/>
          <w:sz w:val="24"/>
          <w:szCs w:val="24"/>
          <w:lang w:val="en-US"/>
          <w:rPrChange w:id="1104" w:author="NTrinh" w:date="2024-01-26T16:37:00Z">
            <w:rPr>
              <w:rFonts w:cs="Times New Roman"/>
              <w:lang w:val="en-US"/>
            </w:rPr>
          </w:rPrChange>
        </w:rPr>
        <w:t xml:space="preserve">Internal validation </w:t>
      </w:r>
      <w:r w:rsidR="0023092B" w:rsidRPr="00A25E94">
        <w:rPr>
          <w:rFonts w:cs="Times New Roman"/>
          <w:sz w:val="24"/>
          <w:szCs w:val="24"/>
          <w:lang w:val="en-US"/>
          <w:rPrChange w:id="1105" w:author="NTrinh" w:date="2024-01-26T16:37:00Z">
            <w:rPr>
              <w:rFonts w:cs="Times New Roman"/>
              <w:lang w:val="en-US"/>
            </w:rPr>
          </w:rPrChange>
        </w:rPr>
        <w:t xml:space="preserve">of </w:t>
      </w:r>
      <w:r w:rsidR="004A29FC" w:rsidRPr="00A25E94">
        <w:rPr>
          <w:rFonts w:cs="Times New Roman"/>
          <w:sz w:val="24"/>
          <w:szCs w:val="24"/>
          <w:lang w:val="en-US"/>
          <w:rPrChange w:id="1106" w:author="NTrinh" w:date="2024-01-26T16:37:00Z">
            <w:rPr>
              <w:rFonts w:cs="Times New Roman"/>
              <w:lang w:val="en-US"/>
            </w:rPr>
          </w:rPrChange>
        </w:rPr>
        <w:t>the risk prediction model:…</w:t>
      </w:r>
      <w:commentRangeEnd w:id="1066"/>
      <w:r w:rsidR="001E4808">
        <w:rPr>
          <w:rStyle w:val="CommentReference"/>
        </w:rPr>
        <w:commentReference w:id="1066"/>
      </w:r>
    </w:p>
    <w:p w14:paraId="72D55293" w14:textId="042BDF95" w:rsidR="001E4808" w:rsidRDefault="001E4808" w:rsidP="001E4808">
      <w:pPr>
        <w:pStyle w:val="ListParagraph"/>
        <w:spacing w:line="480" w:lineRule="auto"/>
        <w:ind w:left="0"/>
        <w:jc w:val="both"/>
        <w:rPr>
          <w:ins w:id="1107" w:author="NTrinh" w:date="2024-02-04T17:47:00Z"/>
          <w:rFonts w:cs="Times New Roman"/>
          <w:b/>
          <w:bCs/>
          <w:sz w:val="24"/>
          <w:szCs w:val="24"/>
          <w:lang w:val="en-US"/>
        </w:rPr>
      </w:pPr>
      <w:ins w:id="1108" w:author="NTrinh" w:date="2024-02-04T17:47:00Z">
        <w:r w:rsidRPr="001E4808">
          <w:rPr>
            <w:rFonts w:cs="Times New Roman"/>
            <w:b/>
            <w:bCs/>
            <w:sz w:val="24"/>
            <w:szCs w:val="24"/>
            <w:lang w:val="en-US"/>
            <w:rPrChange w:id="1109" w:author="NTrinh" w:date="2024-02-04T17:47:00Z">
              <w:rPr>
                <w:rFonts w:cs="Times New Roman"/>
                <w:sz w:val="24"/>
                <w:szCs w:val="24"/>
                <w:lang w:val="en-US"/>
              </w:rPr>
            </w:rPrChange>
          </w:rPr>
          <w:t xml:space="preserve">Data </w:t>
        </w:r>
        <w:commentRangeStart w:id="1110"/>
        <w:r w:rsidRPr="001E4808">
          <w:rPr>
            <w:rFonts w:cs="Times New Roman"/>
            <w:b/>
            <w:bCs/>
            <w:sz w:val="24"/>
            <w:szCs w:val="24"/>
            <w:lang w:val="en-US"/>
            <w:rPrChange w:id="1111" w:author="NTrinh" w:date="2024-02-04T17:47:00Z">
              <w:rPr>
                <w:rFonts w:cs="Times New Roman"/>
                <w:sz w:val="24"/>
                <w:szCs w:val="24"/>
                <w:lang w:val="en-US"/>
              </w:rPr>
            </w:rPrChange>
          </w:rPr>
          <w:t>analyses</w:t>
        </w:r>
      </w:ins>
      <w:commentRangeEnd w:id="1110"/>
      <w:ins w:id="1112" w:author="NTrinh" w:date="2024-02-04T17:48:00Z">
        <w:r>
          <w:rPr>
            <w:rStyle w:val="CommentReference"/>
          </w:rPr>
          <w:commentReference w:id="1110"/>
        </w:r>
      </w:ins>
    </w:p>
    <w:p w14:paraId="2B68FF10" w14:textId="77777777" w:rsidR="001E4808" w:rsidRPr="001E4808" w:rsidRDefault="001E4808" w:rsidP="001E4808">
      <w:pPr>
        <w:pStyle w:val="ListParagraph"/>
        <w:spacing w:line="480" w:lineRule="auto"/>
        <w:ind w:left="0"/>
        <w:jc w:val="both"/>
        <w:rPr>
          <w:rFonts w:cs="Times New Roman"/>
          <w:b/>
          <w:bCs/>
          <w:sz w:val="24"/>
          <w:szCs w:val="24"/>
          <w:lang w:val="en-US"/>
          <w:rPrChange w:id="1113" w:author="NTrinh" w:date="2024-02-04T17:47:00Z">
            <w:rPr>
              <w:rFonts w:cs="Times New Roman"/>
              <w:lang w:val="en-US"/>
            </w:rPr>
          </w:rPrChange>
        </w:rPr>
        <w:pPrChange w:id="1114" w:author="NTrinh" w:date="2024-02-04T17:47:00Z">
          <w:pPr>
            <w:pStyle w:val="ListParagraph"/>
            <w:numPr>
              <w:numId w:val="20"/>
            </w:numPr>
            <w:ind w:left="567" w:hanging="227"/>
            <w:jc w:val="both"/>
          </w:pPr>
        </w:pPrChange>
      </w:pPr>
    </w:p>
    <w:p w14:paraId="7B82F66E" w14:textId="2A4DDB16" w:rsidR="00BD160A" w:rsidRPr="003E4CC3" w:rsidDel="001E4808" w:rsidRDefault="00BD160A">
      <w:pPr>
        <w:rPr>
          <w:del w:id="1115" w:author="NTrinh" w:date="2024-02-04T17:46:00Z"/>
        </w:rPr>
        <w:pPrChange w:id="1116" w:author="NTrinh" w:date="2024-01-26T21:53:00Z">
          <w:pPr>
            <w:pStyle w:val="Heading3"/>
          </w:pPr>
        </w:pPrChange>
      </w:pPr>
      <w:del w:id="1117" w:author="NTrinh" w:date="2024-02-04T17:46:00Z">
        <w:r w:rsidRPr="003E4CC3" w:rsidDel="001E4808">
          <w:delText>2.3. Secondary outcomes</w:delText>
        </w:r>
      </w:del>
    </w:p>
    <w:p w14:paraId="6133F5DD" w14:textId="6C218381" w:rsidR="00A919E8" w:rsidRPr="00A25E94" w:rsidDel="001E4808" w:rsidRDefault="00A919E8">
      <w:pPr>
        <w:spacing w:line="480" w:lineRule="auto"/>
        <w:ind w:firstLine="360"/>
        <w:rPr>
          <w:del w:id="1118" w:author="NTrinh" w:date="2024-02-04T17:46:00Z"/>
          <w:rFonts w:cs="Times New Roman"/>
          <w:sz w:val="24"/>
          <w:szCs w:val="24"/>
          <w:lang w:val="en-US"/>
          <w:rPrChange w:id="1119" w:author="NTrinh" w:date="2024-01-26T16:37:00Z">
            <w:rPr>
              <w:del w:id="1120" w:author="NTrinh" w:date="2024-02-04T17:46:00Z"/>
              <w:rFonts w:cs="Times New Roman"/>
              <w:lang w:val="en-US"/>
            </w:rPr>
          </w:rPrChange>
        </w:rPr>
        <w:pPrChange w:id="1121" w:author="NTrinh" w:date="2024-01-26T16:37:00Z">
          <w:pPr>
            <w:ind w:firstLine="360"/>
          </w:pPr>
        </w:pPrChange>
      </w:pPr>
      <w:del w:id="1122" w:author="NTrinh" w:date="2024-02-04T17:46:00Z">
        <w:r w:rsidRPr="00A25E94" w:rsidDel="001E4808">
          <w:rPr>
            <w:rFonts w:cs="Times New Roman"/>
            <w:sz w:val="24"/>
            <w:szCs w:val="24"/>
            <w:lang w:val="en-US"/>
            <w:rPrChange w:id="1123" w:author="NTrinh" w:date="2024-01-26T16:37:00Z">
              <w:rPr>
                <w:rFonts w:cs="Times New Roman"/>
                <w:lang w:val="en-US"/>
              </w:rPr>
            </w:rPrChange>
          </w:rPr>
          <w:delText>….?</w:delText>
        </w:r>
      </w:del>
    </w:p>
    <w:p w14:paraId="1697B6D5" w14:textId="0325DE5C" w:rsidR="00F202A5" w:rsidRPr="003E4CC3" w:rsidRDefault="005108A5">
      <w:pPr>
        <w:pPrChange w:id="1124" w:author="NTrinh" w:date="2024-01-26T21:53:00Z">
          <w:pPr>
            <w:pStyle w:val="Heading2"/>
          </w:pPr>
        </w:pPrChange>
      </w:pPr>
      <w:commentRangeStart w:id="1125"/>
      <w:r w:rsidRPr="003E4CC3">
        <w:t>3</w:t>
      </w:r>
      <w:r w:rsidR="00F202A5" w:rsidRPr="003E4CC3">
        <w:t>. D</w:t>
      </w:r>
      <w:r w:rsidRPr="003E4CC3">
        <w:t>efinition of variables</w:t>
      </w:r>
      <w:commentRangeEnd w:id="1125"/>
      <w:r w:rsidR="001E4808">
        <w:rPr>
          <w:rStyle w:val="CommentReference"/>
        </w:rPr>
        <w:commentReference w:id="1125"/>
      </w:r>
    </w:p>
    <w:p w14:paraId="0C7138FA" w14:textId="45D66FD1" w:rsidR="00F51E20" w:rsidRPr="00A25E94" w:rsidRDefault="005B6499">
      <w:pPr>
        <w:spacing w:line="480" w:lineRule="auto"/>
        <w:ind w:firstLine="360"/>
        <w:jc w:val="both"/>
        <w:rPr>
          <w:rFonts w:cs="Times New Roman"/>
          <w:sz w:val="24"/>
          <w:szCs w:val="24"/>
          <w:lang w:val="en-US"/>
          <w:rPrChange w:id="1126" w:author="NTrinh" w:date="2024-01-26T16:37:00Z">
            <w:rPr>
              <w:rFonts w:cs="Times New Roman"/>
              <w:lang w:val="en-US"/>
            </w:rPr>
          </w:rPrChange>
        </w:rPr>
        <w:pPrChange w:id="1127" w:author="NTrinh" w:date="2024-01-26T16:37:00Z">
          <w:pPr>
            <w:ind w:firstLine="360"/>
            <w:jc w:val="both"/>
          </w:pPr>
        </w:pPrChange>
      </w:pPr>
      <w:r w:rsidRPr="00A25E94">
        <w:rPr>
          <w:rFonts w:cs="Times New Roman"/>
          <w:sz w:val="24"/>
          <w:szCs w:val="24"/>
          <w:lang w:val="en-US"/>
          <w:rPrChange w:id="1128" w:author="NTrinh" w:date="2024-01-26T16:37:00Z">
            <w:rPr>
              <w:rFonts w:cs="Times New Roman"/>
              <w:lang w:val="en-US"/>
            </w:rPr>
          </w:rPrChange>
        </w:rPr>
        <w:lastRenderedPageBreak/>
        <w:t>Patient’s platelet count values were record</w:t>
      </w:r>
      <w:r w:rsidR="00420B22" w:rsidRPr="00A25E94">
        <w:rPr>
          <w:rFonts w:cs="Times New Roman"/>
          <w:sz w:val="24"/>
          <w:szCs w:val="24"/>
          <w:lang w:val="en-US"/>
          <w:rPrChange w:id="1129" w:author="NTrinh" w:date="2024-01-26T16:37:00Z">
            <w:rPr>
              <w:rFonts w:cs="Times New Roman"/>
              <w:lang w:val="en-US"/>
            </w:rPr>
          </w:rPrChange>
        </w:rPr>
        <w:t>ed</w:t>
      </w:r>
      <w:r w:rsidRPr="00A25E94">
        <w:rPr>
          <w:rFonts w:cs="Times New Roman"/>
          <w:sz w:val="24"/>
          <w:szCs w:val="24"/>
          <w:lang w:val="en-US"/>
          <w:rPrChange w:id="1130" w:author="NTrinh" w:date="2024-01-26T16:37:00Z">
            <w:rPr>
              <w:rFonts w:cs="Times New Roman"/>
              <w:lang w:val="en-US"/>
            </w:rPr>
          </w:rPrChange>
        </w:rPr>
        <w:t xml:space="preserve"> </w:t>
      </w:r>
      <w:r w:rsidR="00970751" w:rsidRPr="00A25E94">
        <w:rPr>
          <w:rFonts w:cs="Times New Roman"/>
          <w:sz w:val="24"/>
          <w:szCs w:val="24"/>
          <w:lang w:val="en-US"/>
          <w:rPrChange w:id="1131" w:author="NTrinh" w:date="2024-01-26T16:37:00Z">
            <w:rPr>
              <w:rFonts w:cs="Times New Roman"/>
              <w:lang w:val="en-US"/>
            </w:rPr>
          </w:rPrChange>
        </w:rPr>
        <w:t>from 7 days before starting linezolid to hospital discharge</w:t>
      </w:r>
      <w:r w:rsidR="00420B22" w:rsidRPr="00A25E94">
        <w:rPr>
          <w:rFonts w:cs="Times New Roman"/>
          <w:sz w:val="24"/>
          <w:szCs w:val="24"/>
          <w:lang w:val="en-US"/>
          <w:rPrChange w:id="1132" w:author="NTrinh" w:date="2024-01-26T16:37:00Z">
            <w:rPr>
              <w:rFonts w:cs="Times New Roman"/>
              <w:lang w:val="en-US"/>
            </w:rPr>
          </w:rPrChange>
        </w:rPr>
        <w:t>. The number of days to the first thrombocytopenic platelet value and the lowest platelet value were recorded and assessed.</w:t>
      </w:r>
    </w:p>
    <w:p w14:paraId="718C409F" w14:textId="736EC8B7" w:rsidR="0073724F" w:rsidRPr="00A25E94" w:rsidRDefault="0073724F">
      <w:pPr>
        <w:spacing w:line="480" w:lineRule="auto"/>
        <w:ind w:firstLine="360"/>
        <w:jc w:val="both"/>
        <w:rPr>
          <w:rFonts w:cs="Times New Roman"/>
          <w:sz w:val="24"/>
          <w:szCs w:val="24"/>
          <w:lang w:val="en-US"/>
          <w:rPrChange w:id="1133" w:author="NTrinh" w:date="2024-01-26T16:37:00Z">
            <w:rPr>
              <w:rFonts w:cs="Times New Roman"/>
              <w:lang w:val="en-US"/>
            </w:rPr>
          </w:rPrChange>
        </w:rPr>
        <w:pPrChange w:id="1134" w:author="NTrinh" w:date="2024-01-26T16:37:00Z">
          <w:pPr>
            <w:ind w:firstLine="360"/>
            <w:jc w:val="both"/>
          </w:pPr>
        </w:pPrChange>
      </w:pPr>
      <w:r w:rsidRPr="00A25E94">
        <w:rPr>
          <w:rFonts w:cs="Times New Roman"/>
          <w:sz w:val="24"/>
          <w:szCs w:val="24"/>
          <w:lang w:val="en-US"/>
          <w:rPrChange w:id="1135" w:author="NTrinh" w:date="2024-01-26T16:37:00Z">
            <w:rPr>
              <w:rFonts w:cs="Times New Roman"/>
              <w:lang w:val="en-US"/>
            </w:rPr>
          </w:rPrChange>
        </w:rPr>
        <w:t xml:space="preserve">Laboratory test </w:t>
      </w:r>
      <w:r w:rsidR="008D6548" w:rsidRPr="00A25E94">
        <w:rPr>
          <w:rFonts w:cs="Times New Roman"/>
          <w:sz w:val="24"/>
          <w:szCs w:val="24"/>
          <w:lang w:val="en-US"/>
          <w:rPrChange w:id="1136" w:author="NTrinh" w:date="2024-01-26T16:37:00Z">
            <w:rPr>
              <w:rFonts w:cs="Times New Roman"/>
              <w:lang w:val="en-US"/>
            </w:rPr>
          </w:rPrChange>
        </w:rPr>
        <w:t>results</w:t>
      </w:r>
      <w:r w:rsidRPr="00A25E94">
        <w:rPr>
          <w:rFonts w:cs="Times New Roman"/>
          <w:sz w:val="24"/>
          <w:szCs w:val="24"/>
          <w:lang w:val="en-US"/>
          <w:rPrChange w:id="1137" w:author="NTrinh" w:date="2024-01-26T16:37:00Z">
            <w:rPr>
              <w:rFonts w:cs="Times New Roman"/>
              <w:lang w:val="en-US"/>
            </w:rPr>
          </w:rPrChange>
        </w:rPr>
        <w:t xml:space="preserve"> were considered baseline if they </w:t>
      </w:r>
      <w:r w:rsidR="00C24A29" w:rsidRPr="00A25E94">
        <w:rPr>
          <w:rFonts w:cs="Times New Roman"/>
          <w:sz w:val="24"/>
          <w:szCs w:val="24"/>
          <w:lang w:val="en-US"/>
          <w:rPrChange w:id="1138" w:author="NTrinh" w:date="2024-01-26T16:37:00Z">
            <w:rPr>
              <w:rFonts w:cs="Times New Roman"/>
              <w:lang w:val="en-US"/>
            </w:rPr>
          </w:rPrChange>
        </w:rPr>
        <w:t>were collected at the start of the linezolid treatment to 7 days prior</w:t>
      </w:r>
      <w:r w:rsidR="003536FD" w:rsidRPr="00A25E94">
        <w:rPr>
          <w:rFonts w:cs="Times New Roman"/>
          <w:sz w:val="24"/>
          <w:szCs w:val="24"/>
          <w:lang w:val="en-US"/>
          <w:rPrChange w:id="1139" w:author="NTrinh" w:date="2024-01-26T16:37:00Z">
            <w:rPr>
              <w:rFonts w:cs="Times New Roman"/>
              <w:lang w:val="en-US"/>
            </w:rPr>
          </w:rPrChange>
        </w:rPr>
        <w:t xml:space="preserve"> (</w:t>
      </w:r>
      <w:r w:rsidR="00DB025E" w:rsidRPr="00A25E94">
        <w:rPr>
          <w:rFonts w:cs="Times New Roman"/>
          <w:sz w:val="24"/>
          <w:szCs w:val="24"/>
          <w:lang w:val="en-US"/>
          <w:rPrChange w:id="1140" w:author="NTrinh" w:date="2024-01-26T16:37:00Z">
            <w:rPr>
              <w:rFonts w:cs="Times New Roman"/>
              <w:lang w:val="en-US"/>
            </w:rPr>
          </w:rPrChange>
        </w:rPr>
        <w:t>choose the closest date to linezolid start date as baseline)</w:t>
      </w:r>
      <w:r w:rsidR="00C24A29" w:rsidRPr="00A25E94">
        <w:rPr>
          <w:rFonts w:cs="Times New Roman"/>
          <w:sz w:val="24"/>
          <w:szCs w:val="24"/>
          <w:lang w:val="en-US"/>
          <w:rPrChange w:id="1141" w:author="NTrinh" w:date="2024-01-26T16:37:00Z">
            <w:rPr>
              <w:rFonts w:cs="Times New Roman"/>
              <w:lang w:val="en-US"/>
            </w:rPr>
          </w:rPrChange>
        </w:rPr>
        <w:t xml:space="preserve">. </w:t>
      </w:r>
      <w:del w:id="1142" w:author="NTrinh" w:date="2024-01-26T17:10:00Z">
        <w:r w:rsidR="00C24A29" w:rsidRPr="00A25E94" w:rsidDel="00310529">
          <w:rPr>
            <w:rFonts w:cs="Times New Roman"/>
            <w:sz w:val="24"/>
            <w:szCs w:val="24"/>
            <w:lang w:val="en-US"/>
            <w:rPrChange w:id="1143" w:author="NTrinh" w:date="2024-01-26T16:37:00Z">
              <w:rPr>
                <w:rFonts w:cs="Times New Roman"/>
                <w:lang w:val="en-US"/>
              </w:rPr>
            </w:rPrChange>
          </w:rPr>
          <w:delText xml:space="preserve">If there were no </w:delText>
        </w:r>
        <w:r w:rsidR="008D6548" w:rsidRPr="00A25E94" w:rsidDel="00310529">
          <w:rPr>
            <w:rFonts w:cs="Times New Roman"/>
            <w:sz w:val="24"/>
            <w:szCs w:val="24"/>
            <w:lang w:val="en-US"/>
            <w:rPrChange w:id="1144" w:author="NTrinh" w:date="2024-01-26T16:37:00Z">
              <w:rPr>
                <w:rFonts w:cs="Times New Roman"/>
                <w:lang w:val="en-US"/>
              </w:rPr>
            </w:rPrChange>
          </w:rPr>
          <w:delText>results, patients were excluded from the study.</w:delText>
        </w:r>
      </w:del>
    </w:p>
    <w:p w14:paraId="5AD47FDB" w14:textId="4EBCD13D" w:rsidR="00887D76" w:rsidRDefault="003D0A68" w:rsidP="00A25E94">
      <w:pPr>
        <w:spacing w:line="480" w:lineRule="auto"/>
        <w:ind w:firstLine="360"/>
        <w:jc w:val="both"/>
        <w:rPr>
          <w:ins w:id="1145" w:author="NTrinh" w:date="2024-01-26T17:11:00Z"/>
          <w:rFonts w:cs="Times New Roman"/>
          <w:sz w:val="24"/>
          <w:szCs w:val="24"/>
          <w:lang w:val="en-US"/>
        </w:rPr>
      </w:pPr>
      <w:r w:rsidRPr="00A25E94">
        <w:rPr>
          <w:rFonts w:cs="Times New Roman"/>
          <w:sz w:val="24"/>
          <w:szCs w:val="24"/>
          <w:lang w:val="en-US"/>
          <w:rPrChange w:id="1146" w:author="NTrinh" w:date="2024-01-26T16:37:00Z">
            <w:rPr>
              <w:rFonts w:cs="Times New Roman"/>
              <w:lang w:val="en-US"/>
            </w:rPr>
          </w:rPrChange>
        </w:rPr>
        <w:t>Patient’s c</w:t>
      </w:r>
      <w:r w:rsidR="00887D76" w:rsidRPr="00A25E94">
        <w:rPr>
          <w:rFonts w:cs="Times New Roman"/>
          <w:sz w:val="24"/>
          <w:szCs w:val="24"/>
          <w:lang w:val="en-US"/>
          <w:rPrChange w:id="1147" w:author="NTrinh" w:date="2024-01-26T16:37:00Z">
            <w:rPr>
              <w:rFonts w:cs="Times New Roman"/>
              <w:lang w:val="en-US"/>
            </w:rPr>
          </w:rPrChange>
        </w:rPr>
        <w:t>reatinine clearance</w:t>
      </w:r>
      <w:ins w:id="1148" w:author="NTrinh" w:date="2024-01-26T17:16:00Z">
        <w:r w:rsidR="00310529">
          <w:rPr>
            <w:rFonts w:cs="Times New Roman"/>
            <w:sz w:val="24"/>
            <w:szCs w:val="24"/>
            <w:lang w:val="en-US"/>
          </w:rPr>
          <w:t xml:space="preserve"> (CLCR)</w:t>
        </w:r>
      </w:ins>
      <w:r w:rsidRPr="00A25E94">
        <w:rPr>
          <w:rFonts w:cs="Times New Roman"/>
          <w:sz w:val="24"/>
          <w:szCs w:val="24"/>
          <w:lang w:val="en-US"/>
          <w:rPrChange w:id="1149" w:author="NTrinh" w:date="2024-01-26T16:37:00Z">
            <w:rPr>
              <w:rFonts w:cs="Times New Roman"/>
              <w:lang w:val="en-US"/>
            </w:rPr>
          </w:rPrChange>
        </w:rPr>
        <w:t xml:space="preserve"> was calculated by the Cockcroft-Gault formula in which the</w:t>
      </w:r>
      <w:r w:rsidR="007C3D73" w:rsidRPr="00A25E94">
        <w:rPr>
          <w:rFonts w:cs="Times New Roman"/>
          <w:sz w:val="24"/>
          <w:szCs w:val="24"/>
          <w:lang w:val="en-US"/>
          <w:rPrChange w:id="1150" w:author="NTrinh" w:date="2024-01-26T16:37:00Z">
            <w:rPr>
              <w:rFonts w:cs="Times New Roman"/>
              <w:lang w:val="en-US"/>
            </w:rPr>
          </w:rPrChange>
        </w:rPr>
        <w:t xml:space="preserve"> patient’s</w:t>
      </w:r>
      <w:r w:rsidRPr="00A25E94">
        <w:rPr>
          <w:rFonts w:cs="Times New Roman"/>
          <w:sz w:val="24"/>
          <w:szCs w:val="24"/>
          <w:lang w:val="en-US"/>
          <w:rPrChange w:id="1151" w:author="NTrinh" w:date="2024-01-26T16:37:00Z">
            <w:rPr>
              <w:rFonts w:cs="Times New Roman"/>
              <w:lang w:val="en-US"/>
            </w:rPr>
          </w:rPrChange>
        </w:rPr>
        <w:t xml:space="preserve"> </w:t>
      </w:r>
      <w:r w:rsidR="007C3D73" w:rsidRPr="00A25E94">
        <w:rPr>
          <w:rFonts w:cs="Times New Roman"/>
          <w:sz w:val="24"/>
          <w:szCs w:val="24"/>
          <w:lang w:val="en-US"/>
          <w:rPrChange w:id="1152" w:author="NTrinh" w:date="2024-01-26T16:37:00Z">
            <w:rPr>
              <w:rFonts w:cs="Times New Roman"/>
              <w:lang w:val="en-US"/>
            </w:rPr>
          </w:rPrChange>
        </w:rPr>
        <w:t xml:space="preserve">serum creatinine and weight was collected at the </w:t>
      </w:r>
      <w:commentRangeStart w:id="1153"/>
      <w:r w:rsidR="00772580" w:rsidRPr="00A25E94">
        <w:rPr>
          <w:rFonts w:cs="Times New Roman"/>
          <w:sz w:val="24"/>
          <w:szCs w:val="24"/>
          <w:lang w:val="en-US"/>
          <w:rPrChange w:id="1154" w:author="NTrinh" w:date="2024-01-26T16:37:00Z">
            <w:rPr>
              <w:rFonts w:cs="Times New Roman"/>
              <w:lang w:val="en-US"/>
            </w:rPr>
          </w:rPrChange>
        </w:rPr>
        <w:t>start</w:t>
      </w:r>
      <w:commentRangeEnd w:id="1153"/>
      <w:r w:rsidR="00310529">
        <w:rPr>
          <w:rStyle w:val="CommentReference"/>
        </w:rPr>
        <w:commentReference w:id="1153"/>
      </w:r>
      <w:r w:rsidR="00772580" w:rsidRPr="00A25E94">
        <w:rPr>
          <w:rFonts w:cs="Times New Roman"/>
          <w:sz w:val="24"/>
          <w:szCs w:val="24"/>
          <w:lang w:val="en-US"/>
          <w:rPrChange w:id="1155" w:author="NTrinh" w:date="2024-01-26T16:37:00Z">
            <w:rPr>
              <w:rFonts w:cs="Times New Roman"/>
              <w:lang w:val="en-US"/>
            </w:rPr>
          </w:rPrChange>
        </w:rPr>
        <w:t xml:space="preserve"> of linezolid treatment.</w:t>
      </w:r>
    </w:p>
    <w:p w14:paraId="2D960989" w14:textId="6D21FF08" w:rsidR="00310529" w:rsidRPr="00310529" w:rsidRDefault="00310529" w:rsidP="00A25E94">
      <w:pPr>
        <w:spacing w:line="480" w:lineRule="auto"/>
        <w:ind w:firstLine="360"/>
        <w:jc w:val="both"/>
        <w:rPr>
          <w:ins w:id="1156" w:author="NTrinh" w:date="2024-01-26T17:13:00Z"/>
          <w:rFonts w:eastAsiaTheme="minorEastAsia" w:cs="Times New Roman"/>
          <w:sz w:val="24"/>
          <w:szCs w:val="24"/>
          <w:lang w:val="en-US"/>
        </w:rPr>
      </w:pPr>
      <m:oMathPara>
        <m:oMath>
          <m:r>
            <w:ins w:id="1157" w:author="NTrinh" w:date="2024-01-26T17:11:00Z">
              <w:rPr>
                <w:rFonts w:ascii="Cambria Math" w:hAnsi="Cambria Math" w:cs="Times New Roman"/>
                <w:sz w:val="24"/>
                <w:szCs w:val="24"/>
                <w:lang w:val="en-US"/>
              </w:rPr>
              <m:t xml:space="preserve">creatinine clearace= </m:t>
            </w:ins>
          </m:r>
          <m:f>
            <m:fPr>
              <m:ctrlPr>
                <w:ins w:id="1158" w:author="NTrinh" w:date="2024-01-26T17:11:00Z">
                  <w:rPr>
                    <w:rFonts w:ascii="Cambria Math" w:hAnsi="Cambria Math" w:cs="Times New Roman"/>
                    <w:i/>
                    <w:sz w:val="24"/>
                    <w:szCs w:val="24"/>
                    <w:lang w:val="en-US"/>
                  </w:rPr>
                </w:ins>
              </m:ctrlPr>
            </m:fPr>
            <m:num>
              <m:d>
                <m:dPr>
                  <m:ctrlPr>
                    <w:ins w:id="1159" w:author="NTrinh" w:date="2024-01-26T17:11:00Z">
                      <w:rPr>
                        <w:rFonts w:ascii="Cambria Math" w:hAnsi="Cambria Math" w:cs="Times New Roman"/>
                        <w:i/>
                        <w:sz w:val="24"/>
                        <w:szCs w:val="24"/>
                        <w:lang w:val="en-US"/>
                      </w:rPr>
                    </w:ins>
                  </m:ctrlPr>
                </m:dPr>
                <m:e>
                  <m:r>
                    <w:ins w:id="1160" w:author="NTrinh" w:date="2024-01-26T17:11:00Z">
                      <w:rPr>
                        <w:rFonts w:ascii="Cambria Math" w:hAnsi="Cambria Math" w:cs="Times New Roman"/>
                        <w:sz w:val="24"/>
                        <w:szCs w:val="24"/>
                        <w:lang w:val="en-US"/>
                      </w:rPr>
                      <m:t>140-age</m:t>
                    </w:ins>
                  </m:r>
                </m:e>
              </m:d>
              <m:r>
                <w:ins w:id="1161" w:author="NTrinh" w:date="2024-01-26T17:11:00Z">
                  <w:rPr>
                    <w:rFonts w:ascii="Cambria Math" w:hAnsi="Cambria Math" w:cs="Times New Roman"/>
                    <w:sz w:val="24"/>
                    <w:szCs w:val="24"/>
                    <w:lang w:val="en-US"/>
                  </w:rPr>
                  <m:t>*w</m:t>
                </w:ins>
              </m:r>
              <m:r>
                <w:ins w:id="1162" w:author="NTrinh" w:date="2024-01-26T17:12:00Z">
                  <w:rPr>
                    <w:rFonts w:ascii="Cambria Math" w:hAnsi="Cambria Math" w:cs="Times New Roman"/>
                    <w:sz w:val="24"/>
                    <w:szCs w:val="24"/>
                    <w:lang w:val="en-US"/>
                  </w:rPr>
                  <m:t>eight (kg)</m:t>
                </w:ins>
              </m:r>
            </m:num>
            <m:den>
              <m:r>
                <w:ins w:id="1163" w:author="NTrinh" w:date="2024-01-26T17:12:00Z">
                  <w:rPr>
                    <w:rFonts w:ascii="Cambria Math" w:hAnsi="Cambria Math" w:cs="Times New Roman"/>
                    <w:sz w:val="24"/>
                    <w:szCs w:val="24"/>
                    <w:lang w:val="en-US"/>
                  </w:rPr>
                  <m:t>serum creatinine</m:t>
                </w:ins>
              </m:r>
              <m:d>
                <m:dPr>
                  <m:ctrlPr>
                    <w:ins w:id="1164" w:author="NTrinh" w:date="2024-01-26T17:12:00Z">
                      <w:rPr>
                        <w:rFonts w:ascii="Cambria Math" w:hAnsi="Cambria Math" w:cs="Times New Roman"/>
                        <w:i/>
                        <w:sz w:val="24"/>
                        <w:szCs w:val="24"/>
                        <w:lang w:val="en-US"/>
                      </w:rPr>
                    </w:ins>
                  </m:ctrlPr>
                </m:dPr>
                <m:e>
                  <m:f>
                    <m:fPr>
                      <m:ctrlPr>
                        <w:ins w:id="1165" w:author="NTrinh" w:date="2024-01-26T17:12:00Z">
                          <w:rPr>
                            <w:rFonts w:ascii="Cambria Math" w:hAnsi="Cambria Math" w:cs="Times New Roman"/>
                            <w:sz w:val="24"/>
                            <w:szCs w:val="24"/>
                          </w:rPr>
                        </w:ins>
                      </m:ctrlPr>
                    </m:fPr>
                    <m:num>
                      <m:r>
                        <w:ins w:id="1166" w:author="NTrinh" w:date="2024-01-26T17:12:00Z">
                          <m:rPr>
                            <m:sty m:val="p"/>
                          </m:rPr>
                          <w:rPr>
                            <w:rFonts w:ascii="Cambria Math" w:hAnsi="Cambria Math" w:cs="Times New Roman"/>
                            <w:sz w:val="24"/>
                            <w:szCs w:val="24"/>
                          </w:rPr>
                          <m:t>μmol</m:t>
                        </w:ins>
                      </m:r>
                      <m:ctrlPr>
                        <w:ins w:id="1167" w:author="NTrinh" w:date="2024-01-26T17:12:00Z">
                          <w:rPr>
                            <w:rFonts w:ascii="Cambria Math" w:hAnsi="Cambria Math" w:cs="Times New Roman"/>
                            <w:i/>
                            <w:sz w:val="24"/>
                            <w:szCs w:val="24"/>
                            <w:lang w:val="en-US"/>
                          </w:rPr>
                        </w:ins>
                      </m:ctrlPr>
                    </m:num>
                    <m:den>
                      <m:r>
                        <w:ins w:id="1168" w:author="NTrinh" w:date="2024-01-26T17:12:00Z">
                          <m:rPr>
                            <m:sty m:val="p"/>
                          </m:rPr>
                          <w:rPr>
                            <w:rFonts w:ascii="Cambria Math" w:hAnsi="Cambria Math" w:cs="Times New Roman"/>
                            <w:sz w:val="24"/>
                            <w:szCs w:val="24"/>
                          </w:rPr>
                          <m:t>L</m:t>
                        </w:ins>
                      </m:r>
                    </m:den>
                  </m:f>
                  <m:ctrlPr>
                    <w:ins w:id="1169" w:author="NTrinh" w:date="2024-01-26T17:12:00Z">
                      <w:rPr>
                        <w:rFonts w:ascii="Cambria Math" w:hAnsi="Cambria Math" w:cs="Times New Roman"/>
                        <w:sz w:val="24"/>
                        <w:szCs w:val="24"/>
                      </w:rPr>
                    </w:ins>
                  </m:ctrlPr>
                </m:e>
              </m:d>
              <m:r>
                <w:ins w:id="1170" w:author="NTrinh" w:date="2024-01-26T17:12:00Z">
                  <w:rPr>
                    <w:rFonts w:ascii="Cambria Math" w:cs="Times New Roman"/>
                    <w:sz w:val="24"/>
                    <w:szCs w:val="24"/>
                  </w:rPr>
                  <m:t>*</m:t>
                </w:ins>
              </m:r>
              <m:r>
                <w:ins w:id="1171" w:author="NTrinh" w:date="2024-01-26T17:12:00Z">
                  <w:rPr>
                    <w:rFonts w:ascii="Cambria Math" w:cs="Times New Roman"/>
                    <w:sz w:val="24"/>
                    <w:szCs w:val="24"/>
                  </w:rPr>
                  <m:t>0.815</m:t>
                </w:ins>
              </m:r>
            </m:den>
          </m:f>
          <m:r>
            <w:ins w:id="1172" w:author="NTrinh" w:date="2024-01-26T17:12:00Z">
              <w:rPr>
                <w:rFonts w:ascii="Cambria Math" w:hAnsi="Cambria Math" w:cs="Times New Roman"/>
                <w:sz w:val="24"/>
                <w:szCs w:val="24"/>
                <w:lang w:val="en-US"/>
              </w:rPr>
              <m:t>*gender factor</m:t>
            </w:ins>
          </m:r>
        </m:oMath>
      </m:oMathPara>
    </w:p>
    <w:p w14:paraId="47ABF951" w14:textId="01370279" w:rsidR="00310529" w:rsidRPr="00A25E94" w:rsidRDefault="00310529">
      <w:pPr>
        <w:spacing w:line="480" w:lineRule="auto"/>
        <w:ind w:firstLine="360"/>
        <w:jc w:val="both"/>
        <w:rPr>
          <w:rFonts w:cs="Times New Roman"/>
          <w:sz w:val="24"/>
          <w:szCs w:val="24"/>
          <w:lang w:val="en-US"/>
          <w:rPrChange w:id="1173" w:author="NTrinh" w:date="2024-01-26T16:37:00Z">
            <w:rPr>
              <w:rFonts w:cs="Times New Roman"/>
              <w:lang w:val="en-US"/>
            </w:rPr>
          </w:rPrChange>
        </w:rPr>
        <w:pPrChange w:id="1174" w:author="NTrinh" w:date="2024-01-26T16:37:00Z">
          <w:pPr>
            <w:ind w:firstLine="360"/>
            <w:jc w:val="both"/>
          </w:pPr>
        </w:pPrChange>
      </w:pPr>
      <w:ins w:id="1175" w:author="NTrinh" w:date="2024-01-26T17:13:00Z">
        <w:r>
          <w:rPr>
            <w:rFonts w:eastAsiaTheme="minorEastAsia" w:cs="Times New Roman"/>
            <w:sz w:val="24"/>
            <w:szCs w:val="24"/>
            <w:lang w:val="en-US"/>
          </w:rPr>
          <w:t>With gender factor=1 for ma</w:t>
        </w:r>
      </w:ins>
      <w:ins w:id="1176" w:author="NTrinh" w:date="2024-01-26T21:52:00Z">
        <w:r w:rsidR="003E4CC3">
          <w:rPr>
            <w:rFonts w:eastAsiaTheme="minorEastAsia" w:cs="Times New Roman"/>
            <w:sz w:val="24"/>
            <w:szCs w:val="24"/>
            <w:lang w:val="en-US"/>
          </w:rPr>
          <w:t>l</w:t>
        </w:r>
      </w:ins>
      <w:ins w:id="1177" w:author="NTrinh" w:date="2024-01-26T17:13:00Z">
        <w:r>
          <w:rPr>
            <w:rFonts w:eastAsiaTheme="minorEastAsia" w:cs="Times New Roman"/>
            <w:sz w:val="24"/>
            <w:szCs w:val="24"/>
            <w:lang w:val="en-US"/>
          </w:rPr>
          <w:t>e and 0.85 for female</w:t>
        </w:r>
      </w:ins>
    </w:p>
    <w:tbl>
      <w:tblPr>
        <w:tblStyle w:val="TableGrid"/>
        <w:tblW w:w="47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4365"/>
        <w:gridCol w:w="1416"/>
      </w:tblGrid>
      <w:tr w:rsidR="00453535" w:rsidRPr="00A25E94" w14:paraId="3F3B3591" w14:textId="77777777" w:rsidTr="00361C52">
        <w:trPr>
          <w:jc w:val="center"/>
        </w:trPr>
        <w:tc>
          <w:tcPr>
            <w:tcW w:w="1623" w:type="pct"/>
            <w:vMerge w:val="restart"/>
            <w:vAlign w:val="center"/>
          </w:tcPr>
          <w:p w14:paraId="616C1114" w14:textId="17C0437F" w:rsidR="00453535" w:rsidRPr="00A25E94" w:rsidRDefault="00453535">
            <w:pPr>
              <w:spacing w:beforeLines="60" w:before="144" w:afterLines="60" w:after="144" w:line="480" w:lineRule="auto"/>
              <w:rPr>
                <w:rFonts w:cs="Times New Roman"/>
                <w:sz w:val="24"/>
                <w:szCs w:val="24"/>
                <w:rPrChange w:id="1178" w:author="NTrinh" w:date="2024-01-26T16:37:00Z">
                  <w:rPr>
                    <w:rFonts w:cs="Times New Roman"/>
                    <w:sz w:val="26"/>
                    <w:szCs w:val="26"/>
                  </w:rPr>
                </w:rPrChange>
              </w:rPr>
              <w:pPrChange w:id="1179" w:author="NTrinh" w:date="2024-01-26T16:37:00Z">
                <w:pPr>
                  <w:spacing w:beforeLines="60" w:before="144" w:afterLines="60" w:after="144" w:line="312" w:lineRule="auto"/>
                </w:pPr>
              </w:pPrChange>
            </w:pPr>
            <w:commentRangeStart w:id="1180"/>
            <w:del w:id="1181" w:author="NTrinh" w:date="2024-01-26T17:14:00Z">
              <w:r w:rsidRPr="00A25E94" w:rsidDel="00310529">
                <w:rPr>
                  <w:rFonts w:cs="Times New Roman"/>
                  <w:sz w:val="24"/>
                  <w:szCs w:val="24"/>
                  <w:rPrChange w:id="1182" w:author="NTrinh" w:date="2024-01-26T16:37:00Z">
                    <w:rPr>
                      <w:rFonts w:cs="Times New Roman"/>
                      <w:sz w:val="26"/>
                      <w:szCs w:val="26"/>
                    </w:rPr>
                  </w:rPrChange>
                </w:rPr>
                <w:br w:type="page"/>
              </w:r>
              <w:r w:rsidRPr="00A25E94" w:rsidDel="00310529">
                <w:rPr>
                  <w:rFonts w:cs="Times New Roman"/>
                  <w:sz w:val="24"/>
                  <w:szCs w:val="24"/>
                  <w:lang w:val="en-US"/>
                  <w:rPrChange w:id="1183" w:author="NTrinh" w:date="2024-01-26T16:37:00Z">
                    <w:rPr>
                      <w:rFonts w:cs="Times New Roman"/>
                      <w:sz w:val="26"/>
                      <w:szCs w:val="26"/>
                      <w:lang w:val="en-US"/>
                    </w:rPr>
                  </w:rPrChange>
                </w:rPr>
                <w:delText>Creatinine clearance</w:delText>
              </w:r>
              <w:r w:rsidRPr="00A25E94" w:rsidDel="00310529">
                <w:rPr>
                  <w:rFonts w:cs="Times New Roman"/>
                  <w:sz w:val="24"/>
                  <w:szCs w:val="24"/>
                  <w:rPrChange w:id="1184" w:author="NTrinh" w:date="2024-01-26T16:37:00Z">
                    <w:rPr>
                      <w:rFonts w:cs="Times New Roman"/>
                      <w:sz w:val="26"/>
                      <w:szCs w:val="26"/>
                    </w:rPr>
                  </w:rPrChange>
                </w:rPr>
                <w:delText xml:space="preserve"> =</w:delText>
              </w:r>
            </w:del>
          </w:p>
        </w:tc>
        <w:tc>
          <w:tcPr>
            <w:tcW w:w="2550" w:type="pct"/>
            <w:tcBorders>
              <w:bottom w:val="single" w:sz="4" w:space="0" w:color="auto"/>
            </w:tcBorders>
            <w:vAlign w:val="center"/>
          </w:tcPr>
          <w:p w14:paraId="09D81638" w14:textId="742D53A0" w:rsidR="00453535" w:rsidRPr="00A25E94" w:rsidRDefault="00453535">
            <w:pPr>
              <w:pStyle w:val="Default"/>
              <w:spacing w:beforeLines="60" w:before="144" w:afterLines="60" w:after="144" w:line="480" w:lineRule="auto"/>
              <w:jc w:val="center"/>
              <w:rPr>
                <w:lang w:val="vi-VN"/>
                <w:rPrChange w:id="1185" w:author="NTrinh" w:date="2024-01-26T16:37:00Z">
                  <w:rPr>
                    <w:sz w:val="26"/>
                    <w:szCs w:val="26"/>
                    <w:lang w:val="vi-VN"/>
                  </w:rPr>
                </w:rPrChange>
              </w:rPr>
              <w:pPrChange w:id="1186" w:author="NTrinh" w:date="2024-01-26T16:37:00Z">
                <w:pPr>
                  <w:pStyle w:val="Default"/>
                  <w:spacing w:beforeLines="60" w:before="144" w:afterLines="60" w:after="144" w:line="312" w:lineRule="auto"/>
                  <w:jc w:val="center"/>
                </w:pPr>
              </w:pPrChange>
            </w:pPr>
            <w:del w:id="1187" w:author="NTrinh" w:date="2024-01-26T17:14:00Z">
              <w:r w:rsidRPr="00A25E94" w:rsidDel="00310529">
                <w:rPr>
                  <w:lang w:val="vi-VN"/>
                  <w:rPrChange w:id="1188" w:author="NTrinh" w:date="2024-01-26T16:37:00Z">
                    <w:rPr>
                      <w:sz w:val="26"/>
                      <w:szCs w:val="26"/>
                      <w:lang w:val="vi-VN"/>
                    </w:rPr>
                  </w:rPrChange>
                </w:rPr>
                <w:delText>(140 - Age) x Weight (kg)</w:delText>
              </w:r>
            </w:del>
          </w:p>
        </w:tc>
        <w:tc>
          <w:tcPr>
            <w:tcW w:w="827" w:type="pct"/>
            <w:vMerge w:val="restart"/>
            <w:vAlign w:val="center"/>
          </w:tcPr>
          <w:p w14:paraId="41D90FAD" w14:textId="2B51977D" w:rsidR="00453535" w:rsidRPr="00A25E94" w:rsidRDefault="00453535">
            <w:pPr>
              <w:spacing w:beforeLines="60" w:before="144" w:afterLines="60" w:after="144" w:line="480" w:lineRule="auto"/>
              <w:rPr>
                <w:rFonts w:cs="Times New Roman"/>
                <w:sz w:val="24"/>
                <w:szCs w:val="24"/>
                <w:rPrChange w:id="1189" w:author="NTrinh" w:date="2024-01-26T16:37:00Z">
                  <w:rPr>
                    <w:rFonts w:cs="Times New Roman"/>
                    <w:sz w:val="26"/>
                    <w:szCs w:val="26"/>
                  </w:rPr>
                </w:rPrChange>
              </w:rPr>
              <w:pPrChange w:id="1190" w:author="NTrinh" w:date="2024-01-26T16:37:00Z">
                <w:pPr>
                  <w:spacing w:beforeLines="60" w:before="144" w:afterLines="60" w:after="144" w:line="312" w:lineRule="auto"/>
                </w:pPr>
              </w:pPrChange>
            </w:pPr>
            <w:del w:id="1191" w:author="NTrinh" w:date="2024-01-26T17:14:00Z">
              <w:r w:rsidRPr="00A25E94" w:rsidDel="00310529">
                <w:rPr>
                  <w:rFonts w:cs="Times New Roman"/>
                  <w:sz w:val="24"/>
                  <w:szCs w:val="24"/>
                  <w:rPrChange w:id="1192" w:author="NTrinh" w:date="2024-01-26T16:37:00Z">
                    <w:rPr>
                      <w:rFonts w:cs="Times New Roman"/>
                      <w:sz w:val="26"/>
                      <w:szCs w:val="26"/>
                    </w:rPr>
                  </w:rPrChange>
                </w:rPr>
                <w:delText xml:space="preserve">x 0,85 </w:delText>
              </w:r>
              <w:r w:rsidRPr="00A25E94" w:rsidDel="00310529">
                <w:rPr>
                  <w:rFonts w:cs="Times New Roman"/>
                  <w:sz w:val="24"/>
                  <w:szCs w:val="24"/>
                  <w:lang w:val="en-US"/>
                  <w:rPrChange w:id="1193" w:author="NTrinh" w:date="2024-01-26T16:37:00Z">
                    <w:rPr>
                      <w:rFonts w:cs="Times New Roman"/>
                      <w:sz w:val="26"/>
                      <w:szCs w:val="26"/>
                      <w:lang w:val="en-US"/>
                    </w:rPr>
                  </w:rPrChange>
                </w:rPr>
                <w:delText>(Female</w:delText>
              </w:r>
              <w:r w:rsidRPr="00A25E94" w:rsidDel="00310529">
                <w:rPr>
                  <w:rFonts w:cs="Times New Roman"/>
                  <w:sz w:val="24"/>
                  <w:szCs w:val="24"/>
                  <w:rPrChange w:id="1194" w:author="NTrinh" w:date="2024-01-26T16:37:00Z">
                    <w:rPr>
                      <w:rFonts w:cs="Times New Roman"/>
                      <w:sz w:val="26"/>
                      <w:szCs w:val="26"/>
                    </w:rPr>
                  </w:rPrChange>
                </w:rPr>
                <w:delText>)</w:delText>
              </w:r>
            </w:del>
          </w:p>
        </w:tc>
      </w:tr>
      <w:tr w:rsidR="00453535" w:rsidRPr="00A25E94" w14:paraId="3555F22B" w14:textId="77777777" w:rsidTr="00361C52">
        <w:trPr>
          <w:jc w:val="center"/>
        </w:trPr>
        <w:tc>
          <w:tcPr>
            <w:tcW w:w="1623" w:type="pct"/>
            <w:vMerge/>
            <w:vAlign w:val="center"/>
          </w:tcPr>
          <w:p w14:paraId="5D82CDB9" w14:textId="77777777" w:rsidR="00453535" w:rsidRPr="00A25E94" w:rsidRDefault="00453535">
            <w:pPr>
              <w:spacing w:beforeLines="60" w:before="144" w:afterLines="60" w:after="144" w:line="480" w:lineRule="auto"/>
              <w:rPr>
                <w:rFonts w:cs="Times New Roman"/>
                <w:sz w:val="24"/>
                <w:szCs w:val="24"/>
                <w:rPrChange w:id="1195" w:author="NTrinh" w:date="2024-01-26T16:37:00Z">
                  <w:rPr>
                    <w:rFonts w:cs="Times New Roman"/>
                    <w:sz w:val="26"/>
                    <w:szCs w:val="26"/>
                  </w:rPr>
                </w:rPrChange>
              </w:rPr>
              <w:pPrChange w:id="1196" w:author="NTrinh" w:date="2024-01-26T16:37:00Z">
                <w:pPr>
                  <w:spacing w:beforeLines="60" w:before="144" w:afterLines="60" w:after="144" w:line="312" w:lineRule="auto"/>
                </w:pPr>
              </w:pPrChange>
            </w:pPr>
          </w:p>
        </w:tc>
        <w:tc>
          <w:tcPr>
            <w:tcW w:w="2550" w:type="pct"/>
            <w:tcBorders>
              <w:top w:val="single" w:sz="4" w:space="0" w:color="auto"/>
            </w:tcBorders>
            <w:vAlign w:val="center"/>
          </w:tcPr>
          <w:p w14:paraId="7E1B0812" w14:textId="115733B7" w:rsidR="00453535" w:rsidRPr="00A25E94" w:rsidRDefault="00453535">
            <w:pPr>
              <w:pStyle w:val="Default"/>
              <w:spacing w:beforeLines="60" w:before="144" w:afterLines="60" w:after="144" w:line="480" w:lineRule="auto"/>
              <w:jc w:val="center"/>
              <w:rPr>
                <w:rPrChange w:id="1197" w:author="NTrinh" w:date="2024-01-26T16:37:00Z">
                  <w:rPr>
                    <w:sz w:val="26"/>
                    <w:szCs w:val="26"/>
                  </w:rPr>
                </w:rPrChange>
              </w:rPr>
              <w:pPrChange w:id="1198" w:author="NTrinh" w:date="2024-01-26T16:37:00Z">
                <w:pPr>
                  <w:pStyle w:val="Default"/>
                  <w:spacing w:beforeLines="60" w:before="144" w:afterLines="60" w:after="144" w:line="312" w:lineRule="auto"/>
                  <w:jc w:val="center"/>
                </w:pPr>
              </w:pPrChange>
            </w:pPr>
            <w:del w:id="1199" w:author="NTrinh" w:date="2024-01-26T17:14:00Z">
              <w:r w:rsidRPr="00A25E94" w:rsidDel="00310529">
                <w:rPr>
                  <w:rPrChange w:id="1200" w:author="NTrinh" w:date="2024-01-26T16:37:00Z">
                    <w:rPr>
                      <w:sz w:val="26"/>
                      <w:szCs w:val="26"/>
                    </w:rPr>
                  </w:rPrChange>
                </w:rPr>
                <w:delText>Serum creatinine (μmol/L) x 0,815</w:delText>
              </w:r>
              <w:commentRangeEnd w:id="1180"/>
              <w:r w:rsidR="00310529" w:rsidDel="00310529">
                <w:rPr>
                  <w:rStyle w:val="CommentReference"/>
                  <w:rFonts w:cstheme="minorBidi"/>
                  <w:noProof/>
                  <w:color w:val="auto"/>
                  <w:kern w:val="2"/>
                  <w:lang w:val="vi-VN"/>
                  <w14:ligatures w14:val="standardContextual"/>
                </w:rPr>
                <w:commentReference w:id="1180"/>
              </w:r>
            </w:del>
          </w:p>
        </w:tc>
        <w:tc>
          <w:tcPr>
            <w:tcW w:w="827" w:type="pct"/>
            <w:vMerge/>
            <w:vAlign w:val="center"/>
          </w:tcPr>
          <w:p w14:paraId="6E11A0E2" w14:textId="77777777" w:rsidR="00453535" w:rsidRPr="00A25E94" w:rsidRDefault="00453535">
            <w:pPr>
              <w:spacing w:beforeLines="60" w:before="144" w:afterLines="60" w:after="144" w:line="480" w:lineRule="auto"/>
              <w:rPr>
                <w:rFonts w:cs="Times New Roman"/>
                <w:sz w:val="24"/>
                <w:szCs w:val="24"/>
                <w:rPrChange w:id="1201" w:author="NTrinh" w:date="2024-01-26T16:37:00Z">
                  <w:rPr>
                    <w:rFonts w:cs="Times New Roman"/>
                    <w:sz w:val="26"/>
                    <w:szCs w:val="26"/>
                  </w:rPr>
                </w:rPrChange>
              </w:rPr>
              <w:pPrChange w:id="1202" w:author="NTrinh" w:date="2024-01-26T16:37:00Z">
                <w:pPr>
                  <w:spacing w:beforeLines="60" w:before="144" w:afterLines="60" w:after="144" w:line="312" w:lineRule="auto"/>
                </w:pPr>
              </w:pPrChange>
            </w:pPr>
          </w:p>
        </w:tc>
      </w:tr>
    </w:tbl>
    <w:p w14:paraId="4935345E" w14:textId="088405C4" w:rsidR="002F36D4" w:rsidRPr="00310529" w:rsidRDefault="002F36D4">
      <w:pPr>
        <w:spacing w:line="480" w:lineRule="auto"/>
        <w:ind w:firstLine="360"/>
        <w:jc w:val="both"/>
        <w:rPr>
          <w:rFonts w:cs="Times New Roman"/>
          <w:sz w:val="24"/>
          <w:szCs w:val="24"/>
          <w:lang w:val="en-GB"/>
          <w:rPrChange w:id="1203" w:author="NTrinh" w:date="2024-01-26T17:16:00Z">
            <w:rPr>
              <w:rFonts w:cs="Times New Roman"/>
              <w:lang w:val="en-US"/>
            </w:rPr>
          </w:rPrChange>
        </w:rPr>
        <w:pPrChange w:id="1204" w:author="NTrinh" w:date="2024-01-26T16:37:00Z">
          <w:pPr>
            <w:ind w:firstLine="360"/>
            <w:jc w:val="both"/>
          </w:pPr>
        </w:pPrChange>
      </w:pPr>
      <w:r w:rsidRPr="00A25E94">
        <w:rPr>
          <w:rFonts w:cs="Times New Roman"/>
          <w:sz w:val="24"/>
          <w:szCs w:val="24"/>
          <w:lang w:val="en-US"/>
          <w:rPrChange w:id="1205" w:author="NTrinh" w:date="2024-01-26T16:37:00Z">
            <w:rPr>
              <w:rFonts w:cs="Times New Roman"/>
              <w:lang w:val="en-US"/>
            </w:rPr>
          </w:rPrChange>
        </w:rPr>
        <w:t>Renal function was classified as follow</w:t>
      </w:r>
      <w:r w:rsidR="0039791A" w:rsidRPr="00A25E94">
        <w:rPr>
          <w:rFonts w:cs="Times New Roman"/>
          <w:sz w:val="24"/>
          <w:szCs w:val="24"/>
          <w:lang w:val="en-US"/>
          <w:rPrChange w:id="1206" w:author="NTrinh" w:date="2024-01-26T16:37:00Z">
            <w:rPr>
              <w:rFonts w:cs="Times New Roman"/>
              <w:lang w:val="en-US"/>
            </w:rPr>
          </w:rPrChange>
        </w:rPr>
        <w:t>s:</w:t>
      </w:r>
      <w:ins w:id="1207" w:author="NTrinh" w:date="2024-01-26T17:15:00Z">
        <w:r w:rsidR="00310529">
          <w:rPr>
            <w:rFonts w:cs="Times New Roman"/>
            <w:sz w:val="24"/>
            <w:szCs w:val="24"/>
            <w:lang w:val="en-US"/>
          </w:rPr>
          <w:t xml:space="preserve"> stage 1 (</w:t>
        </w:r>
      </w:ins>
      <w:ins w:id="1208" w:author="NTrinh" w:date="2024-01-26T17:16:00Z">
        <w:r w:rsidR="00310529">
          <w:rPr>
            <w:rFonts w:cs="Times New Roman"/>
            <w:sz w:val="24"/>
            <w:szCs w:val="24"/>
            <w:lang w:val="en-US"/>
          </w:rPr>
          <w:t>CLCR</w:t>
        </w:r>
      </w:ins>
      <w:ins w:id="1209" w:author="NTrinh" w:date="2024-01-26T17:15:00Z">
        <w:r w:rsidR="00310529">
          <w:rPr>
            <w:rFonts w:cs="Times New Roman"/>
            <w:sz w:val="24"/>
            <w:szCs w:val="24"/>
            <w:lang w:val="en-US"/>
          </w:rPr>
          <w:t xml:space="preserve"> </w:t>
        </w:r>
        <w:r w:rsidR="00310529" w:rsidRPr="00286988">
          <w:rPr>
            <w:rFonts w:cs="Times New Roman"/>
            <w:sz w:val="24"/>
            <w:szCs w:val="24"/>
          </w:rPr>
          <w:t>≥ 90</w:t>
        </w:r>
        <w:r w:rsidR="00310529">
          <w:rPr>
            <w:rFonts w:cs="Times New Roman"/>
            <w:sz w:val="24"/>
            <w:szCs w:val="24"/>
            <w:lang w:val="en-GB"/>
          </w:rPr>
          <w:t xml:space="preserve"> ml/min), stage 2 (</w:t>
        </w:r>
        <w:r w:rsidR="00310529" w:rsidRPr="00286988">
          <w:rPr>
            <w:rFonts w:cs="Times New Roman"/>
            <w:sz w:val="24"/>
            <w:szCs w:val="24"/>
          </w:rPr>
          <w:t>60 ≤ CLCR &lt; 90</w:t>
        </w:r>
        <w:r w:rsidR="00310529">
          <w:rPr>
            <w:rFonts w:cs="Times New Roman"/>
            <w:sz w:val="24"/>
            <w:szCs w:val="24"/>
            <w:lang w:val="en-GB"/>
          </w:rPr>
          <w:t>), stage 3 (</w:t>
        </w:r>
        <w:r w:rsidR="00310529" w:rsidRPr="00286988">
          <w:rPr>
            <w:rFonts w:cs="Times New Roman"/>
            <w:sz w:val="24"/>
            <w:szCs w:val="24"/>
          </w:rPr>
          <w:t>30 ≤ CLCR &lt; 60</w:t>
        </w:r>
        <w:r w:rsidR="00310529">
          <w:rPr>
            <w:rFonts w:cs="Times New Roman"/>
            <w:sz w:val="24"/>
            <w:szCs w:val="24"/>
            <w:lang w:val="en-GB"/>
          </w:rPr>
          <w:t>)</w:t>
        </w:r>
      </w:ins>
      <w:ins w:id="1210" w:author="NTrinh" w:date="2024-01-26T17:16:00Z">
        <w:r w:rsidR="00310529">
          <w:rPr>
            <w:rFonts w:cs="Times New Roman"/>
            <w:sz w:val="24"/>
            <w:szCs w:val="24"/>
            <w:lang w:val="en-GB"/>
          </w:rPr>
          <w:t>, stage 4 (</w:t>
        </w:r>
        <w:r w:rsidR="00310529" w:rsidRPr="00286988">
          <w:rPr>
            <w:rFonts w:cs="Times New Roman"/>
            <w:sz w:val="24"/>
            <w:szCs w:val="24"/>
          </w:rPr>
          <w:t>15 ≤ CLCR &lt; 30</w:t>
        </w:r>
        <w:r w:rsidR="00310529">
          <w:rPr>
            <w:rFonts w:cs="Times New Roman"/>
            <w:sz w:val="24"/>
            <w:szCs w:val="24"/>
            <w:lang w:val="en-GB"/>
          </w:rPr>
          <w:t>) and stage 5 (</w:t>
        </w:r>
        <w:r w:rsidR="00310529">
          <w:rPr>
            <w:rFonts w:cs="Times New Roman"/>
            <w:sz w:val="24"/>
            <w:szCs w:val="24"/>
            <w:lang w:val="en-US"/>
          </w:rPr>
          <w:t xml:space="preserve">CLCR </w:t>
        </w:r>
        <w:r w:rsidR="00310529">
          <w:rPr>
            <w:rFonts w:cs="Times New Roman"/>
            <w:sz w:val="24"/>
            <w:szCs w:val="24"/>
            <w:lang w:val="en-GB"/>
          </w:rPr>
          <w:t>&lt;</w:t>
        </w:r>
        <w:r w:rsidR="00310529" w:rsidRPr="00286988">
          <w:rPr>
            <w:rFonts w:cs="Times New Roman"/>
            <w:sz w:val="24"/>
            <w:szCs w:val="24"/>
          </w:rPr>
          <w:t xml:space="preserve"> 90</w:t>
        </w:r>
        <w:r w:rsidR="00310529">
          <w:rPr>
            <w:rFonts w:cs="Times New Roman"/>
            <w:sz w:val="24"/>
            <w:szCs w:val="24"/>
            <w:lang w:val="en-GB"/>
          </w:rPr>
          <w:t xml:space="preserve">). </w:t>
        </w:r>
      </w:ins>
      <w:ins w:id="1211" w:author="NTrinh" w:date="2024-01-26T17:18:00Z">
        <w:r w:rsidR="00035DC0">
          <w:rPr>
            <w:rFonts w:cs="Times New Roman"/>
            <w:sz w:val="24"/>
            <w:szCs w:val="24"/>
            <w:lang w:val="en-GB"/>
          </w:rPr>
          <w:t xml:space="preserve">The severity </w:t>
        </w:r>
      </w:ins>
      <w:ins w:id="1212" w:author="NTrinh" w:date="2024-01-26T17:19:00Z">
        <w:r w:rsidR="00035DC0">
          <w:rPr>
            <w:rFonts w:cs="Times New Roman"/>
            <w:sz w:val="24"/>
            <w:szCs w:val="24"/>
            <w:lang w:val="en-GB"/>
          </w:rPr>
          <w:t xml:space="preserve">of LI-TP was assessed based on nadir platelet count using CTCAE scale as follows: </w:t>
        </w:r>
        <w:commentRangeStart w:id="1213"/>
        <w:r w:rsidR="00035DC0">
          <w:rPr>
            <w:rFonts w:cs="Times New Roman"/>
            <w:sz w:val="24"/>
            <w:szCs w:val="24"/>
            <w:lang w:val="en-GB"/>
          </w:rPr>
          <w:t>xxxx</w:t>
        </w:r>
        <w:commentRangeEnd w:id="1213"/>
        <w:r w:rsidR="00035DC0">
          <w:rPr>
            <w:rStyle w:val="CommentReference"/>
          </w:rPr>
          <w:commentReference w:id="1213"/>
        </w:r>
        <w:r w:rsidR="00035DC0">
          <w:rPr>
            <w:rFonts w:cs="Times New Roman"/>
            <w:sz w:val="24"/>
            <w:szCs w:val="24"/>
            <w:lang w:val="en-GB"/>
          </w:rPr>
          <w:t xml:space="preserve">. </w:t>
        </w:r>
      </w:ins>
    </w:p>
    <w:tbl>
      <w:tblPr>
        <w:tblStyle w:val="TableGrid"/>
        <w:tblW w:w="4007" w:type="pct"/>
        <w:jc w:val="center"/>
        <w:tblLook w:val="04A0" w:firstRow="1" w:lastRow="0" w:firstColumn="1" w:lastColumn="0" w:noHBand="0" w:noVBand="1"/>
      </w:tblPr>
      <w:tblGrid>
        <w:gridCol w:w="2890"/>
        <w:gridCol w:w="4371"/>
      </w:tblGrid>
      <w:tr w:rsidR="0039791A" w:rsidRPr="00A25E94" w:rsidDel="00926A64" w14:paraId="01AEDF3A" w14:textId="1B5A9AAB" w:rsidTr="00361C52">
        <w:trPr>
          <w:trHeight w:val="227"/>
          <w:jc w:val="center"/>
          <w:del w:id="1214" w:author="NTrinh" w:date="2024-01-26T21:51:00Z"/>
        </w:trPr>
        <w:tc>
          <w:tcPr>
            <w:tcW w:w="1990" w:type="pct"/>
            <w:vAlign w:val="center"/>
          </w:tcPr>
          <w:p w14:paraId="27C1BCB9" w14:textId="73C133A4" w:rsidR="0039791A" w:rsidRPr="00A25E94" w:rsidDel="00926A64" w:rsidRDefault="00537228">
            <w:pPr>
              <w:pStyle w:val="supernormal"/>
              <w:spacing w:before="40" w:after="40" w:line="480" w:lineRule="auto"/>
              <w:jc w:val="center"/>
              <w:rPr>
                <w:del w:id="1215" w:author="NTrinh" w:date="2024-01-26T21:51:00Z"/>
                <w:rFonts w:cs="Times New Roman"/>
                <w:b/>
                <w:bCs w:val="0"/>
                <w:sz w:val="24"/>
                <w:szCs w:val="24"/>
                <w:rPrChange w:id="1216" w:author="NTrinh" w:date="2024-01-26T16:37:00Z">
                  <w:rPr>
                    <w:del w:id="1217" w:author="NTrinh" w:date="2024-01-26T21:51:00Z"/>
                    <w:rFonts w:cs="Times New Roman"/>
                    <w:b/>
                    <w:bCs w:val="0"/>
                    <w:sz w:val="28"/>
                    <w:szCs w:val="28"/>
                  </w:rPr>
                </w:rPrChange>
              </w:rPr>
              <w:pPrChange w:id="1218" w:author="NTrinh" w:date="2024-01-26T16:37:00Z">
                <w:pPr>
                  <w:pStyle w:val="supernormal"/>
                  <w:spacing w:before="40" w:after="40"/>
                  <w:jc w:val="center"/>
                </w:pPr>
              </w:pPrChange>
            </w:pPr>
            <w:del w:id="1219" w:author="NTrinh" w:date="2024-01-26T17:17:00Z">
              <w:r w:rsidRPr="00A25E94" w:rsidDel="00310529">
                <w:rPr>
                  <w:rFonts w:cs="Times New Roman"/>
                  <w:b/>
                  <w:bCs w:val="0"/>
                  <w:sz w:val="24"/>
                  <w:szCs w:val="24"/>
                  <w:rPrChange w:id="1220" w:author="NTrinh" w:date="2024-01-26T16:37:00Z">
                    <w:rPr>
                      <w:rFonts w:cs="Times New Roman"/>
                      <w:b/>
                      <w:bCs w:val="0"/>
                      <w:szCs w:val="28"/>
                    </w:rPr>
                  </w:rPrChange>
                </w:rPr>
                <w:delText xml:space="preserve">Renal </w:delText>
              </w:r>
              <w:commentRangeStart w:id="1221"/>
              <w:r w:rsidRPr="00A25E94" w:rsidDel="00310529">
                <w:rPr>
                  <w:rFonts w:cs="Times New Roman"/>
                  <w:b/>
                  <w:bCs w:val="0"/>
                  <w:sz w:val="24"/>
                  <w:szCs w:val="24"/>
                  <w:rPrChange w:id="1222" w:author="NTrinh" w:date="2024-01-26T16:37:00Z">
                    <w:rPr>
                      <w:rFonts w:cs="Times New Roman"/>
                      <w:b/>
                      <w:bCs w:val="0"/>
                      <w:szCs w:val="28"/>
                    </w:rPr>
                  </w:rPrChange>
                </w:rPr>
                <w:delText>function</w:delText>
              </w:r>
            </w:del>
            <w:commentRangeEnd w:id="1221"/>
            <w:del w:id="1223" w:author="NTrinh" w:date="2024-01-26T21:51:00Z">
              <w:r w:rsidR="00310529" w:rsidDel="00926A64">
                <w:rPr>
                  <w:rStyle w:val="CommentReference"/>
                  <w:bCs w:val="0"/>
                  <w:lang w:val="vi-VN"/>
                </w:rPr>
                <w:commentReference w:id="1221"/>
              </w:r>
            </w:del>
          </w:p>
        </w:tc>
        <w:tc>
          <w:tcPr>
            <w:tcW w:w="3010" w:type="pct"/>
          </w:tcPr>
          <w:p w14:paraId="4E71E018" w14:textId="55E7093F" w:rsidR="0039791A" w:rsidRPr="00A25E94" w:rsidDel="00926A64" w:rsidRDefault="00D1118D">
            <w:pPr>
              <w:pStyle w:val="supernormal"/>
              <w:spacing w:before="40" w:after="40" w:line="480" w:lineRule="auto"/>
              <w:jc w:val="center"/>
              <w:rPr>
                <w:del w:id="1224" w:author="NTrinh" w:date="2024-01-26T21:51:00Z"/>
                <w:rFonts w:cs="Times New Roman"/>
                <w:b/>
                <w:bCs w:val="0"/>
                <w:sz w:val="24"/>
                <w:szCs w:val="24"/>
                <w:rPrChange w:id="1225" w:author="NTrinh" w:date="2024-01-26T16:37:00Z">
                  <w:rPr>
                    <w:del w:id="1226" w:author="NTrinh" w:date="2024-01-26T21:51:00Z"/>
                    <w:rFonts w:cs="Times New Roman"/>
                    <w:b/>
                    <w:bCs w:val="0"/>
                    <w:sz w:val="28"/>
                    <w:szCs w:val="28"/>
                  </w:rPr>
                </w:rPrChange>
              </w:rPr>
              <w:pPrChange w:id="1227" w:author="NTrinh" w:date="2024-01-26T16:37:00Z">
                <w:pPr>
                  <w:pStyle w:val="supernormal"/>
                  <w:spacing w:before="40" w:after="40"/>
                  <w:jc w:val="center"/>
                </w:pPr>
              </w:pPrChange>
            </w:pPr>
            <w:del w:id="1228" w:author="NTrinh" w:date="2024-01-26T17:17:00Z">
              <w:r w:rsidRPr="00A25E94" w:rsidDel="00310529">
                <w:rPr>
                  <w:rFonts w:cs="Times New Roman"/>
                  <w:b/>
                  <w:bCs w:val="0"/>
                  <w:sz w:val="24"/>
                  <w:szCs w:val="24"/>
                  <w:rPrChange w:id="1229" w:author="NTrinh" w:date="2024-01-26T16:37:00Z">
                    <w:rPr>
                      <w:rFonts w:cs="Times New Roman"/>
                      <w:b/>
                      <w:bCs w:val="0"/>
                      <w:szCs w:val="28"/>
                    </w:rPr>
                  </w:rPrChange>
                </w:rPr>
                <w:delText>Creatinine clearance (ml/min)</w:delText>
              </w:r>
            </w:del>
          </w:p>
        </w:tc>
      </w:tr>
      <w:tr w:rsidR="0039791A" w:rsidRPr="00A25E94" w:rsidDel="00926A64" w14:paraId="605519A9" w14:textId="2F0F17EA" w:rsidTr="00361C52">
        <w:trPr>
          <w:trHeight w:val="227"/>
          <w:jc w:val="center"/>
          <w:del w:id="1230" w:author="NTrinh" w:date="2024-01-26T21:51:00Z"/>
        </w:trPr>
        <w:tc>
          <w:tcPr>
            <w:tcW w:w="1990" w:type="pct"/>
            <w:vAlign w:val="center"/>
          </w:tcPr>
          <w:p w14:paraId="2CB653C4" w14:textId="7DEC515B" w:rsidR="0039791A" w:rsidRPr="00A25E94" w:rsidDel="00926A64" w:rsidRDefault="00D1118D">
            <w:pPr>
              <w:spacing w:before="40" w:after="40" w:line="480" w:lineRule="auto"/>
              <w:jc w:val="center"/>
              <w:rPr>
                <w:del w:id="1231" w:author="NTrinh" w:date="2024-01-26T21:51:00Z"/>
                <w:rFonts w:cs="Times New Roman"/>
                <w:sz w:val="24"/>
                <w:szCs w:val="24"/>
                <w:rPrChange w:id="1232" w:author="NTrinh" w:date="2024-01-26T16:37:00Z">
                  <w:rPr>
                    <w:del w:id="1233" w:author="NTrinh" w:date="2024-01-26T21:51:00Z"/>
                    <w:rFonts w:cs="Times New Roman"/>
                    <w:szCs w:val="28"/>
                  </w:rPr>
                </w:rPrChange>
              </w:rPr>
              <w:pPrChange w:id="1234" w:author="NTrinh" w:date="2024-01-26T16:37:00Z">
                <w:pPr>
                  <w:spacing w:before="40" w:after="40" w:line="312" w:lineRule="auto"/>
                  <w:jc w:val="center"/>
                </w:pPr>
              </w:pPrChange>
            </w:pPr>
            <w:del w:id="1235" w:author="NTrinh" w:date="2024-01-26T17:17:00Z">
              <w:r w:rsidRPr="00A25E94" w:rsidDel="00310529">
                <w:rPr>
                  <w:rFonts w:cs="Times New Roman"/>
                  <w:sz w:val="24"/>
                  <w:szCs w:val="24"/>
                  <w:lang w:val="en-US"/>
                  <w:rPrChange w:id="1236" w:author="NTrinh" w:date="2024-01-26T16:37:00Z">
                    <w:rPr>
                      <w:rFonts w:cs="Times New Roman"/>
                      <w:szCs w:val="28"/>
                      <w:lang w:val="en-US"/>
                    </w:rPr>
                  </w:rPrChange>
                </w:rPr>
                <w:delText>Stage</w:delText>
              </w:r>
              <w:r w:rsidR="0039791A" w:rsidRPr="00A25E94" w:rsidDel="00310529">
                <w:rPr>
                  <w:rFonts w:cs="Times New Roman"/>
                  <w:sz w:val="24"/>
                  <w:szCs w:val="24"/>
                  <w:rPrChange w:id="1237" w:author="NTrinh" w:date="2024-01-26T16:37:00Z">
                    <w:rPr>
                      <w:rFonts w:cs="Times New Roman"/>
                      <w:szCs w:val="28"/>
                    </w:rPr>
                  </w:rPrChange>
                </w:rPr>
                <w:delText xml:space="preserve"> 1</w:delText>
              </w:r>
            </w:del>
          </w:p>
        </w:tc>
        <w:tc>
          <w:tcPr>
            <w:tcW w:w="3010" w:type="pct"/>
          </w:tcPr>
          <w:p w14:paraId="69B859AC" w14:textId="6DFA1BF2" w:rsidR="0039791A" w:rsidRPr="00A25E94" w:rsidDel="00926A64" w:rsidRDefault="00C41DB1">
            <w:pPr>
              <w:pStyle w:val="supernormal"/>
              <w:spacing w:before="40" w:after="40" w:line="480" w:lineRule="auto"/>
              <w:jc w:val="center"/>
              <w:rPr>
                <w:del w:id="1238" w:author="NTrinh" w:date="2024-01-26T21:51:00Z"/>
                <w:rFonts w:cs="Times New Roman"/>
                <w:sz w:val="24"/>
                <w:szCs w:val="24"/>
                <w:rPrChange w:id="1239" w:author="NTrinh" w:date="2024-01-26T16:37:00Z">
                  <w:rPr>
                    <w:del w:id="1240" w:author="NTrinh" w:date="2024-01-26T21:51:00Z"/>
                    <w:rFonts w:cs="Times New Roman"/>
                    <w:sz w:val="28"/>
                    <w:szCs w:val="28"/>
                  </w:rPr>
                </w:rPrChange>
              </w:rPr>
              <w:pPrChange w:id="1241" w:author="NTrinh" w:date="2024-01-26T16:37:00Z">
                <w:pPr>
                  <w:pStyle w:val="supernormal"/>
                  <w:spacing w:before="40" w:after="40"/>
                  <w:jc w:val="center"/>
                </w:pPr>
              </w:pPrChange>
            </w:pPr>
            <w:del w:id="1242" w:author="NTrinh" w:date="2024-01-26T17:17:00Z">
              <w:r w:rsidRPr="00A25E94" w:rsidDel="00310529">
                <w:rPr>
                  <w:rFonts w:cs="Times New Roman"/>
                  <w:sz w:val="24"/>
                  <w:szCs w:val="24"/>
                  <w:rPrChange w:id="1243" w:author="NTrinh" w:date="2024-01-26T16:37:00Z">
                    <w:rPr>
                      <w:rFonts w:cs="Times New Roman"/>
                      <w:szCs w:val="28"/>
                    </w:rPr>
                  </w:rPrChange>
                </w:rPr>
                <w:delText>≥ 90</w:delText>
              </w:r>
            </w:del>
          </w:p>
        </w:tc>
      </w:tr>
      <w:tr w:rsidR="0039791A" w:rsidRPr="00A25E94" w:rsidDel="00926A64" w14:paraId="6E7BD08F" w14:textId="737C8233" w:rsidTr="00361C52">
        <w:trPr>
          <w:trHeight w:val="227"/>
          <w:jc w:val="center"/>
          <w:del w:id="1244" w:author="NTrinh" w:date="2024-01-26T21:51:00Z"/>
        </w:trPr>
        <w:tc>
          <w:tcPr>
            <w:tcW w:w="1990" w:type="pct"/>
            <w:vAlign w:val="center"/>
          </w:tcPr>
          <w:p w14:paraId="3BC6641A" w14:textId="71152F5E" w:rsidR="0039791A" w:rsidRPr="00A25E94" w:rsidDel="00926A64" w:rsidRDefault="00D1118D">
            <w:pPr>
              <w:spacing w:before="40" w:after="40" w:line="480" w:lineRule="auto"/>
              <w:jc w:val="center"/>
              <w:rPr>
                <w:del w:id="1245" w:author="NTrinh" w:date="2024-01-26T21:51:00Z"/>
                <w:rFonts w:cs="Times New Roman"/>
                <w:sz w:val="24"/>
                <w:szCs w:val="24"/>
                <w:rPrChange w:id="1246" w:author="NTrinh" w:date="2024-01-26T16:37:00Z">
                  <w:rPr>
                    <w:del w:id="1247" w:author="NTrinh" w:date="2024-01-26T21:51:00Z"/>
                    <w:rFonts w:cs="Times New Roman"/>
                    <w:szCs w:val="28"/>
                  </w:rPr>
                </w:rPrChange>
              </w:rPr>
              <w:pPrChange w:id="1248" w:author="NTrinh" w:date="2024-01-26T16:37:00Z">
                <w:pPr>
                  <w:spacing w:before="40" w:after="40" w:line="312" w:lineRule="auto"/>
                  <w:jc w:val="center"/>
                </w:pPr>
              </w:pPrChange>
            </w:pPr>
            <w:del w:id="1249" w:author="NTrinh" w:date="2024-01-26T17:17:00Z">
              <w:r w:rsidRPr="00A25E94" w:rsidDel="00310529">
                <w:rPr>
                  <w:rFonts w:cs="Times New Roman"/>
                  <w:sz w:val="24"/>
                  <w:szCs w:val="24"/>
                  <w:lang w:val="en-US"/>
                  <w:rPrChange w:id="1250" w:author="NTrinh" w:date="2024-01-26T16:37:00Z">
                    <w:rPr>
                      <w:rFonts w:cs="Times New Roman"/>
                      <w:szCs w:val="28"/>
                      <w:lang w:val="en-US"/>
                    </w:rPr>
                  </w:rPrChange>
                </w:rPr>
                <w:delText>Stage</w:delText>
              </w:r>
              <w:r w:rsidR="0039791A" w:rsidRPr="00A25E94" w:rsidDel="00310529">
                <w:rPr>
                  <w:rFonts w:cs="Times New Roman"/>
                  <w:sz w:val="24"/>
                  <w:szCs w:val="24"/>
                  <w:rPrChange w:id="1251" w:author="NTrinh" w:date="2024-01-26T16:37:00Z">
                    <w:rPr>
                      <w:rFonts w:cs="Times New Roman"/>
                      <w:szCs w:val="28"/>
                    </w:rPr>
                  </w:rPrChange>
                </w:rPr>
                <w:delText xml:space="preserve"> 2</w:delText>
              </w:r>
            </w:del>
          </w:p>
        </w:tc>
        <w:tc>
          <w:tcPr>
            <w:tcW w:w="3010" w:type="pct"/>
          </w:tcPr>
          <w:p w14:paraId="44FB0F03" w14:textId="54C70E4D" w:rsidR="0039791A" w:rsidRPr="00A25E94" w:rsidDel="00926A64" w:rsidRDefault="00C41DB1">
            <w:pPr>
              <w:pStyle w:val="supernormal"/>
              <w:spacing w:before="40" w:after="40" w:line="480" w:lineRule="auto"/>
              <w:jc w:val="center"/>
              <w:rPr>
                <w:del w:id="1252" w:author="NTrinh" w:date="2024-01-26T21:51:00Z"/>
                <w:rFonts w:cs="Times New Roman"/>
                <w:sz w:val="24"/>
                <w:szCs w:val="24"/>
                <w:rPrChange w:id="1253" w:author="NTrinh" w:date="2024-01-26T16:37:00Z">
                  <w:rPr>
                    <w:del w:id="1254" w:author="NTrinh" w:date="2024-01-26T21:51:00Z"/>
                    <w:rFonts w:cs="Times New Roman"/>
                    <w:sz w:val="28"/>
                    <w:szCs w:val="28"/>
                  </w:rPr>
                </w:rPrChange>
              </w:rPr>
              <w:pPrChange w:id="1255" w:author="NTrinh" w:date="2024-01-26T16:37:00Z">
                <w:pPr>
                  <w:pStyle w:val="supernormal"/>
                  <w:spacing w:before="40" w:after="40"/>
                  <w:jc w:val="center"/>
                </w:pPr>
              </w:pPrChange>
            </w:pPr>
            <w:del w:id="1256" w:author="NTrinh" w:date="2024-01-26T17:17:00Z">
              <w:r w:rsidRPr="00A25E94" w:rsidDel="00310529">
                <w:rPr>
                  <w:rFonts w:cs="Times New Roman"/>
                  <w:sz w:val="24"/>
                  <w:szCs w:val="24"/>
                  <w:rPrChange w:id="1257" w:author="NTrinh" w:date="2024-01-26T16:37:00Z">
                    <w:rPr>
                      <w:rFonts w:cs="Times New Roman"/>
                      <w:szCs w:val="28"/>
                    </w:rPr>
                  </w:rPrChange>
                </w:rPr>
                <w:delText>60 ≤ CLCR &lt; 90</w:delText>
              </w:r>
            </w:del>
          </w:p>
        </w:tc>
      </w:tr>
      <w:tr w:rsidR="0039791A" w:rsidRPr="00A25E94" w:rsidDel="00926A64" w14:paraId="61E17843" w14:textId="6E9EF31C" w:rsidTr="00361C52">
        <w:trPr>
          <w:trHeight w:val="227"/>
          <w:jc w:val="center"/>
          <w:del w:id="1258" w:author="NTrinh" w:date="2024-01-26T21:51:00Z"/>
        </w:trPr>
        <w:tc>
          <w:tcPr>
            <w:tcW w:w="1990" w:type="pct"/>
            <w:vAlign w:val="center"/>
          </w:tcPr>
          <w:p w14:paraId="1EFD026D" w14:textId="0A9BE3C1" w:rsidR="0039791A" w:rsidRPr="00A25E94" w:rsidDel="00926A64" w:rsidRDefault="00D1118D">
            <w:pPr>
              <w:spacing w:before="40" w:after="40" w:line="480" w:lineRule="auto"/>
              <w:jc w:val="center"/>
              <w:rPr>
                <w:del w:id="1259" w:author="NTrinh" w:date="2024-01-26T21:51:00Z"/>
                <w:rFonts w:cs="Times New Roman"/>
                <w:sz w:val="24"/>
                <w:szCs w:val="24"/>
                <w:rPrChange w:id="1260" w:author="NTrinh" w:date="2024-01-26T16:37:00Z">
                  <w:rPr>
                    <w:del w:id="1261" w:author="NTrinh" w:date="2024-01-26T21:51:00Z"/>
                    <w:rFonts w:cs="Times New Roman"/>
                    <w:szCs w:val="28"/>
                  </w:rPr>
                </w:rPrChange>
              </w:rPr>
              <w:pPrChange w:id="1262" w:author="NTrinh" w:date="2024-01-26T16:37:00Z">
                <w:pPr>
                  <w:spacing w:before="40" w:after="40" w:line="312" w:lineRule="auto"/>
                  <w:jc w:val="center"/>
                </w:pPr>
              </w:pPrChange>
            </w:pPr>
            <w:del w:id="1263" w:author="NTrinh" w:date="2024-01-26T17:17:00Z">
              <w:r w:rsidRPr="00A25E94" w:rsidDel="00310529">
                <w:rPr>
                  <w:rFonts w:cs="Times New Roman"/>
                  <w:sz w:val="24"/>
                  <w:szCs w:val="24"/>
                  <w:lang w:val="en-US"/>
                  <w:rPrChange w:id="1264" w:author="NTrinh" w:date="2024-01-26T16:37:00Z">
                    <w:rPr>
                      <w:rFonts w:cs="Times New Roman"/>
                      <w:szCs w:val="28"/>
                      <w:lang w:val="en-US"/>
                    </w:rPr>
                  </w:rPrChange>
                </w:rPr>
                <w:delText>Stage</w:delText>
              </w:r>
              <w:r w:rsidR="0039791A" w:rsidRPr="00A25E94" w:rsidDel="00310529">
                <w:rPr>
                  <w:rFonts w:cs="Times New Roman"/>
                  <w:sz w:val="24"/>
                  <w:szCs w:val="24"/>
                  <w:rPrChange w:id="1265" w:author="NTrinh" w:date="2024-01-26T16:37:00Z">
                    <w:rPr>
                      <w:rFonts w:cs="Times New Roman"/>
                      <w:szCs w:val="28"/>
                    </w:rPr>
                  </w:rPrChange>
                </w:rPr>
                <w:delText xml:space="preserve"> 3</w:delText>
              </w:r>
            </w:del>
          </w:p>
        </w:tc>
        <w:tc>
          <w:tcPr>
            <w:tcW w:w="3010" w:type="pct"/>
          </w:tcPr>
          <w:p w14:paraId="6B52C877" w14:textId="197D1518" w:rsidR="0039791A" w:rsidRPr="00A25E94" w:rsidDel="00926A64" w:rsidRDefault="00C41DB1">
            <w:pPr>
              <w:pStyle w:val="supernormal"/>
              <w:spacing w:before="40" w:after="40" w:line="480" w:lineRule="auto"/>
              <w:jc w:val="center"/>
              <w:rPr>
                <w:del w:id="1266" w:author="NTrinh" w:date="2024-01-26T21:51:00Z"/>
                <w:rFonts w:cs="Times New Roman"/>
                <w:sz w:val="24"/>
                <w:szCs w:val="24"/>
                <w:lang w:val="vi-VN"/>
                <w:rPrChange w:id="1267" w:author="NTrinh" w:date="2024-01-26T16:37:00Z">
                  <w:rPr>
                    <w:del w:id="1268" w:author="NTrinh" w:date="2024-01-26T21:51:00Z"/>
                    <w:rFonts w:cs="Times New Roman"/>
                    <w:sz w:val="28"/>
                    <w:szCs w:val="28"/>
                    <w:lang w:val="vi-VN"/>
                  </w:rPr>
                </w:rPrChange>
              </w:rPr>
              <w:pPrChange w:id="1269" w:author="NTrinh" w:date="2024-01-26T16:37:00Z">
                <w:pPr>
                  <w:pStyle w:val="supernormal"/>
                  <w:spacing w:before="40" w:after="40"/>
                  <w:jc w:val="center"/>
                </w:pPr>
              </w:pPrChange>
            </w:pPr>
            <w:del w:id="1270" w:author="NTrinh" w:date="2024-01-26T17:17:00Z">
              <w:r w:rsidRPr="00A25E94" w:rsidDel="00310529">
                <w:rPr>
                  <w:rFonts w:cs="Times New Roman"/>
                  <w:sz w:val="24"/>
                  <w:szCs w:val="24"/>
                  <w:rPrChange w:id="1271" w:author="NTrinh" w:date="2024-01-26T16:37:00Z">
                    <w:rPr>
                      <w:rFonts w:cs="Times New Roman"/>
                      <w:szCs w:val="28"/>
                    </w:rPr>
                  </w:rPrChange>
                </w:rPr>
                <w:delText>30 ≤ CLCR &lt; 60</w:delText>
              </w:r>
            </w:del>
          </w:p>
        </w:tc>
      </w:tr>
      <w:tr w:rsidR="0039791A" w:rsidRPr="00A25E94" w:rsidDel="00926A64" w14:paraId="790B9C8E" w14:textId="055C8D78" w:rsidTr="00361C52">
        <w:trPr>
          <w:trHeight w:val="227"/>
          <w:jc w:val="center"/>
          <w:del w:id="1272" w:author="NTrinh" w:date="2024-01-26T21:51:00Z"/>
        </w:trPr>
        <w:tc>
          <w:tcPr>
            <w:tcW w:w="1990" w:type="pct"/>
            <w:vAlign w:val="center"/>
          </w:tcPr>
          <w:p w14:paraId="21CF8612" w14:textId="62E17E9E" w:rsidR="0039791A" w:rsidRPr="00A25E94" w:rsidDel="00926A64" w:rsidRDefault="00D1118D">
            <w:pPr>
              <w:spacing w:before="40" w:after="40" w:line="480" w:lineRule="auto"/>
              <w:jc w:val="center"/>
              <w:rPr>
                <w:del w:id="1273" w:author="NTrinh" w:date="2024-01-26T21:51:00Z"/>
                <w:rFonts w:cs="Times New Roman"/>
                <w:sz w:val="24"/>
                <w:szCs w:val="24"/>
                <w:rPrChange w:id="1274" w:author="NTrinh" w:date="2024-01-26T16:37:00Z">
                  <w:rPr>
                    <w:del w:id="1275" w:author="NTrinh" w:date="2024-01-26T21:51:00Z"/>
                    <w:rFonts w:cs="Times New Roman"/>
                    <w:szCs w:val="28"/>
                  </w:rPr>
                </w:rPrChange>
              </w:rPr>
              <w:pPrChange w:id="1276" w:author="NTrinh" w:date="2024-01-26T16:37:00Z">
                <w:pPr>
                  <w:spacing w:before="40" w:after="40" w:line="312" w:lineRule="auto"/>
                  <w:jc w:val="center"/>
                </w:pPr>
              </w:pPrChange>
            </w:pPr>
            <w:del w:id="1277" w:author="NTrinh" w:date="2024-01-26T17:17:00Z">
              <w:r w:rsidRPr="00A25E94" w:rsidDel="00310529">
                <w:rPr>
                  <w:rFonts w:cs="Times New Roman"/>
                  <w:sz w:val="24"/>
                  <w:szCs w:val="24"/>
                  <w:lang w:val="en-US"/>
                  <w:rPrChange w:id="1278" w:author="NTrinh" w:date="2024-01-26T16:37:00Z">
                    <w:rPr>
                      <w:rFonts w:cs="Times New Roman"/>
                      <w:szCs w:val="28"/>
                      <w:lang w:val="en-US"/>
                    </w:rPr>
                  </w:rPrChange>
                </w:rPr>
                <w:delText>Stage</w:delText>
              </w:r>
              <w:r w:rsidR="0039791A" w:rsidRPr="00A25E94" w:rsidDel="00310529">
                <w:rPr>
                  <w:rFonts w:cs="Times New Roman"/>
                  <w:sz w:val="24"/>
                  <w:szCs w:val="24"/>
                  <w:rPrChange w:id="1279" w:author="NTrinh" w:date="2024-01-26T16:37:00Z">
                    <w:rPr>
                      <w:rFonts w:cs="Times New Roman"/>
                      <w:szCs w:val="28"/>
                    </w:rPr>
                  </w:rPrChange>
                </w:rPr>
                <w:delText xml:space="preserve"> 4</w:delText>
              </w:r>
            </w:del>
          </w:p>
        </w:tc>
        <w:tc>
          <w:tcPr>
            <w:tcW w:w="3010" w:type="pct"/>
          </w:tcPr>
          <w:p w14:paraId="31573150" w14:textId="7FC36091" w:rsidR="0039791A" w:rsidRPr="00A25E94" w:rsidDel="00926A64" w:rsidRDefault="00C41DB1">
            <w:pPr>
              <w:pStyle w:val="supernormal"/>
              <w:spacing w:before="40" w:after="40" w:line="480" w:lineRule="auto"/>
              <w:jc w:val="center"/>
              <w:rPr>
                <w:del w:id="1280" w:author="NTrinh" w:date="2024-01-26T21:51:00Z"/>
                <w:rFonts w:cs="Times New Roman"/>
                <w:sz w:val="24"/>
                <w:szCs w:val="24"/>
                <w:lang w:val="vi-VN"/>
                <w:rPrChange w:id="1281" w:author="NTrinh" w:date="2024-01-26T16:37:00Z">
                  <w:rPr>
                    <w:del w:id="1282" w:author="NTrinh" w:date="2024-01-26T21:51:00Z"/>
                    <w:rFonts w:cs="Times New Roman"/>
                    <w:sz w:val="28"/>
                    <w:szCs w:val="28"/>
                    <w:lang w:val="vi-VN"/>
                  </w:rPr>
                </w:rPrChange>
              </w:rPr>
              <w:pPrChange w:id="1283" w:author="NTrinh" w:date="2024-01-26T16:37:00Z">
                <w:pPr>
                  <w:pStyle w:val="supernormal"/>
                  <w:spacing w:before="40" w:after="40"/>
                  <w:jc w:val="center"/>
                </w:pPr>
              </w:pPrChange>
            </w:pPr>
            <w:del w:id="1284" w:author="NTrinh" w:date="2024-01-26T17:17:00Z">
              <w:r w:rsidRPr="00A25E94" w:rsidDel="00310529">
                <w:rPr>
                  <w:rFonts w:cs="Times New Roman"/>
                  <w:sz w:val="24"/>
                  <w:szCs w:val="24"/>
                  <w:rPrChange w:id="1285" w:author="NTrinh" w:date="2024-01-26T16:37:00Z">
                    <w:rPr>
                      <w:rFonts w:cs="Times New Roman"/>
                      <w:szCs w:val="28"/>
                    </w:rPr>
                  </w:rPrChange>
                </w:rPr>
                <w:delText>15 ≤ CLCR &lt; 30</w:delText>
              </w:r>
            </w:del>
          </w:p>
        </w:tc>
      </w:tr>
      <w:tr w:rsidR="00D1118D" w:rsidRPr="00A25E94" w:rsidDel="00926A64" w14:paraId="13AF9AFD" w14:textId="2F12F5B3" w:rsidTr="00361C52">
        <w:trPr>
          <w:trHeight w:val="227"/>
          <w:jc w:val="center"/>
          <w:del w:id="1286" w:author="NTrinh" w:date="2024-01-26T21:51:00Z"/>
        </w:trPr>
        <w:tc>
          <w:tcPr>
            <w:tcW w:w="1990" w:type="pct"/>
            <w:vAlign w:val="center"/>
          </w:tcPr>
          <w:p w14:paraId="6D2A5F69" w14:textId="4AABF28F" w:rsidR="00D1118D" w:rsidRPr="00A25E94" w:rsidDel="00926A64" w:rsidRDefault="00D1118D">
            <w:pPr>
              <w:spacing w:before="40" w:after="40" w:line="480" w:lineRule="auto"/>
              <w:jc w:val="center"/>
              <w:rPr>
                <w:del w:id="1287" w:author="NTrinh" w:date="2024-01-26T21:51:00Z"/>
                <w:rFonts w:cs="Times New Roman"/>
                <w:sz w:val="24"/>
                <w:szCs w:val="24"/>
                <w:lang w:val="en-US"/>
                <w:rPrChange w:id="1288" w:author="NTrinh" w:date="2024-01-26T16:37:00Z">
                  <w:rPr>
                    <w:del w:id="1289" w:author="NTrinh" w:date="2024-01-26T21:51:00Z"/>
                    <w:rFonts w:cs="Times New Roman"/>
                    <w:szCs w:val="28"/>
                    <w:lang w:val="en-US"/>
                  </w:rPr>
                </w:rPrChange>
              </w:rPr>
              <w:pPrChange w:id="1290" w:author="NTrinh" w:date="2024-01-26T16:37:00Z">
                <w:pPr>
                  <w:spacing w:before="40" w:after="40" w:line="312" w:lineRule="auto"/>
                  <w:jc w:val="center"/>
                </w:pPr>
              </w:pPrChange>
            </w:pPr>
            <w:del w:id="1291" w:author="NTrinh" w:date="2024-01-26T17:17:00Z">
              <w:r w:rsidRPr="00A25E94" w:rsidDel="00310529">
                <w:rPr>
                  <w:rFonts w:cs="Times New Roman"/>
                  <w:sz w:val="24"/>
                  <w:szCs w:val="24"/>
                  <w:lang w:val="en-US"/>
                  <w:rPrChange w:id="1292" w:author="NTrinh" w:date="2024-01-26T16:37:00Z">
                    <w:rPr>
                      <w:rFonts w:cs="Times New Roman"/>
                      <w:szCs w:val="28"/>
                      <w:lang w:val="en-US"/>
                    </w:rPr>
                  </w:rPrChange>
                </w:rPr>
                <w:delText>Stage 5</w:delText>
              </w:r>
            </w:del>
          </w:p>
        </w:tc>
        <w:tc>
          <w:tcPr>
            <w:tcW w:w="3010" w:type="pct"/>
          </w:tcPr>
          <w:p w14:paraId="0D9B238D" w14:textId="41853A1B" w:rsidR="00D1118D" w:rsidRPr="00A25E94" w:rsidDel="00926A64" w:rsidRDefault="003E148A">
            <w:pPr>
              <w:pStyle w:val="supernormal"/>
              <w:spacing w:before="40" w:after="40" w:line="480" w:lineRule="auto"/>
              <w:jc w:val="center"/>
              <w:rPr>
                <w:del w:id="1293" w:author="NTrinh" w:date="2024-01-26T21:51:00Z"/>
                <w:rFonts w:cs="Times New Roman"/>
                <w:sz w:val="24"/>
                <w:szCs w:val="24"/>
                <w:rPrChange w:id="1294" w:author="NTrinh" w:date="2024-01-26T16:37:00Z">
                  <w:rPr>
                    <w:del w:id="1295" w:author="NTrinh" w:date="2024-01-26T21:51:00Z"/>
                    <w:rFonts w:cs="Times New Roman"/>
                    <w:sz w:val="28"/>
                    <w:szCs w:val="28"/>
                  </w:rPr>
                </w:rPrChange>
              </w:rPr>
              <w:pPrChange w:id="1296" w:author="NTrinh" w:date="2024-01-26T16:37:00Z">
                <w:pPr>
                  <w:pStyle w:val="supernormal"/>
                  <w:spacing w:before="40" w:after="40"/>
                  <w:jc w:val="center"/>
                </w:pPr>
              </w:pPrChange>
            </w:pPr>
            <w:del w:id="1297" w:author="NTrinh" w:date="2024-01-26T17:17:00Z">
              <w:r w:rsidRPr="00A25E94" w:rsidDel="00310529">
                <w:rPr>
                  <w:rFonts w:cs="Times New Roman"/>
                  <w:sz w:val="24"/>
                  <w:szCs w:val="24"/>
                  <w:rPrChange w:id="1298" w:author="NTrinh" w:date="2024-01-26T16:37:00Z">
                    <w:rPr>
                      <w:rFonts w:cs="Times New Roman"/>
                      <w:szCs w:val="28"/>
                    </w:rPr>
                  </w:rPrChange>
                </w:rPr>
                <w:delText>&lt; 15</w:delText>
              </w:r>
            </w:del>
          </w:p>
        </w:tc>
      </w:tr>
    </w:tbl>
    <w:p w14:paraId="380EF6E9" w14:textId="7BDAECA1" w:rsidR="00772580" w:rsidRPr="00A25E94" w:rsidDel="00035DC0" w:rsidRDefault="00A21332">
      <w:pPr>
        <w:spacing w:line="480" w:lineRule="auto"/>
        <w:ind w:firstLine="360"/>
        <w:jc w:val="both"/>
        <w:rPr>
          <w:del w:id="1299" w:author="NTrinh" w:date="2024-01-26T17:19:00Z"/>
          <w:rFonts w:cs="Times New Roman"/>
          <w:sz w:val="24"/>
          <w:szCs w:val="24"/>
          <w:lang w:val="en-US"/>
          <w:rPrChange w:id="1300" w:author="NTrinh" w:date="2024-01-26T16:37:00Z">
            <w:rPr>
              <w:del w:id="1301" w:author="NTrinh" w:date="2024-01-26T17:19:00Z"/>
              <w:rFonts w:cs="Times New Roman"/>
              <w:lang w:val="en-US"/>
            </w:rPr>
          </w:rPrChange>
        </w:rPr>
        <w:pPrChange w:id="1302" w:author="NTrinh" w:date="2024-01-26T16:37:00Z">
          <w:pPr>
            <w:ind w:firstLine="360"/>
            <w:jc w:val="both"/>
          </w:pPr>
        </w:pPrChange>
      </w:pPr>
      <w:del w:id="1303" w:author="NTrinh" w:date="2024-01-26T17:19:00Z">
        <w:r w:rsidRPr="00A25E94" w:rsidDel="00035DC0">
          <w:rPr>
            <w:rFonts w:cs="Times New Roman"/>
            <w:sz w:val="24"/>
            <w:szCs w:val="24"/>
            <w:lang w:val="en-US"/>
            <w:rPrChange w:id="1304" w:author="NTrinh" w:date="2024-01-26T16:37:00Z">
              <w:rPr>
                <w:rFonts w:cs="Times New Roman"/>
                <w:lang w:val="en-US"/>
              </w:rPr>
            </w:rPrChange>
          </w:rPr>
          <w:delText>The severity of LI-TP was assessed based on nadir p</w:delText>
        </w:r>
        <w:r w:rsidR="00D03960" w:rsidRPr="00A25E94" w:rsidDel="00035DC0">
          <w:rPr>
            <w:rFonts w:cs="Times New Roman"/>
            <w:sz w:val="24"/>
            <w:szCs w:val="24"/>
            <w:lang w:val="en-US"/>
            <w:rPrChange w:id="1305" w:author="NTrinh" w:date="2024-01-26T16:37:00Z">
              <w:rPr>
                <w:rFonts w:cs="Times New Roman"/>
                <w:lang w:val="en-US"/>
              </w:rPr>
            </w:rPrChange>
          </w:rPr>
          <w:delText>latelet coun</w:delText>
        </w:r>
        <w:r w:rsidRPr="00A25E94" w:rsidDel="00035DC0">
          <w:rPr>
            <w:rFonts w:cs="Times New Roman"/>
            <w:sz w:val="24"/>
            <w:szCs w:val="24"/>
            <w:lang w:val="en-US"/>
            <w:rPrChange w:id="1306" w:author="NTrinh" w:date="2024-01-26T16:37:00Z">
              <w:rPr>
                <w:rFonts w:cs="Times New Roman"/>
                <w:lang w:val="en-US"/>
              </w:rPr>
            </w:rPrChange>
          </w:rPr>
          <w:delText xml:space="preserve">t, using </w:delText>
        </w:r>
        <w:r w:rsidR="00C62825" w:rsidRPr="00A25E94" w:rsidDel="00035DC0">
          <w:rPr>
            <w:rFonts w:cs="Times New Roman"/>
            <w:sz w:val="24"/>
            <w:szCs w:val="24"/>
            <w:lang w:val="en-US"/>
            <w:rPrChange w:id="1307" w:author="NTrinh" w:date="2024-01-26T16:37:00Z">
              <w:rPr>
                <w:rFonts w:cs="Times New Roman"/>
                <w:lang w:val="en-US"/>
              </w:rPr>
            </w:rPrChange>
          </w:rPr>
          <w:delText xml:space="preserve">CTCAE scale. </w:delText>
        </w:r>
      </w:del>
    </w:p>
    <w:tbl>
      <w:tblPr>
        <w:tblStyle w:val="TableGrid"/>
        <w:tblW w:w="4007" w:type="pct"/>
        <w:jc w:val="center"/>
        <w:tblLook w:val="04A0" w:firstRow="1" w:lastRow="0" w:firstColumn="1" w:lastColumn="0" w:noHBand="0" w:noVBand="1"/>
      </w:tblPr>
      <w:tblGrid>
        <w:gridCol w:w="2890"/>
        <w:gridCol w:w="4371"/>
      </w:tblGrid>
      <w:tr w:rsidR="00A32978" w:rsidRPr="00A25E94" w:rsidDel="00035DC0" w14:paraId="13B92900" w14:textId="2F700008" w:rsidTr="00361C52">
        <w:trPr>
          <w:trHeight w:val="227"/>
          <w:jc w:val="center"/>
          <w:del w:id="1308" w:author="NTrinh" w:date="2024-01-26T17:19:00Z"/>
        </w:trPr>
        <w:tc>
          <w:tcPr>
            <w:tcW w:w="1990" w:type="pct"/>
            <w:vAlign w:val="center"/>
          </w:tcPr>
          <w:p w14:paraId="1B9FA5E3" w14:textId="6D1EA87F" w:rsidR="00A32978" w:rsidRPr="00A25E94" w:rsidDel="00035DC0" w:rsidRDefault="00A32978">
            <w:pPr>
              <w:pStyle w:val="supernormal"/>
              <w:spacing w:before="40" w:after="40" w:line="480" w:lineRule="auto"/>
              <w:jc w:val="center"/>
              <w:rPr>
                <w:del w:id="1309" w:author="NTrinh" w:date="2024-01-26T17:19:00Z"/>
                <w:rFonts w:cs="Times New Roman"/>
                <w:b/>
                <w:bCs w:val="0"/>
                <w:sz w:val="24"/>
                <w:szCs w:val="24"/>
                <w:rPrChange w:id="1310" w:author="NTrinh" w:date="2024-01-26T16:37:00Z">
                  <w:rPr>
                    <w:del w:id="1311" w:author="NTrinh" w:date="2024-01-26T17:19:00Z"/>
                    <w:rFonts w:cs="Times New Roman"/>
                    <w:b/>
                    <w:bCs w:val="0"/>
                    <w:sz w:val="28"/>
                    <w:szCs w:val="28"/>
                  </w:rPr>
                </w:rPrChange>
              </w:rPr>
              <w:pPrChange w:id="1312" w:author="NTrinh" w:date="2024-01-26T16:37:00Z">
                <w:pPr>
                  <w:pStyle w:val="supernormal"/>
                  <w:spacing w:before="40" w:after="40"/>
                  <w:jc w:val="center"/>
                </w:pPr>
              </w:pPrChange>
            </w:pPr>
            <w:del w:id="1313" w:author="NTrinh" w:date="2024-01-26T17:19:00Z">
              <w:r w:rsidRPr="00A25E94" w:rsidDel="00035DC0">
                <w:rPr>
                  <w:rFonts w:cs="Times New Roman"/>
                  <w:b/>
                  <w:bCs w:val="0"/>
                  <w:sz w:val="24"/>
                  <w:szCs w:val="24"/>
                  <w:rPrChange w:id="1314" w:author="NTrinh" w:date="2024-01-26T16:37:00Z">
                    <w:rPr>
                      <w:rFonts w:cs="Times New Roman"/>
                      <w:b/>
                      <w:bCs w:val="0"/>
                      <w:szCs w:val="28"/>
                    </w:rPr>
                  </w:rPrChange>
                </w:rPr>
                <w:delText>Severity</w:delText>
              </w:r>
            </w:del>
          </w:p>
        </w:tc>
        <w:tc>
          <w:tcPr>
            <w:tcW w:w="3010" w:type="pct"/>
          </w:tcPr>
          <w:p w14:paraId="56ABB12E" w14:textId="5C93DC1C" w:rsidR="00A32978" w:rsidRPr="00A25E94" w:rsidDel="00035DC0" w:rsidRDefault="00A32978">
            <w:pPr>
              <w:pStyle w:val="supernormal"/>
              <w:spacing w:before="40" w:after="40" w:line="480" w:lineRule="auto"/>
              <w:jc w:val="center"/>
              <w:rPr>
                <w:del w:id="1315" w:author="NTrinh" w:date="2024-01-26T17:19:00Z"/>
                <w:rFonts w:cs="Times New Roman"/>
                <w:b/>
                <w:bCs w:val="0"/>
                <w:sz w:val="24"/>
                <w:szCs w:val="24"/>
                <w:rPrChange w:id="1316" w:author="NTrinh" w:date="2024-01-26T16:37:00Z">
                  <w:rPr>
                    <w:del w:id="1317" w:author="NTrinh" w:date="2024-01-26T17:19:00Z"/>
                    <w:rFonts w:cs="Times New Roman"/>
                    <w:b/>
                    <w:bCs w:val="0"/>
                    <w:sz w:val="28"/>
                    <w:szCs w:val="28"/>
                  </w:rPr>
                </w:rPrChange>
              </w:rPr>
              <w:pPrChange w:id="1318" w:author="NTrinh" w:date="2024-01-26T16:37:00Z">
                <w:pPr>
                  <w:pStyle w:val="supernormal"/>
                  <w:spacing w:before="40" w:after="40"/>
                  <w:jc w:val="center"/>
                </w:pPr>
              </w:pPrChange>
            </w:pPr>
            <w:del w:id="1319" w:author="NTrinh" w:date="2024-01-26T17:19:00Z">
              <w:r w:rsidRPr="00A25E94" w:rsidDel="00035DC0">
                <w:rPr>
                  <w:rFonts w:cs="Times New Roman"/>
                  <w:b/>
                  <w:bCs w:val="0"/>
                  <w:sz w:val="24"/>
                  <w:szCs w:val="24"/>
                  <w:rPrChange w:id="1320" w:author="NTrinh" w:date="2024-01-26T16:37:00Z">
                    <w:rPr>
                      <w:rFonts w:cs="Times New Roman"/>
                      <w:b/>
                      <w:bCs w:val="0"/>
                      <w:szCs w:val="28"/>
                    </w:rPr>
                  </w:rPrChange>
                </w:rPr>
                <w:delText>Platelet count (G/L)</w:delText>
              </w:r>
            </w:del>
          </w:p>
        </w:tc>
      </w:tr>
      <w:tr w:rsidR="00A32978" w:rsidRPr="00A25E94" w:rsidDel="00035DC0" w14:paraId="4163B5B8" w14:textId="64C66B1B" w:rsidTr="00361C52">
        <w:trPr>
          <w:trHeight w:val="227"/>
          <w:jc w:val="center"/>
          <w:del w:id="1321" w:author="NTrinh" w:date="2024-01-26T17:19:00Z"/>
        </w:trPr>
        <w:tc>
          <w:tcPr>
            <w:tcW w:w="1990" w:type="pct"/>
            <w:vAlign w:val="center"/>
          </w:tcPr>
          <w:p w14:paraId="4B1717D3" w14:textId="2C7DF15B" w:rsidR="00A32978" w:rsidRPr="00A25E94" w:rsidDel="00035DC0" w:rsidRDefault="00A32978">
            <w:pPr>
              <w:spacing w:before="40" w:after="40" w:line="480" w:lineRule="auto"/>
              <w:jc w:val="center"/>
              <w:rPr>
                <w:del w:id="1322" w:author="NTrinh" w:date="2024-01-26T17:19:00Z"/>
                <w:rFonts w:cs="Times New Roman"/>
                <w:sz w:val="24"/>
                <w:szCs w:val="24"/>
                <w:rPrChange w:id="1323" w:author="NTrinh" w:date="2024-01-26T16:37:00Z">
                  <w:rPr>
                    <w:del w:id="1324" w:author="NTrinh" w:date="2024-01-26T17:19:00Z"/>
                    <w:rFonts w:cs="Times New Roman"/>
                    <w:szCs w:val="28"/>
                  </w:rPr>
                </w:rPrChange>
              </w:rPr>
              <w:pPrChange w:id="1325" w:author="NTrinh" w:date="2024-01-26T16:37:00Z">
                <w:pPr>
                  <w:spacing w:before="40" w:after="40" w:line="312" w:lineRule="auto"/>
                  <w:jc w:val="center"/>
                </w:pPr>
              </w:pPrChange>
            </w:pPr>
            <w:del w:id="1326" w:author="NTrinh" w:date="2024-01-26T17:19:00Z">
              <w:r w:rsidRPr="00A25E94" w:rsidDel="00035DC0">
                <w:rPr>
                  <w:rFonts w:cs="Times New Roman"/>
                  <w:sz w:val="24"/>
                  <w:szCs w:val="24"/>
                  <w:lang w:val="en-US"/>
                  <w:rPrChange w:id="1327" w:author="NTrinh" w:date="2024-01-26T16:37:00Z">
                    <w:rPr>
                      <w:rFonts w:cs="Times New Roman"/>
                      <w:szCs w:val="28"/>
                      <w:lang w:val="en-US"/>
                    </w:rPr>
                  </w:rPrChange>
                </w:rPr>
                <w:delText>Grade</w:delText>
              </w:r>
              <w:r w:rsidRPr="00A25E94" w:rsidDel="00035DC0">
                <w:rPr>
                  <w:rFonts w:cs="Times New Roman"/>
                  <w:sz w:val="24"/>
                  <w:szCs w:val="24"/>
                  <w:rPrChange w:id="1328" w:author="NTrinh" w:date="2024-01-26T16:37:00Z">
                    <w:rPr>
                      <w:rFonts w:cs="Times New Roman"/>
                      <w:szCs w:val="28"/>
                    </w:rPr>
                  </w:rPrChange>
                </w:rPr>
                <w:delText xml:space="preserve"> 1</w:delText>
              </w:r>
            </w:del>
          </w:p>
        </w:tc>
        <w:tc>
          <w:tcPr>
            <w:tcW w:w="3010" w:type="pct"/>
          </w:tcPr>
          <w:p w14:paraId="4FF9E8C5" w14:textId="19F19AA5" w:rsidR="00A32978" w:rsidRPr="00A25E94" w:rsidDel="00035DC0" w:rsidRDefault="00A32978">
            <w:pPr>
              <w:pStyle w:val="supernormal"/>
              <w:spacing w:before="40" w:after="40" w:line="480" w:lineRule="auto"/>
              <w:jc w:val="center"/>
              <w:rPr>
                <w:del w:id="1329" w:author="NTrinh" w:date="2024-01-26T17:19:00Z"/>
                <w:rFonts w:cs="Times New Roman"/>
                <w:sz w:val="24"/>
                <w:szCs w:val="24"/>
                <w:rPrChange w:id="1330" w:author="NTrinh" w:date="2024-01-26T16:37:00Z">
                  <w:rPr>
                    <w:del w:id="1331" w:author="NTrinh" w:date="2024-01-26T17:19:00Z"/>
                    <w:rFonts w:cs="Times New Roman"/>
                    <w:sz w:val="28"/>
                    <w:szCs w:val="28"/>
                  </w:rPr>
                </w:rPrChange>
              </w:rPr>
              <w:pPrChange w:id="1332" w:author="NTrinh" w:date="2024-01-26T16:37:00Z">
                <w:pPr>
                  <w:pStyle w:val="supernormal"/>
                  <w:spacing w:before="40" w:after="40"/>
                  <w:jc w:val="center"/>
                </w:pPr>
              </w:pPrChange>
            </w:pPr>
            <w:del w:id="1333" w:author="NTrinh" w:date="2024-01-26T17:19:00Z">
              <w:r w:rsidRPr="00A25E94" w:rsidDel="00035DC0">
                <w:rPr>
                  <w:rFonts w:cs="Times New Roman"/>
                  <w:sz w:val="24"/>
                  <w:szCs w:val="24"/>
                  <w:rPrChange w:id="1334" w:author="NTrinh" w:date="2024-01-26T16:37:00Z">
                    <w:rPr>
                      <w:rFonts w:cs="Times New Roman"/>
                      <w:szCs w:val="28"/>
                    </w:rPr>
                  </w:rPrChange>
                </w:rPr>
                <w:delText>75 – 150</w:delText>
              </w:r>
            </w:del>
          </w:p>
        </w:tc>
      </w:tr>
      <w:tr w:rsidR="00A32978" w:rsidRPr="00A25E94" w:rsidDel="00035DC0" w14:paraId="4890975C" w14:textId="07F841BD" w:rsidTr="00361C52">
        <w:trPr>
          <w:trHeight w:val="227"/>
          <w:jc w:val="center"/>
          <w:del w:id="1335" w:author="NTrinh" w:date="2024-01-26T17:19:00Z"/>
        </w:trPr>
        <w:tc>
          <w:tcPr>
            <w:tcW w:w="1990" w:type="pct"/>
            <w:vAlign w:val="center"/>
          </w:tcPr>
          <w:p w14:paraId="293F19C1" w14:textId="744A9052" w:rsidR="00A32978" w:rsidRPr="00A25E94" w:rsidDel="00035DC0" w:rsidRDefault="00A32978">
            <w:pPr>
              <w:spacing w:before="40" w:after="40" w:line="480" w:lineRule="auto"/>
              <w:jc w:val="center"/>
              <w:rPr>
                <w:del w:id="1336" w:author="NTrinh" w:date="2024-01-26T17:19:00Z"/>
                <w:rFonts w:cs="Times New Roman"/>
                <w:sz w:val="24"/>
                <w:szCs w:val="24"/>
                <w:rPrChange w:id="1337" w:author="NTrinh" w:date="2024-01-26T16:37:00Z">
                  <w:rPr>
                    <w:del w:id="1338" w:author="NTrinh" w:date="2024-01-26T17:19:00Z"/>
                    <w:rFonts w:cs="Times New Roman"/>
                    <w:szCs w:val="28"/>
                  </w:rPr>
                </w:rPrChange>
              </w:rPr>
              <w:pPrChange w:id="1339" w:author="NTrinh" w:date="2024-01-26T16:37:00Z">
                <w:pPr>
                  <w:spacing w:before="40" w:after="40" w:line="312" w:lineRule="auto"/>
                  <w:jc w:val="center"/>
                </w:pPr>
              </w:pPrChange>
            </w:pPr>
            <w:del w:id="1340" w:author="NTrinh" w:date="2024-01-26T17:19:00Z">
              <w:r w:rsidRPr="00A25E94" w:rsidDel="00035DC0">
                <w:rPr>
                  <w:rFonts w:cs="Times New Roman"/>
                  <w:sz w:val="24"/>
                  <w:szCs w:val="24"/>
                  <w:lang w:val="en-US"/>
                  <w:rPrChange w:id="1341" w:author="NTrinh" w:date="2024-01-26T16:37:00Z">
                    <w:rPr>
                      <w:rFonts w:cs="Times New Roman"/>
                      <w:szCs w:val="28"/>
                      <w:lang w:val="en-US"/>
                    </w:rPr>
                  </w:rPrChange>
                </w:rPr>
                <w:delText>Grade</w:delText>
              </w:r>
              <w:r w:rsidRPr="00A25E94" w:rsidDel="00035DC0">
                <w:rPr>
                  <w:rFonts w:cs="Times New Roman"/>
                  <w:sz w:val="24"/>
                  <w:szCs w:val="24"/>
                  <w:rPrChange w:id="1342" w:author="NTrinh" w:date="2024-01-26T16:37:00Z">
                    <w:rPr>
                      <w:rFonts w:cs="Times New Roman"/>
                      <w:szCs w:val="28"/>
                    </w:rPr>
                  </w:rPrChange>
                </w:rPr>
                <w:delText xml:space="preserve"> 2</w:delText>
              </w:r>
            </w:del>
          </w:p>
        </w:tc>
        <w:tc>
          <w:tcPr>
            <w:tcW w:w="3010" w:type="pct"/>
          </w:tcPr>
          <w:p w14:paraId="74CBC6A5" w14:textId="7B1FA48A" w:rsidR="00A32978" w:rsidRPr="00A25E94" w:rsidDel="00035DC0" w:rsidRDefault="00A32978">
            <w:pPr>
              <w:pStyle w:val="supernormal"/>
              <w:spacing w:before="40" w:after="40" w:line="480" w:lineRule="auto"/>
              <w:jc w:val="center"/>
              <w:rPr>
                <w:del w:id="1343" w:author="NTrinh" w:date="2024-01-26T17:19:00Z"/>
                <w:rFonts w:cs="Times New Roman"/>
                <w:sz w:val="24"/>
                <w:szCs w:val="24"/>
                <w:rPrChange w:id="1344" w:author="NTrinh" w:date="2024-01-26T16:37:00Z">
                  <w:rPr>
                    <w:del w:id="1345" w:author="NTrinh" w:date="2024-01-26T17:19:00Z"/>
                    <w:rFonts w:cs="Times New Roman"/>
                    <w:sz w:val="28"/>
                    <w:szCs w:val="28"/>
                  </w:rPr>
                </w:rPrChange>
              </w:rPr>
              <w:pPrChange w:id="1346" w:author="NTrinh" w:date="2024-01-26T16:37:00Z">
                <w:pPr>
                  <w:pStyle w:val="supernormal"/>
                  <w:spacing w:before="40" w:after="40"/>
                  <w:jc w:val="center"/>
                </w:pPr>
              </w:pPrChange>
            </w:pPr>
            <w:del w:id="1347" w:author="NTrinh" w:date="2024-01-26T17:19:00Z">
              <w:r w:rsidRPr="00A25E94" w:rsidDel="00035DC0">
                <w:rPr>
                  <w:rFonts w:cs="Times New Roman"/>
                  <w:sz w:val="24"/>
                  <w:szCs w:val="24"/>
                  <w:rPrChange w:id="1348" w:author="NTrinh" w:date="2024-01-26T16:37:00Z">
                    <w:rPr>
                      <w:rFonts w:cs="Times New Roman"/>
                      <w:szCs w:val="28"/>
                    </w:rPr>
                  </w:rPrChange>
                </w:rPr>
                <w:delText>50 – 75</w:delText>
              </w:r>
            </w:del>
          </w:p>
        </w:tc>
      </w:tr>
      <w:tr w:rsidR="00A32978" w:rsidRPr="00A25E94" w:rsidDel="00035DC0" w14:paraId="225CA8F2" w14:textId="1765A451" w:rsidTr="00361C52">
        <w:trPr>
          <w:trHeight w:val="227"/>
          <w:jc w:val="center"/>
          <w:del w:id="1349" w:author="NTrinh" w:date="2024-01-26T17:19:00Z"/>
        </w:trPr>
        <w:tc>
          <w:tcPr>
            <w:tcW w:w="1990" w:type="pct"/>
            <w:vAlign w:val="center"/>
          </w:tcPr>
          <w:p w14:paraId="6E0B8228" w14:textId="7A9F9F8C" w:rsidR="00A32978" w:rsidRPr="00A25E94" w:rsidDel="00035DC0" w:rsidRDefault="00A32978">
            <w:pPr>
              <w:spacing w:before="40" w:after="40" w:line="480" w:lineRule="auto"/>
              <w:jc w:val="center"/>
              <w:rPr>
                <w:del w:id="1350" w:author="NTrinh" w:date="2024-01-26T17:19:00Z"/>
                <w:rFonts w:cs="Times New Roman"/>
                <w:sz w:val="24"/>
                <w:szCs w:val="24"/>
                <w:rPrChange w:id="1351" w:author="NTrinh" w:date="2024-01-26T16:37:00Z">
                  <w:rPr>
                    <w:del w:id="1352" w:author="NTrinh" w:date="2024-01-26T17:19:00Z"/>
                    <w:rFonts w:cs="Times New Roman"/>
                    <w:szCs w:val="28"/>
                  </w:rPr>
                </w:rPrChange>
              </w:rPr>
              <w:pPrChange w:id="1353" w:author="NTrinh" w:date="2024-01-26T16:37:00Z">
                <w:pPr>
                  <w:spacing w:before="40" w:after="40" w:line="312" w:lineRule="auto"/>
                  <w:jc w:val="center"/>
                </w:pPr>
              </w:pPrChange>
            </w:pPr>
            <w:del w:id="1354" w:author="NTrinh" w:date="2024-01-26T17:19:00Z">
              <w:r w:rsidRPr="00A25E94" w:rsidDel="00035DC0">
                <w:rPr>
                  <w:rFonts w:cs="Times New Roman"/>
                  <w:sz w:val="24"/>
                  <w:szCs w:val="24"/>
                  <w:lang w:val="en-US"/>
                  <w:rPrChange w:id="1355" w:author="NTrinh" w:date="2024-01-26T16:37:00Z">
                    <w:rPr>
                      <w:rFonts w:cs="Times New Roman"/>
                      <w:szCs w:val="28"/>
                      <w:lang w:val="en-US"/>
                    </w:rPr>
                  </w:rPrChange>
                </w:rPr>
                <w:delText>Grade</w:delText>
              </w:r>
              <w:r w:rsidRPr="00A25E94" w:rsidDel="00035DC0">
                <w:rPr>
                  <w:rFonts w:cs="Times New Roman"/>
                  <w:sz w:val="24"/>
                  <w:szCs w:val="24"/>
                  <w:rPrChange w:id="1356" w:author="NTrinh" w:date="2024-01-26T16:37:00Z">
                    <w:rPr>
                      <w:rFonts w:cs="Times New Roman"/>
                      <w:szCs w:val="28"/>
                    </w:rPr>
                  </w:rPrChange>
                </w:rPr>
                <w:delText xml:space="preserve"> 3</w:delText>
              </w:r>
            </w:del>
          </w:p>
        </w:tc>
        <w:tc>
          <w:tcPr>
            <w:tcW w:w="3010" w:type="pct"/>
          </w:tcPr>
          <w:p w14:paraId="4A8D1B49" w14:textId="3ECB46BD" w:rsidR="00A32978" w:rsidRPr="00A25E94" w:rsidDel="00035DC0" w:rsidRDefault="00A32978">
            <w:pPr>
              <w:pStyle w:val="supernormal"/>
              <w:spacing w:before="40" w:after="40" w:line="480" w:lineRule="auto"/>
              <w:jc w:val="center"/>
              <w:rPr>
                <w:del w:id="1357" w:author="NTrinh" w:date="2024-01-26T17:19:00Z"/>
                <w:rFonts w:cs="Times New Roman"/>
                <w:sz w:val="24"/>
                <w:szCs w:val="24"/>
                <w:lang w:val="vi-VN"/>
                <w:rPrChange w:id="1358" w:author="NTrinh" w:date="2024-01-26T16:37:00Z">
                  <w:rPr>
                    <w:del w:id="1359" w:author="NTrinh" w:date="2024-01-26T17:19:00Z"/>
                    <w:rFonts w:cs="Times New Roman"/>
                    <w:sz w:val="28"/>
                    <w:szCs w:val="28"/>
                    <w:lang w:val="vi-VN"/>
                  </w:rPr>
                </w:rPrChange>
              </w:rPr>
              <w:pPrChange w:id="1360" w:author="NTrinh" w:date="2024-01-26T16:37:00Z">
                <w:pPr>
                  <w:pStyle w:val="supernormal"/>
                  <w:spacing w:before="40" w:after="40"/>
                  <w:jc w:val="center"/>
                </w:pPr>
              </w:pPrChange>
            </w:pPr>
            <w:del w:id="1361" w:author="NTrinh" w:date="2024-01-26T17:19:00Z">
              <w:r w:rsidRPr="00A25E94" w:rsidDel="00035DC0">
                <w:rPr>
                  <w:rFonts w:cs="Times New Roman"/>
                  <w:sz w:val="24"/>
                  <w:szCs w:val="24"/>
                  <w:rPrChange w:id="1362" w:author="NTrinh" w:date="2024-01-26T16:37:00Z">
                    <w:rPr>
                      <w:rFonts w:cs="Times New Roman"/>
                      <w:szCs w:val="28"/>
                    </w:rPr>
                  </w:rPrChange>
                </w:rPr>
                <w:delText>25 – 50</w:delText>
              </w:r>
            </w:del>
          </w:p>
        </w:tc>
      </w:tr>
      <w:tr w:rsidR="00A32978" w:rsidRPr="00A25E94" w:rsidDel="00035DC0" w14:paraId="3EA14493" w14:textId="30ABDCDF" w:rsidTr="00361C52">
        <w:trPr>
          <w:trHeight w:val="227"/>
          <w:jc w:val="center"/>
          <w:del w:id="1363" w:author="NTrinh" w:date="2024-01-26T17:19:00Z"/>
        </w:trPr>
        <w:tc>
          <w:tcPr>
            <w:tcW w:w="1990" w:type="pct"/>
            <w:vAlign w:val="center"/>
          </w:tcPr>
          <w:p w14:paraId="57CA1531" w14:textId="336A4AAA" w:rsidR="00A32978" w:rsidRPr="00A25E94" w:rsidDel="00035DC0" w:rsidRDefault="00A32978">
            <w:pPr>
              <w:spacing w:before="40" w:after="40" w:line="480" w:lineRule="auto"/>
              <w:jc w:val="center"/>
              <w:rPr>
                <w:del w:id="1364" w:author="NTrinh" w:date="2024-01-26T17:19:00Z"/>
                <w:rFonts w:cs="Times New Roman"/>
                <w:sz w:val="24"/>
                <w:szCs w:val="24"/>
                <w:rPrChange w:id="1365" w:author="NTrinh" w:date="2024-01-26T16:37:00Z">
                  <w:rPr>
                    <w:del w:id="1366" w:author="NTrinh" w:date="2024-01-26T17:19:00Z"/>
                    <w:rFonts w:cs="Times New Roman"/>
                    <w:szCs w:val="28"/>
                  </w:rPr>
                </w:rPrChange>
              </w:rPr>
              <w:pPrChange w:id="1367" w:author="NTrinh" w:date="2024-01-26T16:37:00Z">
                <w:pPr>
                  <w:spacing w:before="40" w:after="40" w:line="312" w:lineRule="auto"/>
                  <w:jc w:val="center"/>
                </w:pPr>
              </w:pPrChange>
            </w:pPr>
            <w:del w:id="1368" w:author="NTrinh" w:date="2024-01-26T17:19:00Z">
              <w:r w:rsidRPr="00A25E94" w:rsidDel="00035DC0">
                <w:rPr>
                  <w:rFonts w:cs="Times New Roman"/>
                  <w:sz w:val="24"/>
                  <w:szCs w:val="24"/>
                  <w:lang w:val="en-US"/>
                  <w:rPrChange w:id="1369" w:author="NTrinh" w:date="2024-01-26T16:37:00Z">
                    <w:rPr>
                      <w:rFonts w:cs="Times New Roman"/>
                      <w:szCs w:val="28"/>
                      <w:lang w:val="en-US"/>
                    </w:rPr>
                  </w:rPrChange>
                </w:rPr>
                <w:delText>Grade</w:delText>
              </w:r>
              <w:r w:rsidRPr="00A25E94" w:rsidDel="00035DC0">
                <w:rPr>
                  <w:rFonts w:cs="Times New Roman"/>
                  <w:sz w:val="24"/>
                  <w:szCs w:val="24"/>
                  <w:rPrChange w:id="1370" w:author="NTrinh" w:date="2024-01-26T16:37:00Z">
                    <w:rPr>
                      <w:rFonts w:cs="Times New Roman"/>
                      <w:szCs w:val="28"/>
                    </w:rPr>
                  </w:rPrChange>
                </w:rPr>
                <w:delText xml:space="preserve"> 4</w:delText>
              </w:r>
            </w:del>
          </w:p>
        </w:tc>
        <w:tc>
          <w:tcPr>
            <w:tcW w:w="3010" w:type="pct"/>
          </w:tcPr>
          <w:p w14:paraId="7E9BEB5D" w14:textId="33391A1F" w:rsidR="00A32978" w:rsidRPr="00A25E94" w:rsidDel="00035DC0" w:rsidRDefault="00A32978">
            <w:pPr>
              <w:pStyle w:val="supernormal"/>
              <w:spacing w:before="40" w:after="40" w:line="480" w:lineRule="auto"/>
              <w:jc w:val="center"/>
              <w:rPr>
                <w:del w:id="1371" w:author="NTrinh" w:date="2024-01-26T17:19:00Z"/>
                <w:rFonts w:cs="Times New Roman"/>
                <w:sz w:val="24"/>
                <w:szCs w:val="24"/>
                <w:lang w:val="vi-VN"/>
                <w:rPrChange w:id="1372" w:author="NTrinh" w:date="2024-01-26T16:37:00Z">
                  <w:rPr>
                    <w:del w:id="1373" w:author="NTrinh" w:date="2024-01-26T17:19:00Z"/>
                    <w:rFonts w:cs="Times New Roman"/>
                    <w:sz w:val="28"/>
                    <w:szCs w:val="28"/>
                    <w:lang w:val="vi-VN"/>
                  </w:rPr>
                </w:rPrChange>
              </w:rPr>
              <w:pPrChange w:id="1374" w:author="NTrinh" w:date="2024-01-26T16:37:00Z">
                <w:pPr>
                  <w:pStyle w:val="supernormal"/>
                  <w:spacing w:before="40" w:after="40"/>
                  <w:jc w:val="center"/>
                </w:pPr>
              </w:pPrChange>
            </w:pPr>
            <w:del w:id="1375" w:author="NTrinh" w:date="2024-01-26T17:19:00Z">
              <w:r w:rsidRPr="00A25E94" w:rsidDel="00035DC0">
                <w:rPr>
                  <w:rFonts w:cs="Times New Roman"/>
                  <w:sz w:val="24"/>
                  <w:szCs w:val="24"/>
                  <w:rPrChange w:id="1376" w:author="NTrinh" w:date="2024-01-26T16:37:00Z">
                    <w:rPr>
                      <w:rFonts w:cs="Times New Roman"/>
                      <w:szCs w:val="28"/>
                    </w:rPr>
                  </w:rPrChange>
                </w:rPr>
                <w:delText>&lt; 25</w:delText>
              </w:r>
            </w:del>
          </w:p>
        </w:tc>
      </w:tr>
    </w:tbl>
    <w:p w14:paraId="44EA0E4A" w14:textId="17EDB0E7" w:rsidR="005108A5" w:rsidRPr="00926A64" w:rsidDel="001E4808" w:rsidRDefault="005108A5">
      <w:pPr>
        <w:spacing w:line="480" w:lineRule="auto"/>
        <w:rPr>
          <w:del w:id="1377" w:author="NTrinh" w:date="2024-02-04T17:46:00Z"/>
          <w:sz w:val="24"/>
          <w:szCs w:val="24"/>
          <w:rPrChange w:id="1378" w:author="NTrinh" w:date="2024-01-26T21:51:00Z">
            <w:rPr>
              <w:del w:id="1379" w:author="NTrinh" w:date="2024-02-04T17:46:00Z"/>
            </w:rPr>
          </w:rPrChange>
        </w:rPr>
        <w:pPrChange w:id="1380" w:author="NTrinh" w:date="2024-01-26T21:51:00Z">
          <w:pPr>
            <w:pStyle w:val="Heading2"/>
          </w:pPr>
        </w:pPrChange>
      </w:pPr>
      <w:del w:id="1381" w:author="NTrinh" w:date="2024-01-26T21:51:00Z">
        <w:r w:rsidRPr="00926A64" w:rsidDel="00926A64">
          <w:rPr>
            <w:sz w:val="24"/>
            <w:szCs w:val="24"/>
            <w:rPrChange w:id="1382" w:author="NTrinh" w:date="2024-01-26T21:51:00Z">
              <w:rPr/>
            </w:rPrChange>
          </w:rPr>
          <w:delText xml:space="preserve">4. </w:delText>
        </w:r>
      </w:del>
      <w:del w:id="1383" w:author="NTrinh" w:date="2024-02-04T17:46:00Z">
        <w:r w:rsidRPr="00926A64" w:rsidDel="001E4808">
          <w:rPr>
            <w:sz w:val="24"/>
            <w:szCs w:val="24"/>
            <w:rPrChange w:id="1384" w:author="NTrinh" w:date="2024-01-26T21:51:00Z">
              <w:rPr/>
            </w:rPrChange>
          </w:rPr>
          <w:delText>Predictors</w:delText>
        </w:r>
      </w:del>
    </w:p>
    <w:p w14:paraId="31EB909E" w14:textId="4F71ADA8" w:rsidR="00B4139F" w:rsidRPr="00A25E94" w:rsidDel="001E4808" w:rsidRDefault="006F4F95">
      <w:pPr>
        <w:pStyle w:val="ListParagraph"/>
        <w:numPr>
          <w:ilvl w:val="0"/>
          <w:numId w:val="20"/>
        </w:numPr>
        <w:spacing w:line="480" w:lineRule="auto"/>
        <w:jc w:val="both"/>
        <w:rPr>
          <w:del w:id="1385" w:author="NTrinh" w:date="2024-02-04T17:46:00Z"/>
          <w:rFonts w:cs="Times New Roman"/>
          <w:sz w:val="24"/>
          <w:szCs w:val="24"/>
          <w:lang w:val="en-US"/>
          <w:rPrChange w:id="1386" w:author="NTrinh" w:date="2024-01-26T16:37:00Z">
            <w:rPr>
              <w:del w:id="1387" w:author="NTrinh" w:date="2024-02-04T17:46:00Z"/>
              <w:rFonts w:cs="Times New Roman"/>
              <w:lang w:val="en-US"/>
            </w:rPr>
          </w:rPrChange>
        </w:rPr>
        <w:pPrChange w:id="1388" w:author="NTrinh" w:date="2024-01-26T16:37:00Z">
          <w:pPr>
            <w:pStyle w:val="ListParagraph"/>
            <w:numPr>
              <w:numId w:val="20"/>
            </w:numPr>
            <w:ind w:left="567" w:hanging="227"/>
            <w:jc w:val="both"/>
          </w:pPr>
        </w:pPrChange>
      </w:pPr>
      <w:del w:id="1389" w:author="NTrinh" w:date="2024-02-04T17:46:00Z">
        <w:r w:rsidRPr="00A25E94" w:rsidDel="001E4808">
          <w:rPr>
            <w:rFonts w:cs="Times New Roman"/>
            <w:sz w:val="24"/>
            <w:szCs w:val="24"/>
            <w:lang w:val="en-US"/>
            <w:rPrChange w:id="1390" w:author="NTrinh" w:date="2024-01-26T16:37:00Z">
              <w:rPr>
                <w:rFonts w:cs="Times New Roman"/>
                <w:lang w:val="en-US"/>
              </w:rPr>
            </w:rPrChange>
          </w:rPr>
          <w:delText>Variables were selected based on three criteria: 1. Reported in the literature as predictive</w:delText>
        </w:r>
        <w:r w:rsidR="00D540E0" w:rsidRPr="00A25E94" w:rsidDel="001E4808">
          <w:rPr>
            <w:rFonts w:cs="Times New Roman"/>
            <w:sz w:val="24"/>
            <w:szCs w:val="24"/>
            <w:lang w:val="en-US"/>
            <w:rPrChange w:id="1391" w:author="NTrinh" w:date="2024-01-26T16:37:00Z">
              <w:rPr>
                <w:rFonts w:cs="Times New Roman"/>
                <w:lang w:val="en-US"/>
              </w:rPr>
            </w:rPrChange>
          </w:rPr>
          <w:delText xml:space="preserve"> of LI-TP; 2. Readily avaible in medical records</w:delText>
        </w:r>
        <w:r w:rsidR="001F5E8E" w:rsidRPr="00A25E94" w:rsidDel="001E4808">
          <w:rPr>
            <w:rFonts w:cs="Times New Roman"/>
            <w:sz w:val="24"/>
            <w:szCs w:val="24"/>
            <w:lang w:val="en-US"/>
            <w:rPrChange w:id="1392" w:author="NTrinh" w:date="2024-01-26T16:37:00Z">
              <w:rPr>
                <w:rFonts w:cs="Times New Roman"/>
                <w:lang w:val="en-US"/>
              </w:rPr>
            </w:rPrChange>
          </w:rPr>
          <w:delText xml:space="preserve">; 3. Considered relevant by </w:delText>
        </w:r>
        <w:r w:rsidR="00202D64" w:rsidRPr="00A25E94" w:rsidDel="001E4808">
          <w:rPr>
            <w:rFonts w:cs="Times New Roman"/>
            <w:sz w:val="24"/>
            <w:szCs w:val="24"/>
            <w:lang w:val="en-US"/>
            <w:rPrChange w:id="1393" w:author="NTrinh" w:date="2024-01-26T16:37:00Z">
              <w:rPr>
                <w:rFonts w:cs="Times New Roman"/>
                <w:lang w:val="en-US"/>
              </w:rPr>
            </w:rPrChange>
          </w:rPr>
          <w:delText>clinical experts.</w:delText>
        </w:r>
      </w:del>
    </w:p>
    <w:p w14:paraId="66BD5C2A" w14:textId="7E01727D" w:rsidR="00D57FA4" w:rsidRPr="00A25E94" w:rsidDel="001E4808" w:rsidRDefault="00860064">
      <w:pPr>
        <w:pStyle w:val="ListParagraph"/>
        <w:numPr>
          <w:ilvl w:val="0"/>
          <w:numId w:val="20"/>
        </w:numPr>
        <w:spacing w:line="480" w:lineRule="auto"/>
        <w:jc w:val="both"/>
        <w:rPr>
          <w:del w:id="1394" w:author="NTrinh" w:date="2024-02-04T17:46:00Z"/>
          <w:rFonts w:cs="Times New Roman"/>
          <w:sz w:val="24"/>
          <w:szCs w:val="24"/>
          <w:lang w:val="en-US"/>
          <w:rPrChange w:id="1395" w:author="NTrinh" w:date="2024-01-26T16:37:00Z">
            <w:rPr>
              <w:del w:id="1396" w:author="NTrinh" w:date="2024-02-04T17:46:00Z"/>
              <w:rFonts w:cs="Times New Roman"/>
              <w:lang w:val="en-US"/>
            </w:rPr>
          </w:rPrChange>
        </w:rPr>
        <w:pPrChange w:id="1397" w:author="NTrinh" w:date="2024-01-26T16:37:00Z">
          <w:pPr>
            <w:pStyle w:val="ListParagraph"/>
            <w:numPr>
              <w:numId w:val="20"/>
            </w:numPr>
            <w:ind w:left="567" w:hanging="227"/>
            <w:jc w:val="both"/>
          </w:pPr>
        </w:pPrChange>
      </w:pPr>
      <w:del w:id="1398" w:author="NTrinh" w:date="2024-02-04T17:46:00Z">
        <w:r w:rsidRPr="00A25E94" w:rsidDel="001E4808">
          <w:rPr>
            <w:rFonts w:cs="Times New Roman"/>
            <w:sz w:val="24"/>
            <w:szCs w:val="24"/>
            <w:lang w:val="en-US"/>
            <w:rPrChange w:id="1399" w:author="NTrinh" w:date="2024-01-26T16:37:00Z">
              <w:rPr>
                <w:rFonts w:cs="Times New Roman"/>
                <w:lang w:val="en-US"/>
              </w:rPr>
            </w:rPrChange>
          </w:rPr>
          <w:delText>…</w:delText>
        </w:r>
      </w:del>
    </w:p>
    <w:p w14:paraId="644A7E20" w14:textId="15A25E25" w:rsidR="00EA42CE" w:rsidRPr="00926A64" w:rsidRDefault="00BD160A">
      <w:pPr>
        <w:spacing w:line="480" w:lineRule="auto"/>
        <w:rPr>
          <w:sz w:val="24"/>
          <w:rPrChange w:id="1400" w:author="NTrinh" w:date="2024-01-26T21:51:00Z">
            <w:rPr/>
          </w:rPrChange>
        </w:rPr>
        <w:pPrChange w:id="1401" w:author="NTrinh" w:date="2024-01-26T21:51:00Z">
          <w:pPr>
            <w:pStyle w:val="Heading1"/>
          </w:pPr>
        </w:pPrChange>
      </w:pPr>
      <w:del w:id="1402" w:author="NTrinh" w:date="2024-01-26T21:51:00Z">
        <w:r w:rsidRPr="00926A64" w:rsidDel="00926A64">
          <w:rPr>
            <w:sz w:val="24"/>
            <w:szCs w:val="24"/>
            <w:rPrChange w:id="1403" w:author="NTrinh" w:date="2024-01-26T21:51:00Z">
              <w:rPr/>
            </w:rPrChange>
          </w:rPr>
          <w:delText>V</w:delText>
        </w:r>
        <w:r w:rsidR="00EA42CE" w:rsidRPr="00926A64" w:rsidDel="00926A64">
          <w:rPr>
            <w:sz w:val="24"/>
            <w:szCs w:val="24"/>
            <w:rPrChange w:id="1404" w:author="NTrinh" w:date="2024-01-26T21:51:00Z">
              <w:rPr/>
            </w:rPrChange>
          </w:rPr>
          <w:delText xml:space="preserve">. </w:delText>
        </w:r>
      </w:del>
      <w:r w:rsidR="00EA42CE" w:rsidRPr="00926A64">
        <w:rPr>
          <w:sz w:val="24"/>
          <w:szCs w:val="24"/>
          <w:rPrChange w:id="1405" w:author="NTrinh" w:date="2024-01-26T21:51:00Z">
            <w:rPr/>
          </w:rPrChange>
        </w:rPr>
        <w:t>Sta</w:t>
      </w:r>
      <w:r w:rsidR="006A7C1C" w:rsidRPr="00926A64">
        <w:rPr>
          <w:sz w:val="24"/>
          <w:szCs w:val="24"/>
          <w:rPrChange w:id="1406" w:author="NTrinh" w:date="2024-01-26T21:51:00Z">
            <w:rPr/>
          </w:rPrChange>
        </w:rPr>
        <w:t>tistical analysis</w:t>
      </w:r>
      <w:r w:rsidRPr="00926A64">
        <w:rPr>
          <w:sz w:val="24"/>
          <w:szCs w:val="24"/>
          <w:rPrChange w:id="1407" w:author="NTrinh" w:date="2024-01-26T21:51:00Z">
            <w:rPr/>
          </w:rPrChange>
        </w:rPr>
        <w:t xml:space="preserve"> plan</w:t>
      </w:r>
    </w:p>
    <w:p w14:paraId="3C605927" w14:textId="151BA004" w:rsidR="000D489A" w:rsidRPr="00A25E94" w:rsidDel="00310529" w:rsidRDefault="00A87406">
      <w:pPr>
        <w:pStyle w:val="Heading2"/>
        <w:spacing w:line="480" w:lineRule="auto"/>
        <w:rPr>
          <w:del w:id="1408" w:author="NTrinh" w:date="2024-01-26T17:08:00Z"/>
          <w:rFonts w:cs="Times New Roman"/>
          <w:sz w:val="24"/>
          <w:szCs w:val="24"/>
          <w:rPrChange w:id="1409" w:author="NTrinh" w:date="2024-01-26T16:37:00Z">
            <w:rPr>
              <w:del w:id="1410" w:author="NTrinh" w:date="2024-01-26T17:08:00Z"/>
              <w:rFonts w:cs="Times New Roman"/>
            </w:rPr>
          </w:rPrChange>
        </w:rPr>
        <w:pPrChange w:id="1411" w:author="NTrinh" w:date="2024-01-26T16:37:00Z">
          <w:pPr>
            <w:pStyle w:val="Heading2"/>
          </w:pPr>
        </w:pPrChange>
      </w:pPr>
      <w:del w:id="1412" w:author="NTrinh" w:date="2024-01-26T17:08:00Z">
        <w:r w:rsidRPr="00A25E94" w:rsidDel="00310529">
          <w:rPr>
            <w:rFonts w:cs="Times New Roman"/>
            <w:sz w:val="24"/>
            <w:szCs w:val="24"/>
            <w:rPrChange w:id="1413" w:author="NTrinh" w:date="2024-01-26T16:37:00Z">
              <w:rPr>
                <w:rFonts w:cs="Times New Roman"/>
              </w:rPr>
            </w:rPrChange>
          </w:rPr>
          <w:delText xml:space="preserve">1. </w:delText>
        </w:r>
        <w:r w:rsidR="000D489A" w:rsidRPr="00A25E94" w:rsidDel="00310529">
          <w:rPr>
            <w:rFonts w:cs="Times New Roman"/>
            <w:sz w:val="24"/>
            <w:szCs w:val="24"/>
            <w:rPrChange w:id="1414" w:author="NTrinh" w:date="2024-01-26T16:37:00Z">
              <w:rPr>
                <w:rFonts w:cs="Times New Roman"/>
              </w:rPr>
            </w:rPrChange>
          </w:rPr>
          <w:delText>General statistical analysis</w:delText>
        </w:r>
      </w:del>
    </w:p>
    <w:p w14:paraId="7B4D82BF" w14:textId="0422C0F9" w:rsidR="00460CED" w:rsidRPr="00A25E94" w:rsidDel="00310529" w:rsidRDefault="00460CED">
      <w:pPr>
        <w:spacing w:line="480" w:lineRule="auto"/>
        <w:ind w:firstLine="360"/>
        <w:jc w:val="both"/>
        <w:rPr>
          <w:del w:id="1415" w:author="NTrinh" w:date="2024-01-26T17:08:00Z"/>
          <w:rFonts w:cs="Times New Roman"/>
          <w:sz w:val="24"/>
          <w:szCs w:val="24"/>
          <w:lang w:val="en-US"/>
          <w:rPrChange w:id="1416" w:author="NTrinh" w:date="2024-01-26T16:37:00Z">
            <w:rPr>
              <w:del w:id="1417" w:author="NTrinh" w:date="2024-01-26T17:08:00Z"/>
              <w:rFonts w:cs="Times New Roman"/>
              <w:lang w:val="en-US"/>
            </w:rPr>
          </w:rPrChange>
        </w:rPr>
        <w:pPrChange w:id="1418" w:author="NTrinh" w:date="2024-01-26T16:37:00Z">
          <w:pPr>
            <w:ind w:firstLine="360"/>
            <w:jc w:val="both"/>
          </w:pPr>
        </w:pPrChange>
      </w:pPr>
      <w:del w:id="1419" w:author="NTrinh" w:date="2024-01-26T17:08:00Z">
        <w:r w:rsidRPr="00A25E94" w:rsidDel="00310529">
          <w:rPr>
            <w:rFonts w:cs="Times New Roman"/>
            <w:sz w:val="24"/>
            <w:szCs w:val="24"/>
            <w:lang w:val="en-US"/>
            <w:rPrChange w:id="1420" w:author="NTrinh" w:date="2024-01-26T16:37:00Z">
              <w:rPr>
                <w:rFonts w:cs="Times New Roman"/>
                <w:lang w:val="en-US"/>
              </w:rPr>
            </w:rPrChange>
          </w:rPr>
          <w:delText>- The categorical variables were expressed as frequencies and proportions (%).</w:delText>
        </w:r>
      </w:del>
    </w:p>
    <w:p w14:paraId="679DCAC0" w14:textId="0E7D8905" w:rsidR="00460CED" w:rsidRPr="00A25E94" w:rsidDel="00310529" w:rsidRDefault="00460CED">
      <w:pPr>
        <w:spacing w:line="480" w:lineRule="auto"/>
        <w:ind w:firstLine="360"/>
        <w:jc w:val="both"/>
        <w:rPr>
          <w:del w:id="1421" w:author="NTrinh" w:date="2024-01-26T17:08:00Z"/>
          <w:rFonts w:cs="Times New Roman"/>
          <w:sz w:val="24"/>
          <w:szCs w:val="24"/>
          <w:lang w:val="en-US"/>
          <w:rPrChange w:id="1422" w:author="NTrinh" w:date="2024-01-26T16:37:00Z">
            <w:rPr>
              <w:del w:id="1423" w:author="NTrinh" w:date="2024-01-26T17:08:00Z"/>
              <w:rFonts w:cs="Times New Roman"/>
              <w:lang w:val="en-US"/>
            </w:rPr>
          </w:rPrChange>
        </w:rPr>
        <w:pPrChange w:id="1424" w:author="NTrinh" w:date="2024-01-26T16:37:00Z">
          <w:pPr>
            <w:ind w:firstLine="360"/>
            <w:jc w:val="both"/>
          </w:pPr>
        </w:pPrChange>
      </w:pPr>
      <w:del w:id="1425" w:author="NTrinh" w:date="2024-01-26T17:08:00Z">
        <w:r w:rsidRPr="00A25E94" w:rsidDel="00310529">
          <w:rPr>
            <w:rFonts w:cs="Times New Roman"/>
            <w:sz w:val="24"/>
            <w:szCs w:val="24"/>
            <w:lang w:val="en-US"/>
            <w:rPrChange w:id="1426" w:author="NTrinh" w:date="2024-01-26T16:37:00Z">
              <w:rPr>
                <w:rFonts w:cs="Times New Roman"/>
                <w:lang w:val="en-US"/>
              </w:rPr>
            </w:rPrChange>
          </w:rPr>
          <w:delText>Pearson’s chi-squared test or Fisher’s exact test was used to analyse categorical</w:delText>
        </w:r>
      </w:del>
    </w:p>
    <w:p w14:paraId="63F3E004" w14:textId="33102EF0" w:rsidR="00D734C4" w:rsidRPr="00A25E94" w:rsidDel="00310529" w:rsidRDefault="00460CED">
      <w:pPr>
        <w:spacing w:line="480" w:lineRule="auto"/>
        <w:ind w:firstLine="360"/>
        <w:jc w:val="both"/>
        <w:rPr>
          <w:del w:id="1427" w:author="NTrinh" w:date="2024-01-26T17:08:00Z"/>
          <w:rFonts w:cs="Times New Roman"/>
          <w:sz w:val="24"/>
          <w:szCs w:val="24"/>
          <w:lang w:val="en-US"/>
          <w:rPrChange w:id="1428" w:author="NTrinh" w:date="2024-01-26T16:37:00Z">
            <w:rPr>
              <w:del w:id="1429" w:author="NTrinh" w:date="2024-01-26T17:08:00Z"/>
              <w:rFonts w:cs="Times New Roman"/>
              <w:lang w:val="en-US"/>
            </w:rPr>
          </w:rPrChange>
        </w:rPr>
        <w:pPrChange w:id="1430" w:author="NTrinh" w:date="2024-01-26T16:37:00Z">
          <w:pPr>
            <w:ind w:firstLine="360"/>
            <w:jc w:val="both"/>
          </w:pPr>
        </w:pPrChange>
      </w:pPr>
      <w:del w:id="1431" w:author="NTrinh" w:date="2024-01-26T17:08:00Z">
        <w:r w:rsidRPr="00A25E94" w:rsidDel="00310529">
          <w:rPr>
            <w:rFonts w:cs="Times New Roman"/>
            <w:sz w:val="24"/>
            <w:szCs w:val="24"/>
            <w:lang w:val="en-US"/>
            <w:rPrChange w:id="1432" w:author="NTrinh" w:date="2024-01-26T16:37:00Z">
              <w:rPr>
                <w:rFonts w:cs="Times New Roman"/>
                <w:lang w:val="en-US"/>
              </w:rPr>
            </w:rPrChange>
          </w:rPr>
          <w:delText xml:space="preserve">data. </w:delText>
        </w:r>
      </w:del>
    </w:p>
    <w:p w14:paraId="4B6B462F" w14:textId="3A5266C5" w:rsidR="00460CED" w:rsidRPr="00A25E94" w:rsidDel="00310529" w:rsidRDefault="00460CED">
      <w:pPr>
        <w:pStyle w:val="ListParagraph"/>
        <w:numPr>
          <w:ilvl w:val="0"/>
          <w:numId w:val="20"/>
        </w:numPr>
        <w:spacing w:line="480" w:lineRule="auto"/>
        <w:jc w:val="both"/>
        <w:rPr>
          <w:del w:id="1433" w:author="NTrinh" w:date="2024-01-26T17:08:00Z"/>
          <w:rFonts w:cs="Times New Roman"/>
          <w:sz w:val="24"/>
          <w:szCs w:val="24"/>
          <w:lang w:val="en-US"/>
          <w:rPrChange w:id="1434" w:author="NTrinh" w:date="2024-01-26T16:37:00Z">
            <w:rPr>
              <w:del w:id="1435" w:author="NTrinh" w:date="2024-01-26T17:08:00Z"/>
              <w:rFonts w:cs="Times New Roman"/>
              <w:lang w:val="en-US"/>
            </w:rPr>
          </w:rPrChange>
        </w:rPr>
        <w:pPrChange w:id="1436" w:author="NTrinh" w:date="2024-01-26T16:37:00Z">
          <w:pPr>
            <w:pStyle w:val="ListParagraph"/>
            <w:numPr>
              <w:numId w:val="20"/>
            </w:numPr>
            <w:ind w:left="567" w:hanging="227"/>
            <w:jc w:val="both"/>
          </w:pPr>
        </w:pPrChange>
      </w:pPr>
      <w:del w:id="1437" w:author="NTrinh" w:date="2024-01-26T17:08:00Z">
        <w:r w:rsidRPr="00A25E94" w:rsidDel="00310529">
          <w:rPr>
            <w:rFonts w:cs="Times New Roman"/>
            <w:sz w:val="24"/>
            <w:szCs w:val="24"/>
            <w:lang w:val="en-US"/>
            <w:rPrChange w:id="1438" w:author="NTrinh" w:date="2024-01-26T16:37:00Z">
              <w:rPr>
                <w:rFonts w:cs="Times New Roman"/>
                <w:lang w:val="en-US"/>
              </w:rPr>
            </w:rPrChange>
          </w:rPr>
          <w:delText xml:space="preserve">All the continuous variables </w:delText>
        </w:r>
        <w:commentRangeStart w:id="1439"/>
        <w:r w:rsidRPr="00A25E94" w:rsidDel="00310529">
          <w:rPr>
            <w:rFonts w:cs="Times New Roman"/>
            <w:sz w:val="24"/>
            <w:szCs w:val="24"/>
            <w:lang w:val="en-US"/>
            <w:rPrChange w:id="1440" w:author="NTrinh" w:date="2024-01-26T16:37:00Z">
              <w:rPr>
                <w:rFonts w:cs="Times New Roman"/>
                <w:lang w:val="en-US"/>
              </w:rPr>
            </w:rPrChange>
          </w:rPr>
          <w:delText>were</w:delText>
        </w:r>
      </w:del>
      <w:commentRangeEnd w:id="1439"/>
      <w:r w:rsidR="00310529">
        <w:rPr>
          <w:rStyle w:val="CommentReference"/>
        </w:rPr>
        <w:commentReference w:id="1439"/>
      </w:r>
      <w:del w:id="1441" w:author="NTrinh" w:date="2024-01-26T17:08:00Z">
        <w:r w:rsidRPr="00A25E94" w:rsidDel="00310529">
          <w:rPr>
            <w:rFonts w:cs="Times New Roman"/>
            <w:sz w:val="24"/>
            <w:szCs w:val="24"/>
            <w:lang w:val="en-US"/>
            <w:rPrChange w:id="1442" w:author="NTrinh" w:date="2024-01-26T16:37:00Z">
              <w:rPr>
                <w:rFonts w:cs="Times New Roman"/>
                <w:lang w:val="en-US"/>
              </w:rPr>
            </w:rPrChange>
          </w:rPr>
          <w:delText xml:space="preserve"> checked for normality</w:delText>
        </w:r>
        <w:r w:rsidR="00D734C4" w:rsidRPr="00A25E94" w:rsidDel="00310529">
          <w:rPr>
            <w:rFonts w:cs="Times New Roman"/>
            <w:sz w:val="24"/>
            <w:szCs w:val="24"/>
            <w:lang w:val="en-US"/>
            <w:rPrChange w:id="1443" w:author="NTrinh" w:date="2024-01-26T16:37:00Z">
              <w:rPr>
                <w:rFonts w:cs="Times New Roman"/>
                <w:lang w:val="en-US"/>
              </w:rPr>
            </w:rPrChange>
          </w:rPr>
          <w:delText xml:space="preserve"> </w:delText>
        </w:r>
        <w:r w:rsidRPr="00A25E94" w:rsidDel="00310529">
          <w:rPr>
            <w:rFonts w:cs="Times New Roman"/>
            <w:sz w:val="24"/>
            <w:szCs w:val="24"/>
            <w:lang w:val="en-US"/>
            <w:rPrChange w:id="1444" w:author="NTrinh" w:date="2024-01-26T16:37:00Z">
              <w:rPr>
                <w:rFonts w:cs="Times New Roman"/>
                <w:lang w:val="en-US"/>
              </w:rPr>
            </w:rPrChange>
          </w:rPr>
          <w:delText>using the Shapiro–Wilk test. When these data were not normally distributed,</w:delText>
        </w:r>
        <w:r w:rsidR="00D734C4" w:rsidRPr="00A25E94" w:rsidDel="00310529">
          <w:rPr>
            <w:rFonts w:cs="Times New Roman"/>
            <w:sz w:val="24"/>
            <w:szCs w:val="24"/>
            <w:lang w:val="en-US"/>
            <w:rPrChange w:id="1445" w:author="NTrinh" w:date="2024-01-26T16:37:00Z">
              <w:rPr>
                <w:rFonts w:cs="Times New Roman"/>
                <w:lang w:val="en-US"/>
              </w:rPr>
            </w:rPrChange>
          </w:rPr>
          <w:delText xml:space="preserve"> </w:delText>
        </w:r>
        <w:r w:rsidRPr="00A25E94" w:rsidDel="00310529">
          <w:rPr>
            <w:rFonts w:cs="Times New Roman"/>
            <w:sz w:val="24"/>
            <w:szCs w:val="24"/>
            <w:lang w:val="en-US"/>
            <w:rPrChange w:id="1446" w:author="NTrinh" w:date="2024-01-26T16:37:00Z">
              <w:rPr>
                <w:rFonts w:cs="Times New Roman"/>
                <w:lang w:val="en-US"/>
              </w:rPr>
            </w:rPrChange>
          </w:rPr>
          <w:delText>the variables were expressed as the medians and IQRs and the</w:delText>
        </w:r>
        <w:r w:rsidR="00671D4A" w:rsidRPr="00A25E94" w:rsidDel="00310529">
          <w:rPr>
            <w:rFonts w:cs="Times New Roman"/>
            <w:sz w:val="24"/>
            <w:szCs w:val="24"/>
            <w:lang w:val="en-US"/>
            <w:rPrChange w:id="1447" w:author="NTrinh" w:date="2024-01-26T16:37:00Z">
              <w:rPr>
                <w:rFonts w:cs="Times New Roman"/>
                <w:lang w:val="en-US"/>
              </w:rPr>
            </w:rPrChange>
          </w:rPr>
          <w:delText xml:space="preserve"> </w:delText>
        </w:r>
        <w:r w:rsidRPr="00A25E94" w:rsidDel="00310529">
          <w:rPr>
            <w:rFonts w:cs="Times New Roman"/>
            <w:sz w:val="24"/>
            <w:szCs w:val="24"/>
            <w:lang w:val="en-US"/>
            <w:rPrChange w:id="1448" w:author="NTrinh" w:date="2024-01-26T16:37:00Z">
              <w:rPr>
                <w:rFonts w:cs="Times New Roman"/>
                <w:lang w:val="en-US"/>
              </w:rPr>
            </w:rPrChange>
          </w:rPr>
          <w:delText>Mann–Whitney U-test was used.</w:delText>
        </w:r>
        <w:r w:rsidR="00671D4A" w:rsidRPr="00A25E94" w:rsidDel="00310529">
          <w:rPr>
            <w:rFonts w:cs="Times New Roman"/>
            <w:sz w:val="24"/>
            <w:szCs w:val="24"/>
            <w:lang w:val="en-US"/>
            <w:rPrChange w:id="1449" w:author="NTrinh" w:date="2024-01-26T16:37:00Z">
              <w:rPr>
                <w:rFonts w:cs="Times New Roman"/>
                <w:lang w:val="en-US"/>
              </w:rPr>
            </w:rPrChange>
          </w:rPr>
          <w:delText xml:space="preserve"> When these data were in accordance with normal distribution, the variables were expressed as mean ± SD and the </w:delText>
        </w:r>
        <w:r w:rsidR="00DB63D6" w:rsidRPr="00A25E94" w:rsidDel="00310529">
          <w:rPr>
            <w:rFonts w:cs="Times New Roman"/>
            <w:sz w:val="24"/>
            <w:szCs w:val="24"/>
            <w:lang w:val="en-US"/>
            <w:rPrChange w:id="1450" w:author="NTrinh" w:date="2024-01-26T16:37:00Z">
              <w:rPr>
                <w:rFonts w:cs="Times New Roman"/>
                <w:lang w:val="en-US"/>
              </w:rPr>
            </w:rPrChange>
          </w:rPr>
          <w:delText>Student’s t test</w:delText>
        </w:r>
        <w:r w:rsidR="00671D4A" w:rsidRPr="00A25E94" w:rsidDel="00310529">
          <w:rPr>
            <w:rFonts w:cs="Times New Roman"/>
            <w:sz w:val="24"/>
            <w:szCs w:val="24"/>
            <w:lang w:val="en-US"/>
            <w:rPrChange w:id="1451" w:author="NTrinh" w:date="2024-01-26T16:37:00Z">
              <w:rPr>
                <w:rFonts w:cs="Times New Roman"/>
                <w:lang w:val="en-US"/>
              </w:rPr>
            </w:rPrChange>
          </w:rPr>
          <w:delText xml:space="preserve"> was used.</w:delText>
        </w:r>
      </w:del>
    </w:p>
    <w:p w14:paraId="49BCA9BB" w14:textId="368CA2E5" w:rsidR="00CE12B8" w:rsidRPr="00A25E94" w:rsidRDefault="00417435">
      <w:pPr>
        <w:pStyle w:val="ListParagraph"/>
        <w:numPr>
          <w:ilvl w:val="0"/>
          <w:numId w:val="20"/>
        </w:numPr>
        <w:spacing w:line="480" w:lineRule="auto"/>
        <w:jc w:val="both"/>
        <w:rPr>
          <w:rFonts w:cs="Times New Roman"/>
          <w:sz w:val="24"/>
          <w:szCs w:val="24"/>
          <w:lang w:val="en-US"/>
          <w:rPrChange w:id="1452" w:author="NTrinh" w:date="2024-01-26T16:37:00Z">
            <w:rPr>
              <w:rFonts w:cs="Times New Roman"/>
              <w:lang w:val="en-US"/>
            </w:rPr>
          </w:rPrChange>
        </w:rPr>
        <w:pPrChange w:id="1453" w:author="NTrinh" w:date="2024-01-26T16:37:00Z">
          <w:pPr>
            <w:pStyle w:val="ListParagraph"/>
            <w:numPr>
              <w:numId w:val="20"/>
            </w:numPr>
            <w:ind w:left="567" w:hanging="227"/>
            <w:jc w:val="both"/>
          </w:pPr>
        </w:pPrChange>
      </w:pPr>
      <w:commentRangeStart w:id="1454"/>
      <w:r w:rsidRPr="00A25E94">
        <w:rPr>
          <w:rFonts w:cs="Times New Roman"/>
          <w:sz w:val="24"/>
          <w:szCs w:val="24"/>
          <w:lang w:val="en-US"/>
          <w:rPrChange w:id="1455" w:author="NTrinh" w:date="2024-01-26T16:37:00Z">
            <w:rPr>
              <w:rFonts w:cs="Times New Roman"/>
              <w:lang w:val="en-US"/>
            </w:rPr>
          </w:rPrChange>
        </w:rPr>
        <w:t>The time from the start of linezolid treatment to the occurrence of linezolid-induced thrombocytopenia was evaluated using the Kaplan–Meier method.</w:t>
      </w:r>
      <w:commentRangeEnd w:id="1454"/>
      <w:r w:rsidR="00310529">
        <w:rPr>
          <w:rStyle w:val="CommentReference"/>
        </w:rPr>
        <w:commentReference w:id="1454"/>
      </w:r>
    </w:p>
    <w:p w14:paraId="7DD20107" w14:textId="335E8D28" w:rsidR="00CE12B8" w:rsidRPr="00A25E94" w:rsidRDefault="00CE12B8">
      <w:pPr>
        <w:pStyle w:val="ListParagraph"/>
        <w:numPr>
          <w:ilvl w:val="0"/>
          <w:numId w:val="20"/>
        </w:numPr>
        <w:spacing w:line="480" w:lineRule="auto"/>
        <w:jc w:val="both"/>
        <w:rPr>
          <w:rFonts w:cs="Times New Roman"/>
          <w:sz w:val="24"/>
          <w:szCs w:val="24"/>
          <w:lang w:val="en-US"/>
          <w:rPrChange w:id="1456" w:author="NTrinh" w:date="2024-01-26T16:37:00Z">
            <w:rPr>
              <w:rFonts w:cs="Times New Roman"/>
              <w:lang w:val="en-US"/>
            </w:rPr>
          </w:rPrChange>
        </w:rPr>
        <w:pPrChange w:id="1457" w:author="NTrinh" w:date="2024-01-26T16:37:00Z">
          <w:pPr>
            <w:pStyle w:val="ListParagraph"/>
            <w:numPr>
              <w:numId w:val="20"/>
            </w:numPr>
            <w:ind w:left="567" w:hanging="227"/>
            <w:jc w:val="both"/>
          </w:pPr>
        </w:pPrChange>
      </w:pPr>
      <w:commentRangeStart w:id="1458"/>
      <w:r w:rsidRPr="00A25E94">
        <w:rPr>
          <w:rFonts w:cs="Times New Roman"/>
          <w:sz w:val="24"/>
          <w:szCs w:val="24"/>
          <w:lang w:val="en-US"/>
          <w:rPrChange w:id="1459" w:author="NTrinh" w:date="2024-01-26T16:37:00Z">
            <w:rPr>
              <w:rFonts w:cs="Times New Roman"/>
              <w:lang w:val="en-US"/>
            </w:rPr>
          </w:rPrChange>
        </w:rPr>
        <w:t>p values less than 0.05 were considered significant.</w:t>
      </w:r>
    </w:p>
    <w:p w14:paraId="66DF8AE8" w14:textId="45397EA7" w:rsidR="00490D8A" w:rsidDel="003E4CC3" w:rsidRDefault="000D0643" w:rsidP="003E4CC3">
      <w:pPr>
        <w:spacing w:line="480" w:lineRule="auto"/>
        <w:ind w:firstLine="360"/>
        <w:jc w:val="both"/>
        <w:rPr>
          <w:del w:id="1460" w:author="NTrinh" w:date="2024-01-26T21:52:00Z"/>
        </w:rPr>
      </w:pPr>
      <w:r w:rsidRPr="00A25E94">
        <w:rPr>
          <w:rFonts w:cs="Times New Roman"/>
          <w:sz w:val="24"/>
          <w:szCs w:val="24"/>
          <w:lang w:val="en-US"/>
          <w:rPrChange w:id="1461" w:author="NTrinh" w:date="2024-01-26T16:37:00Z">
            <w:rPr>
              <w:rFonts w:cs="Times New Roman"/>
              <w:lang w:val="en-US"/>
            </w:rPr>
          </w:rPrChange>
        </w:rPr>
        <w:t xml:space="preserve">Data were analyzed using the software R version </w:t>
      </w:r>
      <w:r w:rsidR="00A7130C" w:rsidRPr="00A25E94">
        <w:rPr>
          <w:rFonts w:cs="Times New Roman"/>
          <w:sz w:val="24"/>
          <w:szCs w:val="24"/>
          <w:lang w:val="en-US"/>
          <w:rPrChange w:id="1462" w:author="NTrinh" w:date="2024-01-26T16:37:00Z">
            <w:rPr>
              <w:rFonts w:cs="Times New Roman"/>
              <w:lang w:val="en-US"/>
            </w:rPr>
          </w:rPrChange>
        </w:rPr>
        <w:t>4.3.2.</w:t>
      </w:r>
      <w:commentRangeEnd w:id="1458"/>
      <w:r w:rsidR="001E4808">
        <w:rPr>
          <w:rStyle w:val="CommentReference"/>
        </w:rPr>
        <w:commentReference w:id="1458"/>
      </w:r>
    </w:p>
    <w:p w14:paraId="2E495B2C" w14:textId="77777777" w:rsidR="003E4CC3" w:rsidRPr="00A25E94" w:rsidRDefault="003E4CC3">
      <w:pPr>
        <w:spacing w:line="480" w:lineRule="auto"/>
        <w:ind w:firstLine="360"/>
        <w:jc w:val="both"/>
        <w:rPr>
          <w:ins w:id="1463" w:author="NTrinh" w:date="2024-01-26T21:52:00Z"/>
          <w:rFonts w:cs="Times New Roman"/>
          <w:sz w:val="24"/>
          <w:szCs w:val="24"/>
          <w:lang w:val="en-US"/>
          <w:rPrChange w:id="1464" w:author="NTrinh" w:date="2024-01-26T16:37:00Z">
            <w:rPr>
              <w:ins w:id="1465" w:author="NTrinh" w:date="2024-01-26T21:52:00Z"/>
              <w:rFonts w:cs="Times New Roman"/>
              <w:lang w:val="en-US"/>
            </w:rPr>
          </w:rPrChange>
        </w:rPr>
        <w:pPrChange w:id="1466" w:author="NTrinh" w:date="2024-01-26T16:37:00Z">
          <w:pPr>
            <w:ind w:firstLine="360"/>
            <w:jc w:val="both"/>
          </w:pPr>
        </w:pPrChange>
      </w:pPr>
    </w:p>
    <w:p w14:paraId="1D527337" w14:textId="33E124A5" w:rsidR="00A87406" w:rsidRPr="003E4CC3" w:rsidRDefault="000D489A">
      <w:pPr>
        <w:spacing w:line="480" w:lineRule="auto"/>
        <w:jc w:val="both"/>
        <w:rPr>
          <w:sz w:val="24"/>
          <w:szCs w:val="20"/>
          <w:rPrChange w:id="1467" w:author="NTrinh" w:date="2024-01-26T21:52:00Z">
            <w:rPr/>
          </w:rPrChange>
        </w:rPr>
        <w:pPrChange w:id="1468" w:author="NTrinh" w:date="2024-01-26T21:52:00Z">
          <w:pPr>
            <w:pStyle w:val="Heading2"/>
          </w:pPr>
        </w:pPrChange>
      </w:pPr>
      <w:del w:id="1469" w:author="NTrinh" w:date="2024-01-26T21:52:00Z">
        <w:r w:rsidRPr="003E4CC3" w:rsidDel="003E4CC3">
          <w:rPr>
            <w:sz w:val="24"/>
            <w:szCs w:val="20"/>
            <w:rPrChange w:id="1470" w:author="NTrinh" w:date="2024-01-26T21:52:00Z">
              <w:rPr/>
            </w:rPrChange>
          </w:rPr>
          <w:delText xml:space="preserve">2. </w:delText>
        </w:r>
      </w:del>
      <w:r w:rsidR="00081D22" w:rsidRPr="003E4CC3">
        <w:rPr>
          <w:sz w:val="24"/>
          <w:szCs w:val="20"/>
          <w:rPrChange w:id="1471" w:author="NTrinh" w:date="2024-01-26T21:52:00Z">
            <w:rPr/>
          </w:rPrChange>
        </w:rPr>
        <w:t>Development and assessment of the logistic regression model</w:t>
      </w:r>
    </w:p>
    <w:p w14:paraId="4590431E" w14:textId="6571FC7B" w:rsidR="004318C1" w:rsidRPr="00A25E94" w:rsidRDefault="00AB13CB">
      <w:pPr>
        <w:spacing w:line="480" w:lineRule="auto"/>
        <w:ind w:firstLine="360"/>
        <w:jc w:val="both"/>
        <w:rPr>
          <w:rFonts w:cs="Times New Roman"/>
          <w:sz w:val="24"/>
          <w:szCs w:val="24"/>
          <w:lang w:val="en-US"/>
          <w:rPrChange w:id="1472" w:author="NTrinh" w:date="2024-01-26T16:37:00Z">
            <w:rPr>
              <w:rFonts w:cs="Times New Roman"/>
              <w:lang w:val="en-US"/>
            </w:rPr>
          </w:rPrChange>
        </w:rPr>
        <w:pPrChange w:id="1473" w:author="NTrinh" w:date="2024-01-26T16:37:00Z">
          <w:pPr>
            <w:ind w:firstLine="360"/>
            <w:jc w:val="both"/>
          </w:pPr>
        </w:pPrChange>
      </w:pPr>
      <w:r w:rsidRPr="00A25E94">
        <w:rPr>
          <w:rFonts w:cs="Times New Roman"/>
          <w:sz w:val="24"/>
          <w:szCs w:val="24"/>
          <w:lang w:val="en-US"/>
          <w:rPrChange w:id="1474" w:author="NTrinh" w:date="2024-01-26T16:37:00Z">
            <w:rPr>
              <w:rFonts w:cs="Times New Roman"/>
              <w:lang w:val="en-US"/>
            </w:rPr>
          </w:rPrChange>
        </w:rPr>
        <w:t>Logistic regression was used to assess the associations between predictors and LI-TP. The development of our prediction model and risk score followed four steps:</w:t>
      </w:r>
    </w:p>
    <w:p w14:paraId="508AF372" w14:textId="77777777" w:rsidR="00AD1FE8" w:rsidRPr="00A25E94" w:rsidRDefault="00AD1FE8">
      <w:pPr>
        <w:pStyle w:val="ListParagraph"/>
        <w:numPr>
          <w:ilvl w:val="0"/>
          <w:numId w:val="20"/>
        </w:numPr>
        <w:spacing w:line="480" w:lineRule="auto"/>
        <w:jc w:val="both"/>
        <w:rPr>
          <w:rFonts w:cs="Times New Roman"/>
          <w:sz w:val="24"/>
          <w:szCs w:val="24"/>
          <w:lang w:val="en-US"/>
          <w:rPrChange w:id="1475" w:author="NTrinh" w:date="2024-01-26T16:37:00Z">
            <w:rPr>
              <w:rFonts w:cs="Times New Roman"/>
              <w:lang w:val="en-US"/>
            </w:rPr>
          </w:rPrChange>
        </w:rPr>
        <w:pPrChange w:id="1476" w:author="NTrinh" w:date="2024-01-26T16:37:00Z">
          <w:pPr>
            <w:pStyle w:val="ListParagraph"/>
            <w:numPr>
              <w:numId w:val="20"/>
            </w:numPr>
            <w:ind w:left="567" w:hanging="227"/>
            <w:jc w:val="both"/>
          </w:pPr>
        </w:pPrChange>
      </w:pPr>
      <w:r w:rsidRPr="00A25E94">
        <w:rPr>
          <w:rFonts w:cs="Times New Roman"/>
          <w:sz w:val="24"/>
          <w:szCs w:val="24"/>
          <w:lang w:val="en-US"/>
          <w:rPrChange w:id="1477" w:author="NTrinh" w:date="2024-01-26T16:37:00Z">
            <w:rPr>
              <w:rFonts w:cs="Times New Roman"/>
              <w:lang w:val="en-US"/>
            </w:rPr>
          </w:rPrChange>
        </w:rPr>
        <w:lastRenderedPageBreak/>
        <w:t>Development of a risk prediction model</w:t>
      </w:r>
    </w:p>
    <w:p w14:paraId="7DAA3A98" w14:textId="4628754B" w:rsidR="00AD1FE8" w:rsidRPr="00A25E94" w:rsidRDefault="00AD1FE8">
      <w:pPr>
        <w:pStyle w:val="ListParagraph"/>
        <w:spacing w:line="480" w:lineRule="auto"/>
        <w:ind w:left="567"/>
        <w:jc w:val="both"/>
        <w:rPr>
          <w:rFonts w:cs="Times New Roman"/>
          <w:sz w:val="24"/>
          <w:szCs w:val="24"/>
          <w:lang w:val="en-US"/>
          <w:rPrChange w:id="1478" w:author="NTrinh" w:date="2024-01-26T16:37:00Z">
            <w:rPr>
              <w:rFonts w:cs="Times New Roman"/>
              <w:lang w:val="en-US"/>
            </w:rPr>
          </w:rPrChange>
        </w:rPr>
        <w:pPrChange w:id="1479" w:author="NTrinh" w:date="2024-01-26T16:37:00Z">
          <w:pPr>
            <w:pStyle w:val="ListParagraph"/>
            <w:ind w:left="567"/>
            <w:jc w:val="both"/>
          </w:pPr>
        </w:pPrChange>
      </w:pPr>
      <w:r w:rsidRPr="00A25E94">
        <w:rPr>
          <w:rFonts w:cs="Times New Roman"/>
          <w:sz w:val="24"/>
          <w:szCs w:val="24"/>
          <w:lang w:val="en-US"/>
          <w:rPrChange w:id="1480" w:author="NTrinh" w:date="2024-01-26T16:37:00Z">
            <w:rPr>
              <w:rFonts w:cs="Times New Roman"/>
              <w:lang w:val="en-US"/>
            </w:rPr>
          </w:rPrChange>
        </w:rPr>
        <w:t xml:space="preserve">+ Univariate logistic regression analysis was used to select the </w:t>
      </w:r>
      <w:del w:id="1481" w:author="NTrinh" w:date="2024-02-04T17:48:00Z">
        <w:r w:rsidRPr="00A25E94" w:rsidDel="001E4808">
          <w:rPr>
            <w:rFonts w:cs="Times New Roman"/>
            <w:sz w:val="24"/>
            <w:szCs w:val="24"/>
            <w:lang w:val="en-US"/>
            <w:rPrChange w:id="1482" w:author="NTrinh" w:date="2024-01-26T16:37:00Z">
              <w:rPr>
                <w:rFonts w:cs="Times New Roman"/>
                <w:lang w:val="en-US"/>
              </w:rPr>
            </w:rPrChange>
          </w:rPr>
          <w:delText xml:space="preserve">covariables </w:delText>
        </w:r>
      </w:del>
      <w:ins w:id="1483" w:author="NTrinh" w:date="2024-02-04T17:48:00Z">
        <w:r w:rsidR="001E4808">
          <w:rPr>
            <w:rFonts w:cs="Times New Roman"/>
            <w:sz w:val="24"/>
            <w:szCs w:val="24"/>
            <w:lang w:val="en-US"/>
          </w:rPr>
          <w:t>predictors</w:t>
        </w:r>
        <w:r w:rsidR="001E4808" w:rsidRPr="00A25E94">
          <w:rPr>
            <w:rFonts w:cs="Times New Roman"/>
            <w:sz w:val="24"/>
            <w:szCs w:val="24"/>
            <w:lang w:val="en-US"/>
            <w:rPrChange w:id="1484" w:author="NTrinh" w:date="2024-01-26T16:37:00Z">
              <w:rPr>
                <w:rFonts w:cs="Times New Roman"/>
                <w:lang w:val="en-US"/>
              </w:rPr>
            </w:rPrChange>
          </w:rPr>
          <w:t xml:space="preserve"> </w:t>
        </w:r>
      </w:ins>
      <w:r w:rsidRPr="00A25E94">
        <w:rPr>
          <w:rFonts w:cs="Times New Roman"/>
          <w:sz w:val="24"/>
          <w:szCs w:val="24"/>
          <w:lang w:val="en-US"/>
          <w:rPrChange w:id="1485" w:author="NTrinh" w:date="2024-01-26T16:37:00Z">
            <w:rPr>
              <w:rFonts w:cs="Times New Roman"/>
              <w:lang w:val="en-US"/>
            </w:rPr>
          </w:rPrChange>
        </w:rPr>
        <w:t xml:space="preserve">of the regression </w:t>
      </w:r>
      <w:commentRangeStart w:id="1486"/>
      <w:r w:rsidRPr="00A25E94">
        <w:rPr>
          <w:rFonts w:cs="Times New Roman"/>
          <w:sz w:val="24"/>
          <w:szCs w:val="24"/>
          <w:lang w:val="en-US"/>
          <w:rPrChange w:id="1487" w:author="NTrinh" w:date="2024-01-26T16:37:00Z">
            <w:rPr>
              <w:rFonts w:cs="Times New Roman"/>
              <w:lang w:val="en-US"/>
            </w:rPr>
          </w:rPrChange>
        </w:rPr>
        <w:t>model</w:t>
      </w:r>
      <w:commentRangeEnd w:id="1486"/>
      <w:r w:rsidR="001E4808">
        <w:rPr>
          <w:rStyle w:val="CommentReference"/>
        </w:rPr>
        <w:commentReference w:id="1486"/>
      </w:r>
      <w:r w:rsidRPr="00A25E94">
        <w:rPr>
          <w:rFonts w:cs="Times New Roman"/>
          <w:sz w:val="24"/>
          <w:szCs w:val="24"/>
          <w:lang w:val="en-US"/>
          <w:rPrChange w:id="1488" w:author="NTrinh" w:date="2024-01-26T16:37:00Z">
            <w:rPr>
              <w:rFonts w:cs="Times New Roman"/>
              <w:lang w:val="en-US"/>
            </w:rPr>
          </w:rPrChange>
        </w:rPr>
        <w:t>.</w:t>
      </w:r>
    </w:p>
    <w:p w14:paraId="72FD199C" w14:textId="73057CAF" w:rsidR="004746FA" w:rsidRPr="00A25E94" w:rsidRDefault="004746FA">
      <w:pPr>
        <w:pStyle w:val="ListParagraph"/>
        <w:spacing w:line="480" w:lineRule="auto"/>
        <w:ind w:left="567"/>
        <w:jc w:val="both"/>
        <w:rPr>
          <w:rFonts w:cs="Times New Roman"/>
          <w:sz w:val="24"/>
          <w:szCs w:val="24"/>
          <w:lang w:val="en-US"/>
          <w:rPrChange w:id="1489" w:author="NTrinh" w:date="2024-01-26T16:37:00Z">
            <w:rPr>
              <w:rFonts w:cs="Times New Roman"/>
              <w:lang w:val="en-US"/>
            </w:rPr>
          </w:rPrChange>
        </w:rPr>
        <w:pPrChange w:id="1490" w:author="NTrinh" w:date="2024-01-26T16:37:00Z">
          <w:pPr>
            <w:pStyle w:val="ListParagraph"/>
            <w:ind w:left="567"/>
            <w:jc w:val="both"/>
          </w:pPr>
        </w:pPrChange>
      </w:pPr>
      <w:r w:rsidRPr="00A25E94">
        <w:rPr>
          <w:rFonts w:cs="Times New Roman"/>
          <w:sz w:val="24"/>
          <w:szCs w:val="24"/>
          <w:lang w:val="en-US"/>
          <w:rPrChange w:id="1491" w:author="NTrinh" w:date="2024-01-26T16:37:00Z">
            <w:rPr>
              <w:rFonts w:cs="Times New Roman"/>
              <w:lang w:val="en-US"/>
            </w:rPr>
          </w:rPrChange>
        </w:rPr>
        <w:t>+ Multicollinearity between variables was examined using the variance inflation factor</w:t>
      </w:r>
      <w:r w:rsidR="001524D8" w:rsidRPr="00A25E94">
        <w:rPr>
          <w:rFonts w:cs="Times New Roman"/>
          <w:sz w:val="24"/>
          <w:szCs w:val="24"/>
          <w:lang w:val="en-US"/>
          <w:rPrChange w:id="1492" w:author="NTrinh" w:date="2024-01-26T16:37:00Z">
            <w:rPr>
              <w:rFonts w:cs="Times New Roman"/>
              <w:lang w:val="en-US"/>
            </w:rPr>
          </w:rPrChange>
        </w:rPr>
        <w:t xml:space="preserve"> (</w:t>
      </w:r>
      <w:commentRangeStart w:id="1493"/>
      <w:r w:rsidR="001524D8" w:rsidRPr="00A25E94">
        <w:rPr>
          <w:rFonts w:cs="Times New Roman"/>
          <w:sz w:val="24"/>
          <w:szCs w:val="24"/>
          <w:lang w:val="en-US"/>
          <w:rPrChange w:id="1494" w:author="NTrinh" w:date="2024-01-26T16:37:00Z">
            <w:rPr>
              <w:rFonts w:cs="Times New Roman"/>
              <w:lang w:val="en-US"/>
            </w:rPr>
          </w:rPrChange>
        </w:rPr>
        <w:t>VIFs</w:t>
      </w:r>
      <w:commentRangeEnd w:id="1493"/>
      <w:r w:rsidR="001E4808">
        <w:rPr>
          <w:rStyle w:val="CommentReference"/>
        </w:rPr>
        <w:commentReference w:id="1493"/>
      </w:r>
      <w:r w:rsidR="001524D8" w:rsidRPr="00A25E94">
        <w:rPr>
          <w:rFonts w:cs="Times New Roman"/>
          <w:sz w:val="24"/>
          <w:szCs w:val="24"/>
          <w:lang w:val="en-US"/>
          <w:rPrChange w:id="1495" w:author="NTrinh" w:date="2024-01-26T16:37:00Z">
            <w:rPr>
              <w:rFonts w:cs="Times New Roman"/>
              <w:lang w:val="en-US"/>
            </w:rPr>
          </w:rPrChange>
        </w:rPr>
        <w:t>)</w:t>
      </w:r>
      <w:r w:rsidRPr="00A25E94">
        <w:rPr>
          <w:rFonts w:cs="Times New Roman"/>
          <w:sz w:val="24"/>
          <w:szCs w:val="24"/>
          <w:lang w:val="en-US"/>
          <w:rPrChange w:id="1496" w:author="NTrinh" w:date="2024-01-26T16:37:00Z">
            <w:rPr>
              <w:rFonts w:cs="Times New Roman"/>
              <w:lang w:val="en-US"/>
            </w:rPr>
          </w:rPrChange>
        </w:rPr>
        <w:t>.</w:t>
      </w:r>
    </w:p>
    <w:p w14:paraId="0696E5CA" w14:textId="77777777" w:rsidR="00AD1FE8" w:rsidRPr="00A25E94" w:rsidRDefault="00AD1FE8">
      <w:pPr>
        <w:pStyle w:val="ListParagraph"/>
        <w:spacing w:line="480" w:lineRule="auto"/>
        <w:ind w:left="567"/>
        <w:jc w:val="both"/>
        <w:rPr>
          <w:rFonts w:cs="Times New Roman"/>
          <w:sz w:val="24"/>
          <w:szCs w:val="24"/>
          <w:lang w:val="en-US"/>
          <w:rPrChange w:id="1497" w:author="NTrinh" w:date="2024-01-26T16:37:00Z">
            <w:rPr>
              <w:rFonts w:cs="Times New Roman"/>
              <w:lang w:val="en-US"/>
            </w:rPr>
          </w:rPrChange>
        </w:rPr>
        <w:pPrChange w:id="1498" w:author="NTrinh" w:date="2024-01-26T16:37:00Z">
          <w:pPr>
            <w:pStyle w:val="ListParagraph"/>
            <w:ind w:left="567"/>
            <w:jc w:val="both"/>
          </w:pPr>
        </w:pPrChange>
      </w:pPr>
      <w:r w:rsidRPr="00A25E94">
        <w:rPr>
          <w:rFonts w:cs="Times New Roman"/>
          <w:sz w:val="24"/>
          <w:szCs w:val="24"/>
          <w:lang w:val="en-US"/>
          <w:rPrChange w:id="1499" w:author="NTrinh" w:date="2024-01-26T16:37:00Z">
            <w:rPr>
              <w:rFonts w:cs="Times New Roman"/>
              <w:lang w:val="en-US"/>
            </w:rPr>
          </w:rPrChange>
        </w:rPr>
        <w:t xml:space="preserve">+ Selecting the optimal model based on Bayesian Model </w:t>
      </w:r>
      <w:commentRangeStart w:id="1500"/>
      <w:r w:rsidRPr="00A25E94">
        <w:rPr>
          <w:rFonts w:cs="Times New Roman"/>
          <w:sz w:val="24"/>
          <w:szCs w:val="24"/>
          <w:lang w:val="en-US"/>
          <w:rPrChange w:id="1501" w:author="NTrinh" w:date="2024-01-26T16:37:00Z">
            <w:rPr>
              <w:rFonts w:cs="Times New Roman"/>
              <w:lang w:val="en-US"/>
            </w:rPr>
          </w:rPrChange>
        </w:rPr>
        <w:t>Averaging</w:t>
      </w:r>
      <w:commentRangeEnd w:id="1500"/>
      <w:r w:rsidR="001E4808">
        <w:rPr>
          <w:rStyle w:val="CommentReference"/>
        </w:rPr>
        <w:commentReference w:id="1500"/>
      </w:r>
    </w:p>
    <w:p w14:paraId="65FA2091" w14:textId="07B04ACD" w:rsidR="00AD1FE8" w:rsidRPr="00A25E94" w:rsidRDefault="00AD1FE8">
      <w:pPr>
        <w:pStyle w:val="ListParagraph"/>
        <w:spacing w:line="480" w:lineRule="auto"/>
        <w:ind w:left="567"/>
        <w:jc w:val="both"/>
        <w:rPr>
          <w:rFonts w:cs="Times New Roman"/>
          <w:sz w:val="24"/>
          <w:szCs w:val="24"/>
          <w:lang w:val="en-US"/>
          <w:rPrChange w:id="1502" w:author="NTrinh" w:date="2024-01-26T16:37:00Z">
            <w:rPr>
              <w:rFonts w:cs="Times New Roman"/>
              <w:lang w:val="en-US"/>
            </w:rPr>
          </w:rPrChange>
        </w:rPr>
        <w:pPrChange w:id="1503" w:author="NTrinh" w:date="2024-01-26T16:37:00Z">
          <w:pPr>
            <w:pStyle w:val="ListParagraph"/>
            <w:ind w:left="567"/>
            <w:jc w:val="both"/>
          </w:pPr>
        </w:pPrChange>
      </w:pPr>
      <w:r w:rsidRPr="00A25E94">
        <w:rPr>
          <w:rFonts w:cs="Times New Roman"/>
          <w:sz w:val="24"/>
          <w:szCs w:val="24"/>
          <w:lang w:val="en-US"/>
          <w:rPrChange w:id="1504" w:author="NTrinh" w:date="2024-01-26T16:37:00Z">
            <w:rPr>
              <w:rFonts w:cs="Times New Roman"/>
              <w:lang w:val="en-US"/>
            </w:rPr>
          </w:rPrChange>
        </w:rPr>
        <w:t xml:space="preserve">+ </w:t>
      </w:r>
      <w:r w:rsidR="00D37CA5" w:rsidRPr="00A25E94">
        <w:rPr>
          <w:rFonts w:cs="Times New Roman"/>
          <w:sz w:val="24"/>
          <w:szCs w:val="24"/>
          <w:lang w:val="en-US"/>
          <w:rPrChange w:id="1505" w:author="NTrinh" w:date="2024-01-26T16:37:00Z">
            <w:rPr>
              <w:rFonts w:cs="Times New Roman"/>
              <w:lang w:val="en-US"/>
            </w:rPr>
          </w:rPrChange>
        </w:rPr>
        <w:t>Independent risk factors from multivariate analysis were incorporated to construct a logistic regression model for predicting the occurrence of LI-TP.</w:t>
      </w:r>
    </w:p>
    <w:p w14:paraId="1FE6069C" w14:textId="7F3C52AE" w:rsidR="00AD1FE8" w:rsidRPr="001E4808" w:rsidRDefault="00730538" w:rsidP="001E4808">
      <w:pPr>
        <w:spacing w:line="480" w:lineRule="auto"/>
        <w:jc w:val="both"/>
        <w:rPr>
          <w:rFonts w:cs="Times New Roman"/>
          <w:sz w:val="24"/>
          <w:szCs w:val="24"/>
          <w:lang w:val="en-US"/>
          <w:rPrChange w:id="1506" w:author="NTrinh" w:date="2024-02-04T17:51:00Z">
            <w:rPr>
              <w:rFonts w:cs="Times New Roman"/>
              <w:lang w:val="en-US"/>
            </w:rPr>
          </w:rPrChange>
        </w:rPr>
        <w:pPrChange w:id="1507" w:author="NTrinh" w:date="2024-02-04T17:51:00Z">
          <w:pPr>
            <w:pStyle w:val="ListParagraph"/>
            <w:numPr>
              <w:numId w:val="21"/>
            </w:numPr>
            <w:ind w:left="567" w:hanging="227"/>
            <w:jc w:val="both"/>
          </w:pPr>
        </w:pPrChange>
      </w:pPr>
      <w:r w:rsidRPr="001E4808">
        <w:rPr>
          <w:rFonts w:cs="Times New Roman"/>
          <w:sz w:val="24"/>
          <w:szCs w:val="24"/>
          <w:lang w:val="en-US"/>
          <w:rPrChange w:id="1508" w:author="NTrinh" w:date="2024-02-04T17:51:00Z">
            <w:rPr>
              <w:rFonts w:cs="Times New Roman"/>
              <w:lang w:val="en-US"/>
            </w:rPr>
          </w:rPrChange>
        </w:rPr>
        <w:t>Model performance: Predictive accuracy of the final model was assessed by calibration and discrimination parameters: Discrimination was estimated by the area under the receiver operating characteristic curve (AUC) (0.5 indicates no discrimination - 1.0 indicates perfect discrimination); Calibration was assessed visually with a calibration plot and formally using the Hosmer-Lemeshow goodness</w:t>
      </w:r>
      <w:r w:rsidR="00975DF0" w:rsidRPr="001E4808">
        <w:rPr>
          <w:rFonts w:cs="Times New Roman"/>
          <w:sz w:val="24"/>
          <w:szCs w:val="24"/>
          <w:lang w:val="en-US"/>
          <w:rPrChange w:id="1509" w:author="NTrinh" w:date="2024-02-04T17:51:00Z">
            <w:rPr>
              <w:rFonts w:cs="Times New Roman"/>
              <w:lang w:val="en-US"/>
            </w:rPr>
          </w:rPrChange>
        </w:rPr>
        <w:t>-</w:t>
      </w:r>
      <w:r w:rsidRPr="001E4808">
        <w:rPr>
          <w:rFonts w:cs="Times New Roman"/>
          <w:sz w:val="24"/>
          <w:szCs w:val="24"/>
          <w:lang w:val="en-US"/>
          <w:rPrChange w:id="1510" w:author="NTrinh" w:date="2024-02-04T17:51:00Z">
            <w:rPr>
              <w:rFonts w:cs="Times New Roman"/>
              <w:lang w:val="en-US"/>
            </w:rPr>
          </w:rPrChange>
        </w:rPr>
        <w:t>of-fit test (p &gt; 0.05 indicates good fit)</w:t>
      </w:r>
    </w:p>
    <w:p w14:paraId="6970F400" w14:textId="11B56518" w:rsidR="00595166" w:rsidRPr="001E4808" w:rsidRDefault="00595166" w:rsidP="001E4808">
      <w:pPr>
        <w:spacing w:line="480" w:lineRule="auto"/>
        <w:jc w:val="both"/>
        <w:rPr>
          <w:rFonts w:cs="Times New Roman"/>
          <w:sz w:val="24"/>
          <w:szCs w:val="24"/>
          <w:lang w:val="en-US"/>
          <w:rPrChange w:id="1511" w:author="NTrinh" w:date="2024-02-04T17:51:00Z">
            <w:rPr>
              <w:rFonts w:cs="Times New Roman"/>
              <w:lang w:val="en-US"/>
            </w:rPr>
          </w:rPrChange>
        </w:rPr>
        <w:pPrChange w:id="1512" w:author="NTrinh" w:date="2024-02-04T17:51:00Z">
          <w:pPr>
            <w:pStyle w:val="ListParagraph"/>
            <w:numPr>
              <w:numId w:val="21"/>
            </w:numPr>
            <w:ind w:left="567" w:hanging="227"/>
            <w:jc w:val="both"/>
          </w:pPr>
        </w:pPrChange>
      </w:pPr>
      <w:r w:rsidRPr="001E4808">
        <w:rPr>
          <w:rFonts w:cs="Times New Roman"/>
          <w:sz w:val="24"/>
          <w:szCs w:val="24"/>
          <w:lang w:val="en-US"/>
          <w:rPrChange w:id="1513" w:author="NTrinh" w:date="2024-02-04T17:51:00Z">
            <w:rPr>
              <w:rFonts w:cs="Times New Roman"/>
              <w:lang w:val="en-US"/>
            </w:rPr>
          </w:rPrChange>
        </w:rPr>
        <w:t xml:space="preserve">Internal validation: </w:t>
      </w:r>
      <w:r w:rsidR="00F97CA5" w:rsidRPr="001E4808">
        <w:rPr>
          <w:rFonts w:cs="Times New Roman"/>
          <w:sz w:val="24"/>
          <w:szCs w:val="24"/>
          <w:lang w:val="en-US"/>
          <w:rPrChange w:id="1514" w:author="NTrinh" w:date="2024-02-04T17:51:00Z">
            <w:rPr>
              <w:rFonts w:cs="Times New Roman"/>
              <w:lang w:val="en-US"/>
            </w:rPr>
          </w:rPrChange>
        </w:rPr>
        <w:t>The model was internally validated using a nonparametric bootstrap approach (1000 samples). The model’s over-optimism (when applied to new patients in a similar population) was measured by the AUC difference between the bootstrap samples (average AUC) and the original full sample.</w:t>
      </w:r>
    </w:p>
    <w:p w14:paraId="084B2417" w14:textId="16327A3C" w:rsidR="00F97CA5" w:rsidRPr="001E4808" w:rsidRDefault="00F97CA5" w:rsidP="001E4808">
      <w:pPr>
        <w:spacing w:line="480" w:lineRule="auto"/>
        <w:ind w:left="340"/>
        <w:jc w:val="both"/>
        <w:rPr>
          <w:rFonts w:cs="Times New Roman"/>
          <w:sz w:val="24"/>
          <w:szCs w:val="24"/>
          <w:lang w:val="en-US"/>
          <w:rPrChange w:id="1515" w:author="NTrinh" w:date="2024-02-04T17:50:00Z">
            <w:rPr>
              <w:rFonts w:cs="Times New Roman"/>
              <w:lang w:val="en-US"/>
            </w:rPr>
          </w:rPrChange>
        </w:rPr>
        <w:pPrChange w:id="1516" w:author="NTrinh" w:date="2024-02-04T17:50:00Z">
          <w:pPr>
            <w:pStyle w:val="ListParagraph"/>
            <w:numPr>
              <w:numId w:val="21"/>
            </w:numPr>
            <w:ind w:left="567" w:hanging="227"/>
            <w:jc w:val="both"/>
          </w:pPr>
        </w:pPrChange>
      </w:pPr>
      <w:commentRangeStart w:id="1517"/>
      <w:r w:rsidRPr="001E4808">
        <w:rPr>
          <w:rFonts w:cs="Times New Roman"/>
          <w:sz w:val="24"/>
          <w:szCs w:val="24"/>
          <w:lang w:val="en-US"/>
          <w:rPrChange w:id="1518" w:author="NTrinh" w:date="2024-02-04T17:50:00Z">
            <w:rPr>
              <w:rFonts w:cs="Times New Roman"/>
              <w:lang w:val="en-US"/>
            </w:rPr>
          </w:rPrChange>
        </w:rPr>
        <w:t xml:space="preserve">Risk </w:t>
      </w:r>
      <w:r w:rsidR="00C66D77" w:rsidRPr="001E4808">
        <w:rPr>
          <w:rFonts w:cs="Times New Roman"/>
          <w:sz w:val="24"/>
          <w:szCs w:val="24"/>
          <w:lang w:val="en-US"/>
          <w:rPrChange w:id="1519" w:author="NTrinh" w:date="2024-02-04T17:50:00Z">
            <w:rPr>
              <w:rFonts w:cs="Times New Roman"/>
              <w:lang w:val="en-US"/>
            </w:rPr>
          </w:rPrChange>
        </w:rPr>
        <w:t xml:space="preserve">score construction: </w:t>
      </w:r>
      <w:r w:rsidR="008C480D" w:rsidRPr="001E4808">
        <w:rPr>
          <w:rFonts w:cs="Times New Roman"/>
          <w:sz w:val="24"/>
          <w:szCs w:val="24"/>
          <w:lang w:val="en-US"/>
          <w:rPrChange w:id="1520" w:author="NTrinh" w:date="2024-02-04T17:50:00Z">
            <w:rPr>
              <w:rFonts w:cs="Times New Roman"/>
              <w:lang w:val="en-US"/>
            </w:rPr>
          </w:rPrChange>
        </w:rPr>
        <w:t>A simplified risk score was constructed based on the hierarchy of the regression coefficients in the final model (each coefficient was divided by the smallest coefficient and rounded to the nearest integer). The score’s predictive performance (AUC) was assessed and compared with that of the original model.</w:t>
      </w:r>
      <w:r w:rsidR="0092056E" w:rsidRPr="001E4808">
        <w:rPr>
          <w:rFonts w:cs="Times New Roman"/>
          <w:sz w:val="24"/>
          <w:szCs w:val="24"/>
          <w:lang w:val="en-US"/>
          <w:rPrChange w:id="1521" w:author="NTrinh" w:date="2024-02-04T17:50:00Z">
            <w:rPr>
              <w:rFonts w:cs="Times New Roman"/>
              <w:lang w:val="en-US"/>
            </w:rPr>
          </w:rPrChange>
        </w:rPr>
        <w:t xml:space="preserve"> </w:t>
      </w:r>
      <w:r w:rsidR="006E0C68" w:rsidRPr="001E4808">
        <w:rPr>
          <w:rFonts w:cs="Times New Roman"/>
          <w:sz w:val="24"/>
          <w:szCs w:val="24"/>
          <w:lang w:val="en-US"/>
          <w:rPrChange w:id="1522" w:author="NTrinh" w:date="2024-02-04T17:50:00Z">
            <w:rPr>
              <w:rFonts w:cs="Times New Roman"/>
              <w:lang w:val="en-US"/>
            </w:rPr>
          </w:rPrChange>
        </w:rPr>
        <w:t>R</w:t>
      </w:r>
      <w:r w:rsidR="008C480D" w:rsidRPr="001E4808">
        <w:rPr>
          <w:rFonts w:cs="Times New Roman"/>
          <w:sz w:val="24"/>
          <w:szCs w:val="24"/>
          <w:lang w:val="en-US"/>
          <w:rPrChange w:id="1523" w:author="NTrinh" w:date="2024-02-04T17:50:00Z">
            <w:rPr>
              <w:rFonts w:cs="Times New Roman"/>
              <w:lang w:val="en-US"/>
            </w:rPr>
          </w:rPrChange>
        </w:rPr>
        <w:t xml:space="preserve">isk </w:t>
      </w:r>
      <w:r w:rsidR="006E0C68" w:rsidRPr="001E4808">
        <w:rPr>
          <w:rFonts w:cs="Times New Roman"/>
          <w:sz w:val="24"/>
          <w:szCs w:val="24"/>
          <w:lang w:val="en-US"/>
          <w:rPrChange w:id="1524" w:author="NTrinh" w:date="2024-02-04T17:50:00Z">
            <w:rPr>
              <w:rFonts w:cs="Times New Roman"/>
              <w:lang w:val="en-US"/>
            </w:rPr>
          </w:rPrChange>
        </w:rPr>
        <w:t xml:space="preserve">of thrombocytopenia </w:t>
      </w:r>
      <w:r w:rsidR="008C480D" w:rsidRPr="001E4808">
        <w:rPr>
          <w:rFonts w:cs="Times New Roman"/>
          <w:sz w:val="24"/>
          <w:szCs w:val="24"/>
          <w:lang w:val="en-US"/>
          <w:rPrChange w:id="1525" w:author="NTrinh" w:date="2024-02-04T17:50:00Z">
            <w:rPr>
              <w:rFonts w:cs="Times New Roman"/>
              <w:lang w:val="en-US"/>
            </w:rPr>
          </w:rPrChange>
        </w:rPr>
        <w:t>corresponding to each score was calculated</w:t>
      </w:r>
      <w:r w:rsidR="006E0C68" w:rsidRPr="001E4808">
        <w:rPr>
          <w:rFonts w:cs="Times New Roman"/>
          <w:sz w:val="24"/>
          <w:szCs w:val="24"/>
          <w:lang w:val="en-US"/>
          <w:rPrChange w:id="1526" w:author="NTrinh" w:date="2024-02-04T17:50:00Z">
            <w:rPr>
              <w:rFonts w:cs="Times New Roman"/>
              <w:lang w:val="en-US"/>
            </w:rPr>
          </w:rPrChange>
        </w:rPr>
        <w:t xml:space="preserve"> and </w:t>
      </w:r>
      <w:r w:rsidR="008C480D" w:rsidRPr="001E4808">
        <w:rPr>
          <w:rFonts w:cs="Times New Roman"/>
          <w:sz w:val="24"/>
          <w:szCs w:val="24"/>
          <w:lang w:val="en-US"/>
          <w:rPrChange w:id="1527" w:author="NTrinh" w:date="2024-02-04T17:50:00Z">
            <w:rPr>
              <w:rFonts w:cs="Times New Roman"/>
              <w:lang w:val="en-US"/>
            </w:rPr>
          </w:rPrChange>
        </w:rPr>
        <w:t>grouped into four categories: “low” (&lt;5%), “moderate” (5%–25%), “high” (25%–75%) and “very high” (&gt;75%).</w:t>
      </w:r>
      <w:commentRangeEnd w:id="1517"/>
      <w:r w:rsidR="001E4808">
        <w:rPr>
          <w:rStyle w:val="CommentReference"/>
        </w:rPr>
        <w:commentReference w:id="1517"/>
      </w:r>
    </w:p>
    <w:p w14:paraId="098008A0" w14:textId="3BDF8932" w:rsidR="00B52794" w:rsidRPr="00A25E94" w:rsidDel="001E4808" w:rsidRDefault="00717FE5">
      <w:pPr>
        <w:pStyle w:val="Heading2"/>
        <w:spacing w:line="480" w:lineRule="auto"/>
        <w:rPr>
          <w:del w:id="1528" w:author="NTrinh" w:date="2024-02-04T17:50:00Z"/>
          <w:rFonts w:cs="Times New Roman"/>
          <w:sz w:val="24"/>
          <w:szCs w:val="24"/>
          <w:rPrChange w:id="1529" w:author="NTrinh" w:date="2024-01-26T16:37:00Z">
            <w:rPr>
              <w:del w:id="1530" w:author="NTrinh" w:date="2024-02-04T17:50:00Z"/>
              <w:rFonts w:cs="Times New Roman"/>
            </w:rPr>
          </w:rPrChange>
        </w:rPr>
        <w:pPrChange w:id="1531" w:author="NTrinh" w:date="2024-01-26T16:37:00Z">
          <w:pPr>
            <w:pStyle w:val="Heading2"/>
          </w:pPr>
        </w:pPrChange>
      </w:pPr>
      <w:del w:id="1532" w:author="NTrinh" w:date="2024-02-04T17:50:00Z">
        <w:r w:rsidRPr="00A25E94" w:rsidDel="001E4808">
          <w:rPr>
            <w:rFonts w:cs="Times New Roman"/>
            <w:sz w:val="24"/>
            <w:szCs w:val="24"/>
            <w:rPrChange w:id="1533" w:author="NTrinh" w:date="2024-01-26T16:37:00Z">
              <w:rPr>
                <w:rFonts w:cs="Times New Roman"/>
              </w:rPr>
            </w:rPrChange>
          </w:rPr>
          <w:delText>3</w:delText>
        </w:r>
        <w:r w:rsidR="00B52794" w:rsidRPr="00A25E94" w:rsidDel="001E4808">
          <w:rPr>
            <w:rFonts w:cs="Times New Roman"/>
            <w:sz w:val="24"/>
            <w:szCs w:val="24"/>
            <w:rPrChange w:id="1534" w:author="NTrinh" w:date="2024-01-26T16:37:00Z">
              <w:rPr>
                <w:rFonts w:cs="Times New Roman"/>
              </w:rPr>
            </w:rPrChange>
          </w:rPr>
          <w:delText>. Sensitivity analysis</w:delText>
        </w:r>
      </w:del>
    </w:p>
    <w:p w14:paraId="1F915932" w14:textId="69B9ECDE" w:rsidR="00E37BFC" w:rsidRPr="00A25E94" w:rsidDel="001E4808" w:rsidRDefault="00717FE5">
      <w:pPr>
        <w:pStyle w:val="Heading3"/>
        <w:spacing w:line="480" w:lineRule="auto"/>
        <w:rPr>
          <w:del w:id="1535" w:author="NTrinh" w:date="2024-02-04T17:50:00Z"/>
          <w:rFonts w:cs="Times New Roman"/>
          <w:sz w:val="24"/>
          <w:szCs w:val="24"/>
          <w:rPrChange w:id="1536" w:author="NTrinh" w:date="2024-01-26T16:37:00Z">
            <w:rPr>
              <w:del w:id="1537" w:author="NTrinh" w:date="2024-02-04T17:50:00Z"/>
              <w:rFonts w:cs="Times New Roman"/>
            </w:rPr>
          </w:rPrChange>
        </w:rPr>
        <w:pPrChange w:id="1538" w:author="NTrinh" w:date="2024-01-26T16:37:00Z">
          <w:pPr>
            <w:pStyle w:val="Heading3"/>
          </w:pPr>
        </w:pPrChange>
      </w:pPr>
      <w:del w:id="1539" w:author="NTrinh" w:date="2024-02-04T17:50:00Z">
        <w:r w:rsidRPr="00A25E94" w:rsidDel="001E4808">
          <w:rPr>
            <w:rFonts w:cs="Times New Roman"/>
            <w:sz w:val="24"/>
            <w:szCs w:val="24"/>
            <w:rPrChange w:id="1540" w:author="NTrinh" w:date="2024-01-26T16:37:00Z">
              <w:rPr>
                <w:rFonts w:cs="Times New Roman"/>
              </w:rPr>
            </w:rPrChange>
          </w:rPr>
          <w:delText>3</w:delText>
        </w:r>
        <w:r w:rsidR="00A96E1B" w:rsidRPr="00A25E94" w:rsidDel="001E4808">
          <w:rPr>
            <w:rFonts w:cs="Times New Roman"/>
            <w:sz w:val="24"/>
            <w:szCs w:val="24"/>
            <w:rPrChange w:id="1541" w:author="NTrinh" w:date="2024-01-26T16:37:00Z">
              <w:rPr>
                <w:rFonts w:cs="Times New Roman"/>
              </w:rPr>
            </w:rPrChange>
          </w:rPr>
          <w:delText>.1</w:delText>
        </w:r>
        <w:r w:rsidR="006A7C1C" w:rsidRPr="00A25E94" w:rsidDel="001E4808">
          <w:rPr>
            <w:rFonts w:cs="Times New Roman"/>
            <w:sz w:val="24"/>
            <w:szCs w:val="24"/>
            <w:rPrChange w:id="1542" w:author="NTrinh" w:date="2024-01-26T16:37:00Z">
              <w:rPr>
                <w:rFonts w:cs="Times New Roman"/>
              </w:rPr>
            </w:rPrChange>
          </w:rPr>
          <w:delText xml:space="preserve"> Handling missing data</w:delText>
        </w:r>
        <w:r w:rsidR="003C4375" w:rsidRPr="00A25E94" w:rsidDel="001E4808">
          <w:rPr>
            <w:rFonts w:cs="Times New Roman"/>
            <w:sz w:val="24"/>
            <w:szCs w:val="24"/>
            <w:rPrChange w:id="1543" w:author="NTrinh" w:date="2024-01-26T16:37:00Z">
              <w:rPr>
                <w:rFonts w:cs="Times New Roman"/>
              </w:rPr>
            </w:rPrChange>
          </w:rPr>
          <w:delText xml:space="preserve">: </w:delText>
        </w:r>
      </w:del>
    </w:p>
    <w:p w14:paraId="42FE81A1" w14:textId="5BD058B4" w:rsidR="00E37BFC" w:rsidRPr="00A25E94" w:rsidDel="001E4808" w:rsidRDefault="00520B95">
      <w:pPr>
        <w:spacing w:line="480" w:lineRule="auto"/>
        <w:ind w:firstLine="360"/>
        <w:jc w:val="both"/>
        <w:rPr>
          <w:del w:id="1544" w:author="NTrinh" w:date="2024-02-04T17:50:00Z"/>
          <w:rFonts w:cs="Times New Roman"/>
          <w:sz w:val="24"/>
          <w:szCs w:val="24"/>
          <w:lang w:val="en-US"/>
          <w:rPrChange w:id="1545" w:author="NTrinh" w:date="2024-01-26T16:37:00Z">
            <w:rPr>
              <w:del w:id="1546" w:author="NTrinh" w:date="2024-02-04T17:50:00Z"/>
              <w:rFonts w:cs="Times New Roman"/>
              <w:lang w:val="en-US"/>
            </w:rPr>
          </w:rPrChange>
        </w:rPr>
        <w:pPrChange w:id="1547" w:author="NTrinh" w:date="2024-01-26T16:37:00Z">
          <w:pPr>
            <w:ind w:firstLine="360"/>
            <w:jc w:val="both"/>
          </w:pPr>
        </w:pPrChange>
      </w:pPr>
      <w:del w:id="1548" w:author="NTrinh" w:date="2024-02-04T17:50:00Z">
        <w:r w:rsidRPr="00A25E94" w:rsidDel="001E4808">
          <w:rPr>
            <w:rFonts w:cs="Times New Roman"/>
            <w:sz w:val="24"/>
            <w:szCs w:val="24"/>
            <w:lang w:val="en-US"/>
            <w:rPrChange w:id="1549" w:author="NTrinh" w:date="2024-01-26T16:37:00Z">
              <w:rPr>
                <w:rFonts w:cs="Times New Roman"/>
                <w:lang w:val="en-US"/>
              </w:rPr>
            </w:rPrChange>
          </w:rPr>
          <w:delText>In case of missing completely at random (MCAR)</w:delText>
        </w:r>
        <w:r w:rsidR="0064147C" w:rsidRPr="00A25E94" w:rsidDel="001E4808">
          <w:rPr>
            <w:rFonts w:cs="Times New Roman"/>
            <w:sz w:val="24"/>
            <w:szCs w:val="24"/>
            <w:lang w:val="en-US"/>
            <w:rPrChange w:id="1550" w:author="NTrinh" w:date="2024-01-26T16:37:00Z">
              <w:rPr>
                <w:rFonts w:cs="Times New Roman"/>
                <w:lang w:val="en-US"/>
              </w:rPr>
            </w:rPrChange>
          </w:rPr>
          <w:delText>, complete case analysis was applied. To explore the assumption of MCAR, we performed Little’s MCAR test based on all</w:delText>
        </w:r>
        <w:r w:rsidR="00747F68" w:rsidRPr="00A25E94" w:rsidDel="001E4808">
          <w:rPr>
            <w:rFonts w:cs="Times New Roman"/>
            <w:sz w:val="24"/>
            <w:szCs w:val="24"/>
            <w:lang w:val="en-US"/>
            <w:rPrChange w:id="1551" w:author="NTrinh" w:date="2024-01-26T16:37:00Z">
              <w:rPr>
                <w:rFonts w:cs="Times New Roman"/>
                <w:lang w:val="en-US"/>
              </w:rPr>
            </w:rPrChange>
          </w:rPr>
          <w:delText xml:space="preserve"> </w:delText>
        </w:r>
        <w:r w:rsidR="0064147C" w:rsidRPr="00A25E94" w:rsidDel="001E4808">
          <w:rPr>
            <w:rFonts w:cs="Times New Roman"/>
            <w:sz w:val="24"/>
            <w:szCs w:val="24"/>
            <w:lang w:val="en-US"/>
            <w:rPrChange w:id="1552" w:author="NTrinh" w:date="2024-01-26T16:37:00Z">
              <w:rPr>
                <w:rFonts w:cs="Times New Roman"/>
                <w:lang w:val="en-US"/>
              </w:rPr>
            </w:rPrChange>
          </w:rPr>
          <w:delText>continuous quantitative variables.</w:delText>
        </w:r>
      </w:del>
    </w:p>
    <w:p w14:paraId="4338E619" w14:textId="049EFAA2" w:rsidR="00A96E1B" w:rsidRPr="00A25E94" w:rsidRDefault="00717FE5">
      <w:pPr>
        <w:pStyle w:val="Heading3"/>
        <w:spacing w:line="480" w:lineRule="auto"/>
        <w:rPr>
          <w:rFonts w:cs="Times New Roman"/>
          <w:sz w:val="24"/>
          <w:szCs w:val="24"/>
          <w:rPrChange w:id="1553" w:author="NTrinh" w:date="2024-01-26T16:37:00Z">
            <w:rPr>
              <w:rFonts w:cs="Times New Roman"/>
            </w:rPr>
          </w:rPrChange>
        </w:rPr>
        <w:pPrChange w:id="1554" w:author="NTrinh" w:date="2024-01-26T16:37:00Z">
          <w:pPr>
            <w:pStyle w:val="Heading3"/>
          </w:pPr>
        </w:pPrChange>
      </w:pPr>
      <w:r w:rsidRPr="00A25E94">
        <w:rPr>
          <w:rFonts w:cs="Times New Roman"/>
          <w:sz w:val="24"/>
          <w:szCs w:val="24"/>
          <w:rPrChange w:id="1555" w:author="NTrinh" w:date="2024-01-26T16:37:00Z">
            <w:rPr>
              <w:rFonts w:cs="Times New Roman"/>
            </w:rPr>
          </w:rPrChange>
        </w:rPr>
        <w:t>3</w:t>
      </w:r>
      <w:r w:rsidR="00A96E1B" w:rsidRPr="00A25E94">
        <w:rPr>
          <w:rFonts w:cs="Times New Roman"/>
          <w:sz w:val="24"/>
          <w:szCs w:val="24"/>
          <w:rPrChange w:id="1556" w:author="NTrinh" w:date="2024-01-26T16:37:00Z">
            <w:rPr>
              <w:rFonts w:cs="Times New Roman"/>
            </w:rPr>
          </w:rPrChange>
        </w:rPr>
        <w:t xml:space="preserve">.2. </w:t>
      </w:r>
      <w:r w:rsidR="00C032A0" w:rsidRPr="00A25E94">
        <w:rPr>
          <w:rFonts w:cs="Times New Roman"/>
          <w:sz w:val="24"/>
          <w:szCs w:val="24"/>
          <w:rPrChange w:id="1557" w:author="NTrinh" w:date="2024-01-26T16:37:00Z">
            <w:rPr>
              <w:rFonts w:cs="Times New Roman"/>
            </w:rPr>
          </w:rPrChange>
        </w:rPr>
        <w:t xml:space="preserve">    </w:t>
      </w:r>
      <w:r w:rsidR="00FE3CC8" w:rsidRPr="00A25E94">
        <w:rPr>
          <w:rFonts w:cs="Times New Roman"/>
          <w:sz w:val="24"/>
          <w:szCs w:val="24"/>
          <w:rPrChange w:id="1558" w:author="NTrinh" w:date="2024-01-26T16:37:00Z">
            <w:rPr>
              <w:rFonts w:cs="Times New Roman"/>
            </w:rPr>
          </w:rPrChange>
        </w:rPr>
        <w:t xml:space="preserve">Choosing covariates for </w:t>
      </w:r>
      <w:r w:rsidR="00040834" w:rsidRPr="00A25E94">
        <w:rPr>
          <w:rFonts w:cs="Times New Roman"/>
          <w:sz w:val="24"/>
          <w:szCs w:val="24"/>
          <w:rPrChange w:id="1559" w:author="NTrinh" w:date="2024-01-26T16:37:00Z">
            <w:rPr>
              <w:rFonts w:cs="Times New Roman"/>
            </w:rPr>
          </w:rPrChange>
        </w:rPr>
        <w:t>multivariate analysis</w:t>
      </w:r>
    </w:p>
    <w:p w14:paraId="1083F135" w14:textId="06B26F19" w:rsidR="00577F5F" w:rsidRPr="00577F5F" w:rsidRDefault="004B76B5" w:rsidP="00577F5F">
      <w:pPr>
        <w:spacing w:line="480" w:lineRule="auto"/>
        <w:ind w:firstLine="360"/>
        <w:jc w:val="both"/>
        <w:rPr>
          <w:rFonts w:cs="Times New Roman"/>
          <w:sz w:val="24"/>
          <w:szCs w:val="24"/>
          <w:lang w:val="en-US"/>
          <w:rPrChange w:id="1560" w:author="NTrinh" w:date="2024-01-26T16:37:00Z">
            <w:rPr>
              <w:rFonts w:cs="Times New Roman"/>
              <w:lang w:val="en-US"/>
            </w:rPr>
          </w:rPrChange>
        </w:rPr>
        <w:sectPr w:rsidR="00577F5F" w:rsidRPr="00577F5F" w:rsidSect="000F3B8D">
          <w:pgSz w:w="11906" w:h="16838" w:code="9"/>
          <w:pgMar w:top="1134" w:right="1134" w:bottom="1134" w:left="1701" w:header="720" w:footer="720" w:gutter="0"/>
          <w:cols w:space="720"/>
          <w:docGrid w:linePitch="381"/>
        </w:sectPr>
        <w:pPrChange w:id="1561" w:author="NTrinh" w:date="2024-01-26T16:37:00Z">
          <w:pPr>
            <w:ind w:firstLine="360"/>
            <w:jc w:val="both"/>
          </w:pPr>
        </w:pPrChange>
      </w:pPr>
      <w:commentRangeStart w:id="1562"/>
      <w:r w:rsidRPr="00A25E94">
        <w:rPr>
          <w:rFonts w:cs="Times New Roman"/>
          <w:sz w:val="24"/>
          <w:szCs w:val="24"/>
          <w:lang w:val="en-US"/>
          <w:rPrChange w:id="1563" w:author="NTrinh" w:date="2024-01-26T16:37:00Z">
            <w:rPr>
              <w:rFonts w:cs="Times New Roman"/>
              <w:lang w:val="en-US"/>
            </w:rPr>
          </w:rPrChange>
        </w:rPr>
        <w:t>Covariates with P &lt; 0.1 in univariate analysis were included in the multivariate analysis, and the final independent predictors identified using backward elimination procedures.</w:t>
      </w:r>
      <w:commentRangeEnd w:id="1562"/>
      <w:r w:rsidR="001E4808">
        <w:rPr>
          <w:rStyle w:val="CommentReference"/>
        </w:rPr>
        <w:commentReference w:id="1562"/>
      </w:r>
    </w:p>
    <w:p w14:paraId="2A5DC3DB" w14:textId="0D11A9E6" w:rsidR="00960AA1" w:rsidRPr="00A25E94" w:rsidRDefault="00ED2828">
      <w:pPr>
        <w:spacing w:line="480" w:lineRule="auto"/>
        <w:ind w:left="360"/>
        <w:jc w:val="both"/>
        <w:rPr>
          <w:rFonts w:cs="Times New Roman"/>
          <w:b/>
          <w:bCs/>
          <w:sz w:val="24"/>
          <w:szCs w:val="24"/>
          <w:lang w:val="en-US"/>
          <w:rPrChange w:id="1564" w:author="NTrinh" w:date="2024-01-26T16:37:00Z">
            <w:rPr>
              <w:rFonts w:cs="Times New Roman"/>
              <w:b/>
              <w:bCs/>
              <w:sz w:val="32"/>
              <w:szCs w:val="32"/>
              <w:lang w:val="en-US"/>
            </w:rPr>
          </w:rPrChange>
        </w:rPr>
        <w:pPrChange w:id="1565" w:author="NTrinh" w:date="2024-01-26T16:37:00Z">
          <w:pPr>
            <w:ind w:left="360"/>
            <w:jc w:val="both"/>
          </w:pPr>
        </w:pPrChange>
      </w:pPr>
      <w:r w:rsidRPr="00A25E94">
        <w:rPr>
          <w:rFonts w:cs="Times New Roman"/>
          <w:b/>
          <w:bCs/>
          <w:sz w:val="24"/>
          <w:szCs w:val="24"/>
          <w:lang w:val="en-US"/>
          <w:rPrChange w:id="1566" w:author="NTrinh" w:date="2024-01-26T16:37:00Z">
            <w:rPr>
              <w:rFonts w:cs="Times New Roman"/>
              <w:b/>
              <w:bCs/>
              <w:sz w:val="32"/>
              <w:szCs w:val="32"/>
              <w:lang w:val="en-US"/>
            </w:rPr>
          </w:rPrChange>
        </w:rPr>
        <w:lastRenderedPageBreak/>
        <w:t>DATA DICTIONAR</w:t>
      </w:r>
      <w:r w:rsidR="004C22A6" w:rsidRPr="00A25E94">
        <w:rPr>
          <w:rFonts w:cs="Times New Roman"/>
          <w:b/>
          <w:bCs/>
          <w:sz w:val="24"/>
          <w:szCs w:val="24"/>
          <w:lang w:val="en-US"/>
          <w:rPrChange w:id="1567" w:author="NTrinh" w:date="2024-01-26T16:37:00Z">
            <w:rPr>
              <w:rFonts w:cs="Times New Roman"/>
              <w:b/>
              <w:bCs/>
              <w:sz w:val="32"/>
              <w:szCs w:val="32"/>
              <w:lang w:val="en-US"/>
            </w:rPr>
          </w:rPrChange>
        </w:rPr>
        <w:t>Y</w:t>
      </w:r>
    </w:p>
    <w:tbl>
      <w:tblPr>
        <w:tblStyle w:val="TableGrid"/>
        <w:tblW w:w="0" w:type="auto"/>
        <w:jc w:val="center"/>
        <w:tblLook w:val="04A0" w:firstRow="1" w:lastRow="0" w:firstColumn="1" w:lastColumn="0" w:noHBand="0" w:noVBand="1"/>
      </w:tblPr>
      <w:tblGrid>
        <w:gridCol w:w="2689"/>
        <w:gridCol w:w="1842"/>
        <w:gridCol w:w="4649"/>
        <w:gridCol w:w="4535"/>
      </w:tblGrid>
      <w:tr w:rsidR="007F16E1" w:rsidRPr="00A25E94" w14:paraId="471BEAA4" w14:textId="77777777" w:rsidTr="00865FFB">
        <w:trPr>
          <w:jc w:val="center"/>
        </w:trPr>
        <w:tc>
          <w:tcPr>
            <w:tcW w:w="2689" w:type="dxa"/>
          </w:tcPr>
          <w:p w14:paraId="0ED06A08" w14:textId="66CE7AD1" w:rsidR="00A34674" w:rsidRPr="00A25E94" w:rsidRDefault="00A34674">
            <w:pPr>
              <w:spacing w:before="40" w:after="40" w:line="480" w:lineRule="auto"/>
              <w:jc w:val="center"/>
              <w:rPr>
                <w:rFonts w:cs="Times New Roman"/>
                <w:b/>
                <w:bCs/>
                <w:sz w:val="24"/>
                <w:szCs w:val="24"/>
                <w:lang w:val="en-US"/>
                <w:rPrChange w:id="1568" w:author="NTrinh" w:date="2024-01-26T16:37:00Z">
                  <w:rPr>
                    <w:rFonts w:cs="Times New Roman"/>
                    <w:b/>
                    <w:bCs/>
                    <w:sz w:val="26"/>
                    <w:szCs w:val="26"/>
                    <w:lang w:val="en-US"/>
                  </w:rPr>
                </w:rPrChange>
              </w:rPr>
              <w:pPrChange w:id="1569" w:author="NTrinh" w:date="2024-01-26T16:37:00Z">
                <w:pPr>
                  <w:spacing w:before="40" w:after="40" w:line="276" w:lineRule="auto"/>
                  <w:jc w:val="center"/>
                </w:pPr>
              </w:pPrChange>
            </w:pPr>
            <w:r w:rsidRPr="00A25E94">
              <w:rPr>
                <w:rFonts w:cs="Times New Roman"/>
                <w:b/>
                <w:bCs/>
                <w:sz w:val="24"/>
                <w:szCs w:val="24"/>
                <w:lang w:val="en-US"/>
                <w:rPrChange w:id="1570" w:author="NTrinh" w:date="2024-01-26T16:37:00Z">
                  <w:rPr>
                    <w:rFonts w:cs="Times New Roman"/>
                    <w:b/>
                    <w:bCs/>
                    <w:sz w:val="26"/>
                    <w:szCs w:val="26"/>
                    <w:lang w:val="en-US"/>
                  </w:rPr>
                </w:rPrChange>
              </w:rPr>
              <w:t>Variable name</w:t>
            </w:r>
          </w:p>
        </w:tc>
        <w:tc>
          <w:tcPr>
            <w:tcW w:w="1842" w:type="dxa"/>
          </w:tcPr>
          <w:p w14:paraId="6C807C03" w14:textId="29D760A6" w:rsidR="00A34674" w:rsidRPr="00A25E94" w:rsidRDefault="00A34674">
            <w:pPr>
              <w:spacing w:before="40" w:after="40" w:line="480" w:lineRule="auto"/>
              <w:jc w:val="center"/>
              <w:rPr>
                <w:rFonts w:cs="Times New Roman"/>
                <w:b/>
                <w:bCs/>
                <w:sz w:val="24"/>
                <w:szCs w:val="24"/>
                <w:lang w:val="en-US"/>
                <w:rPrChange w:id="1571" w:author="NTrinh" w:date="2024-01-26T16:37:00Z">
                  <w:rPr>
                    <w:rFonts w:cs="Times New Roman"/>
                    <w:b/>
                    <w:bCs/>
                    <w:sz w:val="26"/>
                    <w:szCs w:val="26"/>
                    <w:lang w:val="en-US"/>
                  </w:rPr>
                </w:rPrChange>
              </w:rPr>
              <w:pPrChange w:id="1572" w:author="NTrinh" w:date="2024-01-26T16:37:00Z">
                <w:pPr>
                  <w:spacing w:before="40" w:after="40" w:line="276" w:lineRule="auto"/>
                  <w:jc w:val="center"/>
                </w:pPr>
              </w:pPrChange>
            </w:pPr>
            <w:r w:rsidRPr="00A25E94">
              <w:rPr>
                <w:rFonts w:cs="Times New Roman"/>
                <w:b/>
                <w:bCs/>
                <w:sz w:val="24"/>
                <w:szCs w:val="24"/>
                <w:lang w:val="en-US"/>
                <w:rPrChange w:id="1573" w:author="NTrinh" w:date="2024-01-26T16:37:00Z">
                  <w:rPr>
                    <w:rFonts w:cs="Times New Roman"/>
                    <w:b/>
                    <w:bCs/>
                    <w:sz w:val="26"/>
                    <w:szCs w:val="26"/>
                    <w:lang w:val="en-US"/>
                  </w:rPr>
                </w:rPrChange>
              </w:rPr>
              <w:t>Format</w:t>
            </w:r>
          </w:p>
        </w:tc>
        <w:tc>
          <w:tcPr>
            <w:tcW w:w="4649" w:type="dxa"/>
          </w:tcPr>
          <w:p w14:paraId="18226765" w14:textId="3385F84F" w:rsidR="00A34674" w:rsidRPr="00A25E94" w:rsidRDefault="00A34674">
            <w:pPr>
              <w:spacing w:before="40" w:after="40" w:line="480" w:lineRule="auto"/>
              <w:jc w:val="center"/>
              <w:rPr>
                <w:rFonts w:cs="Times New Roman"/>
                <w:b/>
                <w:bCs/>
                <w:sz w:val="24"/>
                <w:szCs w:val="24"/>
                <w:lang w:val="en-US"/>
                <w:rPrChange w:id="1574" w:author="NTrinh" w:date="2024-01-26T16:37:00Z">
                  <w:rPr>
                    <w:rFonts w:cs="Times New Roman"/>
                    <w:b/>
                    <w:bCs/>
                    <w:sz w:val="26"/>
                    <w:szCs w:val="26"/>
                    <w:lang w:val="en-US"/>
                  </w:rPr>
                </w:rPrChange>
              </w:rPr>
              <w:pPrChange w:id="1575" w:author="NTrinh" w:date="2024-01-26T16:37:00Z">
                <w:pPr>
                  <w:spacing w:before="40" w:after="40" w:line="276" w:lineRule="auto"/>
                  <w:jc w:val="center"/>
                </w:pPr>
              </w:pPrChange>
            </w:pPr>
            <w:r w:rsidRPr="00A25E94">
              <w:rPr>
                <w:rFonts w:cs="Times New Roman"/>
                <w:b/>
                <w:bCs/>
                <w:sz w:val="24"/>
                <w:szCs w:val="24"/>
                <w:lang w:val="en-US"/>
                <w:rPrChange w:id="1576" w:author="NTrinh" w:date="2024-01-26T16:37:00Z">
                  <w:rPr>
                    <w:rFonts w:cs="Times New Roman"/>
                    <w:b/>
                    <w:bCs/>
                    <w:sz w:val="26"/>
                    <w:szCs w:val="26"/>
                    <w:lang w:val="en-US"/>
                  </w:rPr>
                </w:rPrChange>
              </w:rPr>
              <w:t>Description</w:t>
            </w:r>
          </w:p>
        </w:tc>
        <w:tc>
          <w:tcPr>
            <w:tcW w:w="4535" w:type="dxa"/>
          </w:tcPr>
          <w:p w14:paraId="7AE53B2B" w14:textId="44B39C8A" w:rsidR="00A34674" w:rsidRPr="00A25E94" w:rsidRDefault="00A34674">
            <w:pPr>
              <w:spacing w:before="40" w:after="40" w:line="480" w:lineRule="auto"/>
              <w:jc w:val="center"/>
              <w:rPr>
                <w:rFonts w:cs="Times New Roman"/>
                <w:b/>
                <w:bCs/>
                <w:sz w:val="24"/>
                <w:szCs w:val="24"/>
                <w:lang w:val="en-US"/>
                <w:rPrChange w:id="1577" w:author="NTrinh" w:date="2024-01-26T16:37:00Z">
                  <w:rPr>
                    <w:rFonts w:cs="Times New Roman"/>
                    <w:b/>
                    <w:bCs/>
                    <w:sz w:val="26"/>
                    <w:szCs w:val="26"/>
                    <w:lang w:val="en-US"/>
                  </w:rPr>
                </w:rPrChange>
              </w:rPr>
              <w:pPrChange w:id="1578" w:author="NTrinh" w:date="2024-01-26T16:37:00Z">
                <w:pPr>
                  <w:spacing w:before="40" w:after="40" w:line="276" w:lineRule="auto"/>
                  <w:jc w:val="center"/>
                </w:pPr>
              </w:pPrChange>
            </w:pPr>
            <w:r w:rsidRPr="00A25E94">
              <w:rPr>
                <w:rFonts w:cs="Times New Roman"/>
                <w:b/>
                <w:bCs/>
                <w:sz w:val="24"/>
                <w:szCs w:val="24"/>
                <w:lang w:val="en-US"/>
                <w:rPrChange w:id="1579" w:author="NTrinh" w:date="2024-01-26T16:37:00Z">
                  <w:rPr>
                    <w:rFonts w:cs="Times New Roman"/>
                    <w:b/>
                    <w:bCs/>
                    <w:sz w:val="26"/>
                    <w:szCs w:val="26"/>
                    <w:lang w:val="en-US"/>
                  </w:rPr>
                </w:rPrChange>
              </w:rPr>
              <w:t>Values</w:t>
            </w:r>
          </w:p>
        </w:tc>
      </w:tr>
      <w:tr w:rsidR="007F16E1" w:rsidRPr="00A25E94" w14:paraId="2745F7D4" w14:textId="77777777" w:rsidTr="00865FFB">
        <w:trPr>
          <w:jc w:val="center"/>
        </w:trPr>
        <w:tc>
          <w:tcPr>
            <w:tcW w:w="2689" w:type="dxa"/>
          </w:tcPr>
          <w:p w14:paraId="15055F89" w14:textId="06D8EB8D" w:rsidR="00A34674" w:rsidRPr="00A25E94" w:rsidRDefault="00A34674">
            <w:pPr>
              <w:spacing w:before="40" w:after="40" w:line="480" w:lineRule="auto"/>
              <w:jc w:val="both"/>
              <w:rPr>
                <w:rFonts w:cs="Times New Roman"/>
                <w:sz w:val="24"/>
                <w:szCs w:val="24"/>
                <w:lang w:val="en-US"/>
                <w:rPrChange w:id="1580" w:author="NTrinh" w:date="2024-01-26T16:37:00Z">
                  <w:rPr>
                    <w:rFonts w:cs="Times New Roman"/>
                    <w:sz w:val="26"/>
                    <w:szCs w:val="26"/>
                    <w:lang w:val="en-US"/>
                  </w:rPr>
                </w:rPrChange>
              </w:rPr>
              <w:pPrChange w:id="1581" w:author="NTrinh" w:date="2024-01-26T16:37:00Z">
                <w:pPr>
                  <w:spacing w:before="40" w:after="40" w:line="276" w:lineRule="auto"/>
                  <w:jc w:val="both"/>
                </w:pPr>
              </w:pPrChange>
            </w:pPr>
            <w:r w:rsidRPr="00A25E94">
              <w:rPr>
                <w:rFonts w:cs="Times New Roman"/>
                <w:sz w:val="24"/>
                <w:szCs w:val="24"/>
                <w:lang w:val="en-US"/>
                <w:rPrChange w:id="1582" w:author="NTrinh" w:date="2024-01-26T16:37:00Z">
                  <w:rPr>
                    <w:rFonts w:cs="Times New Roman"/>
                    <w:sz w:val="26"/>
                    <w:szCs w:val="26"/>
                    <w:lang w:val="en-US"/>
                  </w:rPr>
                </w:rPrChange>
              </w:rPr>
              <w:t>patient_ID</w:t>
            </w:r>
          </w:p>
        </w:tc>
        <w:tc>
          <w:tcPr>
            <w:tcW w:w="1842" w:type="dxa"/>
          </w:tcPr>
          <w:p w14:paraId="0A2EC8F7" w14:textId="744E53C5" w:rsidR="00A34674" w:rsidRPr="00A25E94" w:rsidRDefault="00DF134A">
            <w:pPr>
              <w:spacing w:before="40" w:after="40" w:line="480" w:lineRule="auto"/>
              <w:jc w:val="both"/>
              <w:rPr>
                <w:rFonts w:cs="Times New Roman"/>
                <w:sz w:val="24"/>
                <w:szCs w:val="24"/>
                <w:lang w:val="en-US"/>
                <w:rPrChange w:id="1583" w:author="NTrinh" w:date="2024-01-26T16:37:00Z">
                  <w:rPr>
                    <w:rFonts w:cs="Times New Roman"/>
                    <w:sz w:val="26"/>
                    <w:szCs w:val="26"/>
                    <w:lang w:val="en-US"/>
                  </w:rPr>
                </w:rPrChange>
              </w:rPr>
              <w:pPrChange w:id="1584" w:author="NTrinh" w:date="2024-01-26T16:37:00Z">
                <w:pPr>
                  <w:spacing w:before="40" w:after="40" w:line="276" w:lineRule="auto"/>
                  <w:jc w:val="both"/>
                </w:pPr>
              </w:pPrChange>
            </w:pPr>
            <w:r w:rsidRPr="00A25E94">
              <w:rPr>
                <w:rFonts w:cs="Times New Roman"/>
                <w:sz w:val="24"/>
                <w:szCs w:val="24"/>
                <w:lang w:val="en-US"/>
                <w:rPrChange w:id="1585" w:author="NTrinh" w:date="2024-01-26T16:37:00Z">
                  <w:rPr>
                    <w:rFonts w:cs="Times New Roman"/>
                    <w:sz w:val="26"/>
                    <w:szCs w:val="26"/>
                    <w:lang w:val="en-US"/>
                  </w:rPr>
                </w:rPrChange>
              </w:rPr>
              <w:t>char</w:t>
            </w:r>
          </w:p>
        </w:tc>
        <w:tc>
          <w:tcPr>
            <w:tcW w:w="4649" w:type="dxa"/>
          </w:tcPr>
          <w:p w14:paraId="3FE05611" w14:textId="76F90507" w:rsidR="00A34674" w:rsidRPr="00A25E94" w:rsidRDefault="001B0359">
            <w:pPr>
              <w:spacing w:before="40" w:after="40" w:line="480" w:lineRule="auto"/>
              <w:jc w:val="both"/>
              <w:rPr>
                <w:rFonts w:cs="Times New Roman"/>
                <w:sz w:val="24"/>
                <w:szCs w:val="24"/>
                <w:lang w:val="en-US"/>
                <w:rPrChange w:id="1586" w:author="NTrinh" w:date="2024-01-26T16:37:00Z">
                  <w:rPr>
                    <w:rFonts w:cs="Times New Roman"/>
                    <w:sz w:val="26"/>
                    <w:szCs w:val="26"/>
                    <w:lang w:val="en-US"/>
                  </w:rPr>
                </w:rPrChange>
              </w:rPr>
              <w:pPrChange w:id="1587" w:author="NTrinh" w:date="2024-01-26T16:37:00Z">
                <w:pPr>
                  <w:spacing w:before="40" w:after="40" w:line="276" w:lineRule="auto"/>
                  <w:jc w:val="both"/>
                </w:pPr>
              </w:pPrChange>
            </w:pPr>
            <w:r w:rsidRPr="00A25E94">
              <w:rPr>
                <w:rFonts w:cs="Times New Roman"/>
                <w:sz w:val="24"/>
                <w:szCs w:val="24"/>
                <w:lang w:val="en-US"/>
                <w:rPrChange w:id="1588" w:author="NTrinh" w:date="2024-01-26T16:37:00Z">
                  <w:rPr>
                    <w:rFonts w:cs="Times New Roman"/>
                    <w:sz w:val="26"/>
                    <w:szCs w:val="26"/>
                    <w:lang w:val="en-US"/>
                  </w:rPr>
                </w:rPrChange>
              </w:rPr>
              <w:t>Record number, patient</w:t>
            </w:r>
          </w:p>
        </w:tc>
        <w:tc>
          <w:tcPr>
            <w:tcW w:w="4535" w:type="dxa"/>
          </w:tcPr>
          <w:p w14:paraId="1C5295B5" w14:textId="27687A3E" w:rsidR="00A34674" w:rsidRPr="00A25E94" w:rsidRDefault="001B0359">
            <w:pPr>
              <w:spacing w:before="40" w:after="40" w:line="480" w:lineRule="auto"/>
              <w:jc w:val="both"/>
              <w:rPr>
                <w:rFonts w:cs="Times New Roman"/>
                <w:sz w:val="24"/>
                <w:szCs w:val="24"/>
                <w:lang w:val="en-US"/>
                <w:rPrChange w:id="1589" w:author="NTrinh" w:date="2024-01-26T16:37:00Z">
                  <w:rPr>
                    <w:rFonts w:cs="Times New Roman"/>
                    <w:sz w:val="26"/>
                    <w:szCs w:val="26"/>
                    <w:lang w:val="en-US"/>
                  </w:rPr>
                </w:rPrChange>
              </w:rPr>
              <w:pPrChange w:id="1590" w:author="NTrinh" w:date="2024-01-26T16:37:00Z">
                <w:pPr>
                  <w:spacing w:before="40" w:after="40" w:line="276" w:lineRule="auto"/>
                  <w:jc w:val="both"/>
                </w:pPr>
              </w:pPrChange>
            </w:pPr>
            <w:r w:rsidRPr="00A25E94">
              <w:rPr>
                <w:rFonts w:cs="Times New Roman"/>
                <w:sz w:val="24"/>
                <w:szCs w:val="24"/>
                <w:lang w:val="en-US"/>
                <w:rPrChange w:id="1591" w:author="NTrinh" w:date="2024-01-26T16:37:00Z">
                  <w:rPr>
                    <w:rFonts w:cs="Times New Roman"/>
                    <w:sz w:val="26"/>
                    <w:szCs w:val="26"/>
                    <w:lang w:val="en-US"/>
                  </w:rPr>
                </w:rPrChange>
              </w:rPr>
              <w:t>character strings</w:t>
            </w:r>
          </w:p>
        </w:tc>
      </w:tr>
      <w:tr w:rsidR="00CD698A" w:rsidRPr="00A25E94" w14:paraId="20EA9C1A" w14:textId="77777777" w:rsidTr="00865FFB">
        <w:trPr>
          <w:jc w:val="center"/>
        </w:trPr>
        <w:tc>
          <w:tcPr>
            <w:tcW w:w="2689" w:type="dxa"/>
          </w:tcPr>
          <w:p w14:paraId="4C99D87F" w14:textId="0E901B39" w:rsidR="00CD698A" w:rsidRPr="00A25E94" w:rsidRDefault="00CD698A">
            <w:pPr>
              <w:spacing w:before="40" w:after="40" w:line="480" w:lineRule="auto"/>
              <w:jc w:val="both"/>
              <w:rPr>
                <w:rFonts w:cs="Times New Roman"/>
                <w:sz w:val="24"/>
                <w:szCs w:val="24"/>
                <w:lang w:val="en-US"/>
                <w:rPrChange w:id="1592" w:author="NTrinh" w:date="2024-01-26T16:37:00Z">
                  <w:rPr>
                    <w:rFonts w:cs="Times New Roman"/>
                    <w:sz w:val="26"/>
                    <w:szCs w:val="26"/>
                    <w:lang w:val="en-US"/>
                  </w:rPr>
                </w:rPrChange>
              </w:rPr>
              <w:pPrChange w:id="1593" w:author="NTrinh" w:date="2024-01-26T16:37:00Z">
                <w:pPr>
                  <w:spacing w:before="40" w:after="40"/>
                  <w:jc w:val="both"/>
                </w:pPr>
              </w:pPrChange>
            </w:pPr>
            <w:r w:rsidRPr="00A25E94">
              <w:rPr>
                <w:rFonts w:cs="Times New Roman"/>
                <w:sz w:val="24"/>
                <w:szCs w:val="24"/>
                <w:lang w:val="en-US"/>
                <w:rPrChange w:id="1594" w:author="NTrinh" w:date="2024-01-26T16:37:00Z">
                  <w:rPr>
                    <w:rFonts w:cs="Times New Roman"/>
                    <w:sz w:val="26"/>
                    <w:szCs w:val="26"/>
                    <w:lang w:val="en-US"/>
                  </w:rPr>
                </w:rPrChange>
              </w:rPr>
              <w:t>site</w:t>
            </w:r>
          </w:p>
        </w:tc>
        <w:tc>
          <w:tcPr>
            <w:tcW w:w="1842" w:type="dxa"/>
          </w:tcPr>
          <w:p w14:paraId="4513654A" w14:textId="49711C78" w:rsidR="00CD698A" w:rsidRPr="00A25E94" w:rsidRDefault="00CD698A">
            <w:pPr>
              <w:spacing w:before="40" w:after="40" w:line="480" w:lineRule="auto"/>
              <w:jc w:val="both"/>
              <w:rPr>
                <w:rFonts w:cs="Times New Roman"/>
                <w:sz w:val="24"/>
                <w:szCs w:val="24"/>
                <w:lang w:val="en-US"/>
                <w:rPrChange w:id="1595" w:author="NTrinh" w:date="2024-01-26T16:37:00Z">
                  <w:rPr>
                    <w:rFonts w:cs="Times New Roman"/>
                    <w:sz w:val="26"/>
                    <w:szCs w:val="26"/>
                    <w:lang w:val="en-US"/>
                  </w:rPr>
                </w:rPrChange>
              </w:rPr>
              <w:pPrChange w:id="1596" w:author="NTrinh" w:date="2024-01-26T16:37:00Z">
                <w:pPr>
                  <w:spacing w:before="40" w:after="40"/>
                  <w:jc w:val="both"/>
                </w:pPr>
              </w:pPrChange>
            </w:pPr>
            <w:r w:rsidRPr="00A25E94">
              <w:rPr>
                <w:rFonts w:cs="Times New Roman"/>
                <w:sz w:val="24"/>
                <w:szCs w:val="24"/>
                <w:lang w:val="en-US"/>
                <w:rPrChange w:id="1597" w:author="NTrinh" w:date="2024-01-26T16:37:00Z">
                  <w:rPr>
                    <w:rFonts w:cs="Times New Roman"/>
                    <w:sz w:val="26"/>
                    <w:szCs w:val="26"/>
                    <w:lang w:val="en-US"/>
                  </w:rPr>
                </w:rPrChange>
              </w:rPr>
              <w:t>varchar (3)</w:t>
            </w:r>
          </w:p>
        </w:tc>
        <w:tc>
          <w:tcPr>
            <w:tcW w:w="4649" w:type="dxa"/>
          </w:tcPr>
          <w:p w14:paraId="1421A9F8" w14:textId="135DFB5E" w:rsidR="00CD698A" w:rsidRPr="00A25E94" w:rsidRDefault="00CD698A">
            <w:pPr>
              <w:spacing w:before="40" w:after="40" w:line="480" w:lineRule="auto"/>
              <w:jc w:val="both"/>
              <w:rPr>
                <w:rFonts w:cs="Times New Roman"/>
                <w:sz w:val="24"/>
                <w:szCs w:val="24"/>
                <w:lang w:val="en-US"/>
                <w:rPrChange w:id="1598" w:author="NTrinh" w:date="2024-01-26T16:37:00Z">
                  <w:rPr>
                    <w:rFonts w:cs="Times New Roman"/>
                    <w:sz w:val="26"/>
                    <w:szCs w:val="26"/>
                    <w:lang w:val="en-US"/>
                  </w:rPr>
                </w:rPrChange>
              </w:rPr>
              <w:pPrChange w:id="1599" w:author="NTrinh" w:date="2024-01-26T16:37:00Z">
                <w:pPr>
                  <w:spacing w:before="40" w:after="40"/>
                  <w:jc w:val="both"/>
                </w:pPr>
              </w:pPrChange>
            </w:pPr>
            <w:r w:rsidRPr="00A25E94">
              <w:rPr>
                <w:rFonts w:cs="Times New Roman"/>
                <w:sz w:val="24"/>
                <w:szCs w:val="24"/>
                <w:lang w:val="en-US"/>
                <w:rPrChange w:id="1600" w:author="NTrinh" w:date="2024-01-26T16:37:00Z">
                  <w:rPr>
                    <w:rFonts w:cs="Times New Roman"/>
                    <w:sz w:val="26"/>
                    <w:szCs w:val="26"/>
                    <w:lang w:val="en-US"/>
                  </w:rPr>
                </w:rPrChange>
              </w:rPr>
              <w:t>Hospital’s name and data collection phase</w:t>
            </w:r>
          </w:p>
        </w:tc>
        <w:tc>
          <w:tcPr>
            <w:tcW w:w="4535" w:type="dxa"/>
          </w:tcPr>
          <w:p w14:paraId="1780FB79" w14:textId="77777777" w:rsidR="00CD698A" w:rsidRPr="00A25E94" w:rsidRDefault="00CD698A">
            <w:pPr>
              <w:spacing w:before="40" w:after="40" w:line="480" w:lineRule="auto"/>
              <w:jc w:val="both"/>
              <w:rPr>
                <w:rFonts w:cs="Times New Roman"/>
                <w:sz w:val="24"/>
                <w:szCs w:val="24"/>
                <w:lang w:val="en-US"/>
                <w:rPrChange w:id="1601" w:author="NTrinh" w:date="2024-01-26T16:37:00Z">
                  <w:rPr>
                    <w:rFonts w:cs="Times New Roman"/>
                    <w:sz w:val="26"/>
                    <w:szCs w:val="26"/>
                    <w:lang w:val="en-US"/>
                  </w:rPr>
                </w:rPrChange>
              </w:rPr>
              <w:pPrChange w:id="1602" w:author="NTrinh" w:date="2024-01-26T16:37:00Z">
                <w:pPr>
                  <w:spacing w:before="40" w:after="40" w:line="276" w:lineRule="auto"/>
                  <w:jc w:val="both"/>
                </w:pPr>
              </w:pPrChange>
            </w:pPr>
            <w:r w:rsidRPr="00A25E94">
              <w:rPr>
                <w:rFonts w:cs="Times New Roman"/>
                <w:sz w:val="24"/>
                <w:szCs w:val="24"/>
                <w:lang w:val="en-US"/>
                <w:rPrChange w:id="1603" w:author="NTrinh" w:date="2024-01-26T16:37:00Z">
                  <w:rPr>
                    <w:rFonts w:cs="Times New Roman"/>
                    <w:sz w:val="26"/>
                    <w:szCs w:val="26"/>
                    <w:lang w:val="en-US"/>
                  </w:rPr>
                </w:rPrChange>
              </w:rPr>
              <w:t>2 characters followed by a number</w:t>
            </w:r>
          </w:p>
          <w:p w14:paraId="4A3C1EE2" w14:textId="77777777" w:rsidR="00CD698A" w:rsidRPr="00A25E94" w:rsidRDefault="00CD698A">
            <w:pPr>
              <w:spacing w:before="40" w:after="40" w:line="480" w:lineRule="auto"/>
              <w:jc w:val="both"/>
              <w:rPr>
                <w:rFonts w:cs="Times New Roman"/>
                <w:sz w:val="24"/>
                <w:szCs w:val="24"/>
                <w:lang w:val="en-US"/>
                <w:rPrChange w:id="1604" w:author="NTrinh" w:date="2024-01-26T16:37:00Z">
                  <w:rPr>
                    <w:rFonts w:cs="Times New Roman"/>
                    <w:sz w:val="26"/>
                    <w:szCs w:val="26"/>
                    <w:lang w:val="en-US"/>
                  </w:rPr>
                </w:rPrChange>
              </w:rPr>
              <w:pPrChange w:id="1605" w:author="NTrinh" w:date="2024-01-26T16:37:00Z">
                <w:pPr>
                  <w:spacing w:before="40" w:after="40" w:line="276" w:lineRule="auto"/>
                  <w:jc w:val="both"/>
                </w:pPr>
              </w:pPrChange>
            </w:pPr>
            <w:r w:rsidRPr="00A25E94">
              <w:rPr>
                <w:rFonts w:cs="Times New Roman"/>
                <w:sz w:val="24"/>
                <w:szCs w:val="24"/>
                <w:lang w:val="en-US"/>
                <w:rPrChange w:id="1606" w:author="NTrinh" w:date="2024-01-26T16:37:00Z">
                  <w:rPr>
                    <w:rFonts w:cs="Times New Roman"/>
                    <w:sz w:val="26"/>
                    <w:szCs w:val="26"/>
                    <w:lang w:val="en-US"/>
                  </w:rPr>
                </w:rPrChange>
              </w:rPr>
              <w:t>BM: Bach Mai Hospital</w:t>
            </w:r>
          </w:p>
          <w:p w14:paraId="7F799A57" w14:textId="77777777" w:rsidR="00CD698A" w:rsidRPr="00A25E94" w:rsidRDefault="00CD698A">
            <w:pPr>
              <w:spacing w:before="40" w:after="40" w:line="480" w:lineRule="auto"/>
              <w:jc w:val="both"/>
              <w:rPr>
                <w:rFonts w:cs="Times New Roman"/>
                <w:sz w:val="24"/>
                <w:szCs w:val="24"/>
                <w:lang w:val="en-US"/>
                <w:rPrChange w:id="1607" w:author="NTrinh" w:date="2024-01-26T16:37:00Z">
                  <w:rPr>
                    <w:rFonts w:cs="Times New Roman"/>
                    <w:sz w:val="26"/>
                    <w:szCs w:val="26"/>
                    <w:lang w:val="en-US"/>
                  </w:rPr>
                </w:rPrChange>
              </w:rPr>
              <w:pPrChange w:id="1608" w:author="NTrinh" w:date="2024-01-26T16:37:00Z">
                <w:pPr>
                  <w:spacing w:before="40" w:after="40" w:line="276" w:lineRule="auto"/>
                  <w:jc w:val="both"/>
                </w:pPr>
              </w:pPrChange>
            </w:pPr>
            <w:r w:rsidRPr="00A25E94">
              <w:rPr>
                <w:rFonts w:cs="Times New Roman"/>
                <w:sz w:val="24"/>
                <w:szCs w:val="24"/>
                <w:lang w:val="en-US"/>
                <w:rPrChange w:id="1609" w:author="NTrinh" w:date="2024-01-26T16:37:00Z">
                  <w:rPr>
                    <w:rFonts w:cs="Times New Roman"/>
                    <w:sz w:val="26"/>
                    <w:szCs w:val="26"/>
                    <w:lang w:val="en-US"/>
                  </w:rPr>
                </w:rPrChange>
              </w:rPr>
              <w:t>TN: Thanh Nhan Hospital</w:t>
            </w:r>
          </w:p>
          <w:p w14:paraId="7722FE6D" w14:textId="77777777" w:rsidR="00CD698A" w:rsidRPr="00A25E94" w:rsidRDefault="00CD698A">
            <w:pPr>
              <w:spacing w:before="40" w:after="40" w:line="480" w:lineRule="auto"/>
              <w:jc w:val="both"/>
              <w:rPr>
                <w:rFonts w:cs="Times New Roman"/>
                <w:sz w:val="24"/>
                <w:szCs w:val="24"/>
                <w:lang w:val="en-US"/>
                <w:rPrChange w:id="1610" w:author="NTrinh" w:date="2024-01-26T16:37:00Z">
                  <w:rPr>
                    <w:rFonts w:cs="Times New Roman"/>
                    <w:sz w:val="26"/>
                    <w:szCs w:val="26"/>
                    <w:lang w:val="en-US"/>
                  </w:rPr>
                </w:rPrChange>
              </w:rPr>
              <w:pPrChange w:id="1611" w:author="NTrinh" w:date="2024-01-26T16:37:00Z">
                <w:pPr>
                  <w:spacing w:before="40" w:after="40" w:line="276" w:lineRule="auto"/>
                  <w:jc w:val="both"/>
                </w:pPr>
              </w:pPrChange>
            </w:pPr>
            <w:r w:rsidRPr="00A25E94">
              <w:rPr>
                <w:rFonts w:cs="Times New Roman"/>
                <w:sz w:val="24"/>
                <w:szCs w:val="24"/>
                <w:lang w:val="en-US"/>
                <w:rPrChange w:id="1612" w:author="NTrinh" w:date="2024-01-26T16:37:00Z">
                  <w:rPr>
                    <w:rFonts w:cs="Times New Roman"/>
                    <w:sz w:val="26"/>
                    <w:szCs w:val="26"/>
                    <w:lang w:val="en-US"/>
                  </w:rPr>
                </w:rPrChange>
              </w:rPr>
              <w:t>ND: National hospital for Tropical Diseases</w:t>
            </w:r>
          </w:p>
          <w:p w14:paraId="6A8239A7" w14:textId="1487A17F" w:rsidR="00CD698A" w:rsidRPr="00A25E94" w:rsidRDefault="00CD698A">
            <w:pPr>
              <w:spacing w:before="40" w:after="40" w:line="480" w:lineRule="auto"/>
              <w:jc w:val="both"/>
              <w:rPr>
                <w:rFonts w:cs="Times New Roman"/>
                <w:sz w:val="24"/>
                <w:szCs w:val="24"/>
                <w:lang w:val="en-US"/>
                <w:rPrChange w:id="1613" w:author="NTrinh" w:date="2024-01-26T16:37:00Z">
                  <w:rPr>
                    <w:rFonts w:cs="Times New Roman"/>
                    <w:sz w:val="26"/>
                    <w:szCs w:val="26"/>
                    <w:lang w:val="en-US"/>
                  </w:rPr>
                </w:rPrChange>
              </w:rPr>
              <w:pPrChange w:id="1614" w:author="NTrinh" w:date="2024-01-26T16:37:00Z">
                <w:pPr>
                  <w:spacing w:before="40" w:after="40"/>
                  <w:jc w:val="both"/>
                </w:pPr>
              </w:pPrChange>
            </w:pPr>
            <w:r w:rsidRPr="00A25E94">
              <w:rPr>
                <w:rFonts w:cs="Times New Roman"/>
                <w:sz w:val="24"/>
                <w:szCs w:val="24"/>
                <w:lang w:val="en-US"/>
                <w:rPrChange w:id="1615" w:author="NTrinh" w:date="2024-01-26T16:37:00Z">
                  <w:rPr>
                    <w:rFonts w:cs="Times New Roman"/>
                    <w:sz w:val="26"/>
                    <w:szCs w:val="26"/>
                    <w:lang w:val="en-US"/>
                  </w:rPr>
                </w:rPrChange>
              </w:rPr>
              <w:t>1, 2: number of data collection phase</w:t>
            </w:r>
          </w:p>
        </w:tc>
      </w:tr>
      <w:tr w:rsidR="00CD698A" w:rsidRPr="00A25E94" w14:paraId="3DE26639" w14:textId="77777777" w:rsidTr="00865FFB">
        <w:trPr>
          <w:jc w:val="center"/>
        </w:trPr>
        <w:tc>
          <w:tcPr>
            <w:tcW w:w="2689" w:type="dxa"/>
          </w:tcPr>
          <w:p w14:paraId="0CA8A79F" w14:textId="681DCB7A" w:rsidR="00CD698A" w:rsidRPr="00A25E94" w:rsidRDefault="001164C3">
            <w:pPr>
              <w:spacing w:before="40" w:after="40" w:line="480" w:lineRule="auto"/>
              <w:jc w:val="both"/>
              <w:rPr>
                <w:rFonts w:cs="Times New Roman"/>
                <w:b/>
                <w:bCs/>
                <w:sz w:val="24"/>
                <w:szCs w:val="24"/>
                <w:lang w:val="en-US"/>
                <w:rPrChange w:id="1616" w:author="NTrinh" w:date="2024-01-26T16:37:00Z">
                  <w:rPr>
                    <w:rFonts w:cs="Times New Roman"/>
                    <w:b/>
                    <w:bCs/>
                    <w:sz w:val="26"/>
                    <w:szCs w:val="26"/>
                    <w:lang w:val="en-US"/>
                  </w:rPr>
                </w:rPrChange>
              </w:rPr>
              <w:pPrChange w:id="1617" w:author="NTrinh" w:date="2024-01-26T16:37:00Z">
                <w:pPr>
                  <w:spacing w:before="40" w:after="40"/>
                  <w:jc w:val="both"/>
                </w:pPr>
              </w:pPrChange>
            </w:pPr>
            <w:r w:rsidRPr="00A25E94">
              <w:rPr>
                <w:rFonts w:cs="Times New Roman"/>
                <w:b/>
                <w:bCs/>
                <w:sz w:val="24"/>
                <w:szCs w:val="24"/>
                <w:lang w:val="en-US"/>
                <w:rPrChange w:id="1618" w:author="NTrinh" w:date="2024-01-26T16:37:00Z">
                  <w:rPr>
                    <w:rFonts w:cs="Times New Roman"/>
                    <w:b/>
                    <w:bCs/>
                    <w:sz w:val="26"/>
                    <w:szCs w:val="26"/>
                    <w:lang w:val="en-US"/>
                  </w:rPr>
                </w:rPrChange>
              </w:rPr>
              <w:t xml:space="preserve">A. </w:t>
            </w:r>
            <w:r w:rsidR="00CD698A" w:rsidRPr="00A25E94">
              <w:rPr>
                <w:rFonts w:cs="Times New Roman"/>
                <w:b/>
                <w:bCs/>
                <w:sz w:val="24"/>
                <w:szCs w:val="24"/>
                <w:lang w:val="en-US"/>
                <w:rPrChange w:id="1619" w:author="NTrinh" w:date="2024-01-26T16:37:00Z">
                  <w:rPr>
                    <w:rFonts w:cs="Times New Roman"/>
                    <w:b/>
                    <w:bCs/>
                    <w:sz w:val="26"/>
                    <w:szCs w:val="26"/>
                    <w:lang w:val="en-US"/>
                  </w:rPr>
                </w:rPrChange>
              </w:rPr>
              <w:t>Demographic data</w:t>
            </w:r>
          </w:p>
        </w:tc>
        <w:tc>
          <w:tcPr>
            <w:tcW w:w="1842" w:type="dxa"/>
          </w:tcPr>
          <w:p w14:paraId="3D332F04" w14:textId="77777777" w:rsidR="00CD698A" w:rsidRPr="00A25E94" w:rsidRDefault="00CD698A">
            <w:pPr>
              <w:spacing w:before="40" w:after="40" w:line="480" w:lineRule="auto"/>
              <w:jc w:val="both"/>
              <w:rPr>
                <w:rFonts w:cs="Times New Roman"/>
                <w:b/>
                <w:bCs/>
                <w:sz w:val="24"/>
                <w:szCs w:val="24"/>
                <w:lang w:val="en-US"/>
                <w:rPrChange w:id="1620" w:author="NTrinh" w:date="2024-01-26T16:37:00Z">
                  <w:rPr>
                    <w:rFonts w:cs="Times New Roman"/>
                    <w:b/>
                    <w:bCs/>
                    <w:sz w:val="26"/>
                    <w:szCs w:val="26"/>
                    <w:lang w:val="en-US"/>
                  </w:rPr>
                </w:rPrChange>
              </w:rPr>
              <w:pPrChange w:id="1621" w:author="NTrinh" w:date="2024-01-26T16:37:00Z">
                <w:pPr>
                  <w:spacing w:before="40" w:after="40"/>
                  <w:jc w:val="both"/>
                </w:pPr>
              </w:pPrChange>
            </w:pPr>
          </w:p>
        </w:tc>
        <w:tc>
          <w:tcPr>
            <w:tcW w:w="4649" w:type="dxa"/>
          </w:tcPr>
          <w:p w14:paraId="6F9F8564" w14:textId="77777777" w:rsidR="00CD698A" w:rsidRPr="00A25E94" w:rsidRDefault="00CD698A">
            <w:pPr>
              <w:spacing w:before="40" w:after="40" w:line="480" w:lineRule="auto"/>
              <w:jc w:val="both"/>
              <w:rPr>
                <w:rFonts w:cs="Times New Roman"/>
                <w:b/>
                <w:bCs/>
                <w:sz w:val="24"/>
                <w:szCs w:val="24"/>
                <w:lang w:val="en-US"/>
                <w:rPrChange w:id="1622" w:author="NTrinh" w:date="2024-01-26T16:37:00Z">
                  <w:rPr>
                    <w:rFonts w:cs="Times New Roman"/>
                    <w:b/>
                    <w:bCs/>
                    <w:sz w:val="26"/>
                    <w:szCs w:val="26"/>
                    <w:lang w:val="en-US"/>
                  </w:rPr>
                </w:rPrChange>
              </w:rPr>
              <w:pPrChange w:id="1623" w:author="NTrinh" w:date="2024-01-26T16:37:00Z">
                <w:pPr>
                  <w:spacing w:before="40" w:after="40"/>
                  <w:jc w:val="both"/>
                </w:pPr>
              </w:pPrChange>
            </w:pPr>
          </w:p>
        </w:tc>
        <w:tc>
          <w:tcPr>
            <w:tcW w:w="4535" w:type="dxa"/>
          </w:tcPr>
          <w:p w14:paraId="55CD3E78" w14:textId="77777777" w:rsidR="00CD698A" w:rsidRPr="00A25E94" w:rsidRDefault="00CD698A">
            <w:pPr>
              <w:spacing w:before="40" w:after="40" w:line="480" w:lineRule="auto"/>
              <w:jc w:val="both"/>
              <w:rPr>
                <w:rFonts w:cs="Times New Roman"/>
                <w:b/>
                <w:bCs/>
                <w:sz w:val="24"/>
                <w:szCs w:val="24"/>
                <w:lang w:val="en-US"/>
                <w:rPrChange w:id="1624" w:author="NTrinh" w:date="2024-01-26T16:37:00Z">
                  <w:rPr>
                    <w:rFonts w:cs="Times New Roman"/>
                    <w:b/>
                    <w:bCs/>
                    <w:sz w:val="26"/>
                    <w:szCs w:val="26"/>
                    <w:lang w:val="en-US"/>
                  </w:rPr>
                </w:rPrChange>
              </w:rPr>
              <w:pPrChange w:id="1625" w:author="NTrinh" w:date="2024-01-26T16:37:00Z">
                <w:pPr>
                  <w:spacing w:before="40" w:after="40"/>
                  <w:jc w:val="both"/>
                </w:pPr>
              </w:pPrChange>
            </w:pPr>
          </w:p>
        </w:tc>
      </w:tr>
      <w:tr w:rsidR="00CD698A" w:rsidRPr="00A25E94" w14:paraId="26C0EF36" w14:textId="77777777" w:rsidTr="00865FFB">
        <w:trPr>
          <w:jc w:val="center"/>
        </w:trPr>
        <w:tc>
          <w:tcPr>
            <w:tcW w:w="2689" w:type="dxa"/>
          </w:tcPr>
          <w:p w14:paraId="424146E6" w14:textId="0B55A8E1" w:rsidR="00CD698A" w:rsidRPr="00A25E94" w:rsidRDefault="00CD698A">
            <w:pPr>
              <w:spacing w:before="40" w:after="40" w:line="480" w:lineRule="auto"/>
              <w:jc w:val="both"/>
              <w:rPr>
                <w:rFonts w:cs="Times New Roman"/>
                <w:sz w:val="24"/>
                <w:szCs w:val="24"/>
                <w:lang w:val="en-US"/>
                <w:rPrChange w:id="1626" w:author="NTrinh" w:date="2024-01-26T16:37:00Z">
                  <w:rPr>
                    <w:rFonts w:cs="Times New Roman"/>
                    <w:sz w:val="26"/>
                    <w:szCs w:val="26"/>
                    <w:lang w:val="en-US"/>
                  </w:rPr>
                </w:rPrChange>
              </w:rPr>
              <w:pPrChange w:id="1627" w:author="NTrinh" w:date="2024-01-26T16:37:00Z">
                <w:pPr>
                  <w:spacing w:before="40" w:after="40" w:line="276" w:lineRule="auto"/>
                  <w:jc w:val="both"/>
                </w:pPr>
              </w:pPrChange>
            </w:pPr>
            <w:r w:rsidRPr="00A25E94">
              <w:rPr>
                <w:rFonts w:cs="Times New Roman"/>
                <w:sz w:val="24"/>
                <w:szCs w:val="24"/>
                <w:lang w:val="en-US"/>
                <w:rPrChange w:id="1628" w:author="NTrinh" w:date="2024-01-26T16:37:00Z">
                  <w:rPr>
                    <w:rFonts w:cs="Times New Roman"/>
                    <w:sz w:val="26"/>
                    <w:szCs w:val="26"/>
                    <w:lang w:val="en-US"/>
                  </w:rPr>
                </w:rPrChange>
              </w:rPr>
              <w:t>patient_name</w:t>
            </w:r>
          </w:p>
        </w:tc>
        <w:tc>
          <w:tcPr>
            <w:tcW w:w="1842" w:type="dxa"/>
          </w:tcPr>
          <w:p w14:paraId="5D49B8F3" w14:textId="37A2176A" w:rsidR="00CD698A" w:rsidRPr="00A25E94" w:rsidRDefault="00CD698A">
            <w:pPr>
              <w:spacing w:before="40" w:after="40" w:line="480" w:lineRule="auto"/>
              <w:jc w:val="both"/>
              <w:rPr>
                <w:rFonts w:cs="Times New Roman"/>
                <w:sz w:val="24"/>
                <w:szCs w:val="24"/>
                <w:lang w:val="en-US"/>
                <w:rPrChange w:id="1629" w:author="NTrinh" w:date="2024-01-26T16:37:00Z">
                  <w:rPr>
                    <w:rFonts w:cs="Times New Roman"/>
                    <w:sz w:val="26"/>
                    <w:szCs w:val="26"/>
                    <w:lang w:val="en-US"/>
                  </w:rPr>
                </w:rPrChange>
              </w:rPr>
              <w:pPrChange w:id="1630" w:author="NTrinh" w:date="2024-01-26T16:37:00Z">
                <w:pPr>
                  <w:spacing w:before="40" w:after="40" w:line="276" w:lineRule="auto"/>
                  <w:jc w:val="both"/>
                </w:pPr>
              </w:pPrChange>
            </w:pPr>
            <w:r w:rsidRPr="00A25E94">
              <w:rPr>
                <w:rFonts w:cs="Times New Roman"/>
                <w:sz w:val="24"/>
                <w:szCs w:val="24"/>
                <w:lang w:val="en-US"/>
                <w:rPrChange w:id="1631" w:author="NTrinh" w:date="2024-01-26T16:37:00Z">
                  <w:rPr>
                    <w:rFonts w:cs="Times New Roman"/>
                    <w:sz w:val="26"/>
                    <w:szCs w:val="26"/>
                    <w:lang w:val="en-US"/>
                  </w:rPr>
                </w:rPrChange>
              </w:rPr>
              <w:t>char</w:t>
            </w:r>
          </w:p>
        </w:tc>
        <w:tc>
          <w:tcPr>
            <w:tcW w:w="4649" w:type="dxa"/>
          </w:tcPr>
          <w:p w14:paraId="7049227C" w14:textId="40DAEB0A" w:rsidR="00CD698A" w:rsidRPr="00A25E94" w:rsidRDefault="00CD698A">
            <w:pPr>
              <w:spacing w:before="40" w:after="40" w:line="480" w:lineRule="auto"/>
              <w:jc w:val="both"/>
              <w:rPr>
                <w:rFonts w:cs="Times New Roman"/>
                <w:sz w:val="24"/>
                <w:szCs w:val="24"/>
                <w:lang w:val="en-US"/>
                <w:rPrChange w:id="1632" w:author="NTrinh" w:date="2024-01-26T16:37:00Z">
                  <w:rPr>
                    <w:rFonts w:cs="Times New Roman"/>
                    <w:sz w:val="26"/>
                    <w:szCs w:val="26"/>
                    <w:lang w:val="en-US"/>
                  </w:rPr>
                </w:rPrChange>
              </w:rPr>
              <w:pPrChange w:id="1633" w:author="NTrinh" w:date="2024-01-26T16:37:00Z">
                <w:pPr>
                  <w:spacing w:before="40" w:after="40" w:line="276" w:lineRule="auto"/>
                  <w:jc w:val="both"/>
                </w:pPr>
              </w:pPrChange>
            </w:pPr>
            <w:r w:rsidRPr="00A25E94">
              <w:rPr>
                <w:rFonts w:cs="Times New Roman"/>
                <w:sz w:val="24"/>
                <w:szCs w:val="24"/>
                <w:lang w:val="en-US"/>
                <w:rPrChange w:id="1634" w:author="NTrinh" w:date="2024-01-26T16:37:00Z">
                  <w:rPr>
                    <w:rFonts w:cs="Times New Roman"/>
                    <w:sz w:val="26"/>
                    <w:szCs w:val="26"/>
                    <w:lang w:val="en-US"/>
                  </w:rPr>
                </w:rPrChange>
              </w:rPr>
              <w:t>Patient’s name</w:t>
            </w:r>
          </w:p>
        </w:tc>
        <w:tc>
          <w:tcPr>
            <w:tcW w:w="4535" w:type="dxa"/>
          </w:tcPr>
          <w:p w14:paraId="40BCD194" w14:textId="33AC3EB5" w:rsidR="00CD698A" w:rsidRPr="00A25E94" w:rsidRDefault="00CD698A">
            <w:pPr>
              <w:spacing w:before="40" w:after="40" w:line="480" w:lineRule="auto"/>
              <w:jc w:val="both"/>
              <w:rPr>
                <w:rFonts w:cs="Times New Roman"/>
                <w:sz w:val="24"/>
                <w:szCs w:val="24"/>
                <w:lang w:val="en-US"/>
                <w:rPrChange w:id="1635" w:author="NTrinh" w:date="2024-01-26T16:37:00Z">
                  <w:rPr>
                    <w:rFonts w:cs="Times New Roman"/>
                    <w:sz w:val="26"/>
                    <w:szCs w:val="26"/>
                    <w:lang w:val="en-US"/>
                  </w:rPr>
                </w:rPrChange>
              </w:rPr>
              <w:pPrChange w:id="1636" w:author="NTrinh" w:date="2024-01-26T16:37:00Z">
                <w:pPr>
                  <w:spacing w:before="40" w:after="40" w:line="276" w:lineRule="auto"/>
                  <w:jc w:val="both"/>
                </w:pPr>
              </w:pPrChange>
            </w:pPr>
            <w:r w:rsidRPr="00A25E94">
              <w:rPr>
                <w:rFonts w:cs="Times New Roman"/>
                <w:sz w:val="24"/>
                <w:szCs w:val="24"/>
                <w:lang w:val="en-US"/>
                <w:rPrChange w:id="1637" w:author="NTrinh" w:date="2024-01-26T16:37:00Z">
                  <w:rPr>
                    <w:rFonts w:cs="Times New Roman"/>
                    <w:sz w:val="26"/>
                    <w:szCs w:val="26"/>
                    <w:lang w:val="en-US"/>
                  </w:rPr>
                </w:rPrChange>
              </w:rPr>
              <w:t>character strings</w:t>
            </w:r>
          </w:p>
        </w:tc>
      </w:tr>
      <w:tr w:rsidR="00CD698A" w:rsidRPr="00A25E94" w14:paraId="79CF65B4" w14:textId="77777777" w:rsidTr="00865FFB">
        <w:trPr>
          <w:jc w:val="center"/>
        </w:trPr>
        <w:tc>
          <w:tcPr>
            <w:tcW w:w="2689" w:type="dxa"/>
          </w:tcPr>
          <w:p w14:paraId="3619D06A" w14:textId="597268A6" w:rsidR="00CD698A" w:rsidRPr="00A25E94" w:rsidRDefault="00CD698A">
            <w:pPr>
              <w:spacing w:before="40" w:after="40" w:line="480" w:lineRule="auto"/>
              <w:jc w:val="both"/>
              <w:rPr>
                <w:rFonts w:cs="Times New Roman"/>
                <w:sz w:val="24"/>
                <w:szCs w:val="24"/>
                <w:lang w:val="en-US"/>
                <w:rPrChange w:id="1638" w:author="NTrinh" w:date="2024-01-26T16:37:00Z">
                  <w:rPr>
                    <w:rFonts w:cs="Times New Roman"/>
                    <w:sz w:val="26"/>
                    <w:szCs w:val="26"/>
                    <w:lang w:val="en-US"/>
                  </w:rPr>
                </w:rPrChange>
              </w:rPr>
              <w:pPrChange w:id="1639" w:author="NTrinh" w:date="2024-01-26T16:37:00Z">
                <w:pPr>
                  <w:spacing w:before="40" w:after="40" w:line="276" w:lineRule="auto"/>
                  <w:jc w:val="both"/>
                </w:pPr>
              </w:pPrChange>
            </w:pPr>
            <w:r w:rsidRPr="00A25E94">
              <w:rPr>
                <w:rFonts w:cs="Times New Roman"/>
                <w:sz w:val="24"/>
                <w:szCs w:val="24"/>
                <w:lang w:val="en-US"/>
                <w:rPrChange w:id="1640" w:author="NTrinh" w:date="2024-01-26T16:37:00Z">
                  <w:rPr>
                    <w:rFonts w:cs="Times New Roman"/>
                    <w:sz w:val="26"/>
                    <w:szCs w:val="26"/>
                    <w:lang w:val="en-US"/>
                  </w:rPr>
                </w:rPrChange>
              </w:rPr>
              <w:t>patient_age</w:t>
            </w:r>
          </w:p>
        </w:tc>
        <w:tc>
          <w:tcPr>
            <w:tcW w:w="1842" w:type="dxa"/>
          </w:tcPr>
          <w:p w14:paraId="175D3067" w14:textId="1FCE5C34" w:rsidR="00CD698A" w:rsidRPr="00A25E94" w:rsidRDefault="00CD698A">
            <w:pPr>
              <w:spacing w:before="40" w:after="40" w:line="480" w:lineRule="auto"/>
              <w:jc w:val="both"/>
              <w:rPr>
                <w:rFonts w:cs="Times New Roman"/>
                <w:sz w:val="24"/>
                <w:szCs w:val="24"/>
                <w:lang w:val="en-US"/>
                <w:rPrChange w:id="1641" w:author="NTrinh" w:date="2024-01-26T16:37:00Z">
                  <w:rPr>
                    <w:rFonts w:cs="Times New Roman"/>
                    <w:sz w:val="26"/>
                    <w:szCs w:val="26"/>
                    <w:lang w:val="en-US"/>
                  </w:rPr>
                </w:rPrChange>
              </w:rPr>
              <w:pPrChange w:id="1642" w:author="NTrinh" w:date="2024-01-26T16:37:00Z">
                <w:pPr>
                  <w:spacing w:before="40" w:after="40" w:line="276" w:lineRule="auto"/>
                  <w:jc w:val="both"/>
                </w:pPr>
              </w:pPrChange>
            </w:pPr>
            <w:r w:rsidRPr="00A25E94">
              <w:rPr>
                <w:rFonts w:cs="Times New Roman"/>
                <w:sz w:val="24"/>
                <w:szCs w:val="24"/>
                <w:lang w:val="en-US"/>
                <w:rPrChange w:id="1643" w:author="NTrinh" w:date="2024-01-26T16:37:00Z">
                  <w:rPr>
                    <w:rFonts w:cs="Times New Roman"/>
                    <w:sz w:val="26"/>
                    <w:szCs w:val="26"/>
                    <w:lang w:val="en-US"/>
                  </w:rPr>
                </w:rPrChange>
              </w:rPr>
              <w:t>number (1)</w:t>
            </w:r>
          </w:p>
        </w:tc>
        <w:tc>
          <w:tcPr>
            <w:tcW w:w="4649" w:type="dxa"/>
          </w:tcPr>
          <w:p w14:paraId="6D16943D" w14:textId="33064B9E" w:rsidR="00CD698A" w:rsidRPr="00A25E94" w:rsidRDefault="00CD698A">
            <w:pPr>
              <w:spacing w:before="40" w:after="40" w:line="480" w:lineRule="auto"/>
              <w:jc w:val="both"/>
              <w:rPr>
                <w:rFonts w:cs="Times New Roman"/>
                <w:sz w:val="24"/>
                <w:szCs w:val="24"/>
                <w:lang w:val="en-US"/>
                <w:rPrChange w:id="1644" w:author="NTrinh" w:date="2024-01-26T16:37:00Z">
                  <w:rPr>
                    <w:rFonts w:cs="Times New Roman"/>
                    <w:sz w:val="26"/>
                    <w:szCs w:val="26"/>
                    <w:lang w:val="en-US"/>
                  </w:rPr>
                </w:rPrChange>
              </w:rPr>
              <w:pPrChange w:id="1645" w:author="NTrinh" w:date="2024-01-26T16:37:00Z">
                <w:pPr>
                  <w:spacing w:before="40" w:after="40" w:line="276" w:lineRule="auto"/>
                  <w:jc w:val="both"/>
                </w:pPr>
              </w:pPrChange>
            </w:pPr>
            <w:r w:rsidRPr="00A25E94">
              <w:rPr>
                <w:rFonts w:cs="Times New Roman"/>
                <w:sz w:val="24"/>
                <w:szCs w:val="24"/>
                <w:lang w:val="en-US"/>
                <w:rPrChange w:id="1646" w:author="NTrinh" w:date="2024-01-26T16:37:00Z">
                  <w:rPr>
                    <w:rFonts w:cs="Times New Roman"/>
                    <w:sz w:val="26"/>
                    <w:szCs w:val="26"/>
                    <w:lang w:val="en-US"/>
                  </w:rPr>
                </w:rPrChange>
              </w:rPr>
              <w:t>Patient’s age at time of using linezolid</w:t>
            </w:r>
          </w:p>
        </w:tc>
        <w:tc>
          <w:tcPr>
            <w:tcW w:w="4535" w:type="dxa"/>
          </w:tcPr>
          <w:p w14:paraId="1641EA8A" w14:textId="1023D30C" w:rsidR="00CD698A" w:rsidRPr="00A25E94" w:rsidRDefault="00CD698A">
            <w:pPr>
              <w:spacing w:before="40" w:after="40" w:line="480" w:lineRule="auto"/>
              <w:jc w:val="both"/>
              <w:rPr>
                <w:rFonts w:cs="Times New Roman"/>
                <w:sz w:val="24"/>
                <w:szCs w:val="24"/>
                <w:lang w:val="en-US"/>
                <w:rPrChange w:id="1647" w:author="NTrinh" w:date="2024-01-26T16:37:00Z">
                  <w:rPr>
                    <w:rFonts w:cs="Times New Roman"/>
                    <w:sz w:val="26"/>
                    <w:szCs w:val="26"/>
                    <w:lang w:val="en-US"/>
                  </w:rPr>
                </w:rPrChange>
              </w:rPr>
              <w:pPrChange w:id="1648" w:author="NTrinh" w:date="2024-01-26T16:37:00Z">
                <w:pPr>
                  <w:spacing w:before="40" w:after="40" w:line="276" w:lineRule="auto"/>
                  <w:jc w:val="both"/>
                </w:pPr>
              </w:pPrChange>
            </w:pPr>
            <w:r w:rsidRPr="00A25E94">
              <w:rPr>
                <w:rFonts w:cs="Times New Roman"/>
                <w:sz w:val="24"/>
                <w:szCs w:val="24"/>
                <w:lang w:val="en-US"/>
                <w:rPrChange w:id="1649" w:author="NTrinh" w:date="2024-01-26T16:37:00Z">
                  <w:rPr>
                    <w:rFonts w:cs="Times New Roman"/>
                    <w:sz w:val="26"/>
                    <w:szCs w:val="26"/>
                    <w:lang w:val="en-US"/>
                  </w:rPr>
                </w:rPrChange>
              </w:rPr>
              <w:t>integer</w:t>
            </w:r>
          </w:p>
        </w:tc>
      </w:tr>
      <w:tr w:rsidR="00CD698A" w:rsidRPr="00A25E94" w14:paraId="3151C536" w14:textId="77777777" w:rsidTr="00865FFB">
        <w:trPr>
          <w:jc w:val="center"/>
        </w:trPr>
        <w:tc>
          <w:tcPr>
            <w:tcW w:w="2689" w:type="dxa"/>
          </w:tcPr>
          <w:p w14:paraId="247DA5BA" w14:textId="01ED9D09" w:rsidR="00CD698A" w:rsidRPr="00A25E94" w:rsidRDefault="00CD698A">
            <w:pPr>
              <w:spacing w:before="40" w:after="40" w:line="480" w:lineRule="auto"/>
              <w:jc w:val="both"/>
              <w:rPr>
                <w:rFonts w:cs="Times New Roman"/>
                <w:sz w:val="24"/>
                <w:szCs w:val="24"/>
                <w:lang w:val="en-US"/>
                <w:rPrChange w:id="1650" w:author="NTrinh" w:date="2024-01-26T16:37:00Z">
                  <w:rPr>
                    <w:rFonts w:cs="Times New Roman"/>
                    <w:sz w:val="26"/>
                    <w:szCs w:val="26"/>
                    <w:lang w:val="en-US"/>
                  </w:rPr>
                </w:rPrChange>
              </w:rPr>
              <w:pPrChange w:id="1651" w:author="NTrinh" w:date="2024-01-26T16:37:00Z">
                <w:pPr>
                  <w:spacing w:before="40" w:after="40" w:line="276" w:lineRule="auto"/>
                  <w:jc w:val="both"/>
                </w:pPr>
              </w:pPrChange>
            </w:pPr>
            <w:r w:rsidRPr="00A25E94">
              <w:rPr>
                <w:rFonts w:cs="Times New Roman"/>
                <w:sz w:val="24"/>
                <w:szCs w:val="24"/>
                <w:lang w:val="en-US"/>
                <w:rPrChange w:id="1652" w:author="NTrinh" w:date="2024-01-26T16:37:00Z">
                  <w:rPr>
                    <w:rFonts w:cs="Times New Roman"/>
                    <w:sz w:val="26"/>
                    <w:szCs w:val="26"/>
                    <w:lang w:val="en-US"/>
                  </w:rPr>
                </w:rPrChange>
              </w:rPr>
              <w:t>patient_sex</w:t>
            </w:r>
          </w:p>
        </w:tc>
        <w:tc>
          <w:tcPr>
            <w:tcW w:w="1842" w:type="dxa"/>
          </w:tcPr>
          <w:p w14:paraId="034B8373" w14:textId="04200C0B" w:rsidR="00CD698A" w:rsidRPr="00A25E94" w:rsidRDefault="00CD698A">
            <w:pPr>
              <w:spacing w:before="40" w:after="40" w:line="480" w:lineRule="auto"/>
              <w:jc w:val="both"/>
              <w:rPr>
                <w:rFonts w:cs="Times New Roman"/>
                <w:sz w:val="24"/>
                <w:szCs w:val="24"/>
                <w:lang w:val="en-US"/>
                <w:rPrChange w:id="1653" w:author="NTrinh" w:date="2024-01-26T16:37:00Z">
                  <w:rPr>
                    <w:rFonts w:cs="Times New Roman"/>
                    <w:sz w:val="26"/>
                    <w:szCs w:val="26"/>
                    <w:lang w:val="en-US"/>
                  </w:rPr>
                </w:rPrChange>
              </w:rPr>
              <w:pPrChange w:id="1654" w:author="NTrinh" w:date="2024-01-26T16:37:00Z">
                <w:pPr>
                  <w:spacing w:before="40" w:after="40" w:line="276" w:lineRule="auto"/>
                  <w:jc w:val="both"/>
                </w:pPr>
              </w:pPrChange>
            </w:pPr>
            <w:r w:rsidRPr="00A25E94">
              <w:rPr>
                <w:rFonts w:cs="Times New Roman"/>
                <w:sz w:val="24"/>
                <w:szCs w:val="24"/>
                <w:lang w:val="en-US"/>
                <w:rPrChange w:id="1655" w:author="NTrinh" w:date="2024-01-26T16:37:00Z">
                  <w:rPr>
                    <w:rFonts w:cs="Times New Roman"/>
                    <w:sz w:val="26"/>
                    <w:szCs w:val="26"/>
                    <w:lang w:val="en-US"/>
                  </w:rPr>
                </w:rPrChange>
              </w:rPr>
              <w:t>number (1)</w:t>
            </w:r>
          </w:p>
        </w:tc>
        <w:tc>
          <w:tcPr>
            <w:tcW w:w="4649" w:type="dxa"/>
          </w:tcPr>
          <w:p w14:paraId="02FE9312" w14:textId="46E95139" w:rsidR="00CD698A" w:rsidRPr="00A25E94" w:rsidRDefault="00CD698A">
            <w:pPr>
              <w:spacing w:before="40" w:after="40" w:line="480" w:lineRule="auto"/>
              <w:jc w:val="both"/>
              <w:rPr>
                <w:rFonts w:cs="Times New Roman"/>
                <w:sz w:val="24"/>
                <w:szCs w:val="24"/>
                <w:lang w:val="en-US"/>
                <w:rPrChange w:id="1656" w:author="NTrinh" w:date="2024-01-26T16:37:00Z">
                  <w:rPr>
                    <w:rFonts w:cs="Times New Roman"/>
                    <w:sz w:val="26"/>
                    <w:szCs w:val="26"/>
                    <w:lang w:val="en-US"/>
                  </w:rPr>
                </w:rPrChange>
              </w:rPr>
              <w:pPrChange w:id="1657" w:author="NTrinh" w:date="2024-01-26T16:37:00Z">
                <w:pPr>
                  <w:spacing w:before="40" w:after="40" w:line="276" w:lineRule="auto"/>
                  <w:jc w:val="both"/>
                </w:pPr>
              </w:pPrChange>
            </w:pPr>
            <w:r w:rsidRPr="00A25E94">
              <w:rPr>
                <w:rFonts w:cs="Times New Roman"/>
                <w:sz w:val="24"/>
                <w:szCs w:val="24"/>
                <w:lang w:val="en-US"/>
                <w:rPrChange w:id="1658" w:author="NTrinh" w:date="2024-01-26T16:37:00Z">
                  <w:rPr>
                    <w:rFonts w:cs="Times New Roman"/>
                    <w:sz w:val="26"/>
                    <w:szCs w:val="26"/>
                    <w:lang w:val="en-US"/>
                  </w:rPr>
                </w:rPrChange>
              </w:rPr>
              <w:t>Patient’s gender</w:t>
            </w:r>
          </w:p>
        </w:tc>
        <w:tc>
          <w:tcPr>
            <w:tcW w:w="4535" w:type="dxa"/>
          </w:tcPr>
          <w:p w14:paraId="7B5CC72B" w14:textId="7B3AE23C" w:rsidR="00CD698A" w:rsidRPr="00A25E94" w:rsidRDefault="00CD698A">
            <w:pPr>
              <w:spacing w:before="40" w:after="40" w:line="480" w:lineRule="auto"/>
              <w:jc w:val="both"/>
              <w:rPr>
                <w:rFonts w:cs="Times New Roman"/>
                <w:sz w:val="24"/>
                <w:szCs w:val="24"/>
                <w:lang w:val="en-US"/>
                <w:rPrChange w:id="1659" w:author="NTrinh" w:date="2024-01-26T16:37:00Z">
                  <w:rPr>
                    <w:rFonts w:cs="Times New Roman"/>
                    <w:sz w:val="26"/>
                    <w:szCs w:val="26"/>
                    <w:lang w:val="en-US"/>
                  </w:rPr>
                </w:rPrChange>
              </w:rPr>
              <w:pPrChange w:id="1660" w:author="NTrinh" w:date="2024-01-26T16:37:00Z">
                <w:pPr>
                  <w:spacing w:before="40" w:after="40" w:line="276" w:lineRule="auto"/>
                  <w:jc w:val="both"/>
                </w:pPr>
              </w:pPrChange>
            </w:pPr>
            <w:r w:rsidRPr="00A25E94">
              <w:rPr>
                <w:rFonts w:cs="Times New Roman"/>
                <w:sz w:val="24"/>
                <w:szCs w:val="24"/>
                <w:lang w:val="en-US"/>
                <w:rPrChange w:id="1661" w:author="NTrinh" w:date="2024-01-26T16:37:00Z">
                  <w:rPr>
                    <w:rFonts w:cs="Times New Roman"/>
                    <w:sz w:val="26"/>
                    <w:szCs w:val="26"/>
                    <w:lang w:val="en-US"/>
                  </w:rPr>
                </w:rPrChange>
              </w:rPr>
              <w:t>0 = Male, 1 = Female</w:t>
            </w:r>
          </w:p>
        </w:tc>
      </w:tr>
      <w:tr w:rsidR="00CD698A" w:rsidRPr="00A25E94" w14:paraId="44B648AC" w14:textId="77777777" w:rsidTr="00865FFB">
        <w:trPr>
          <w:jc w:val="center"/>
        </w:trPr>
        <w:tc>
          <w:tcPr>
            <w:tcW w:w="2689" w:type="dxa"/>
          </w:tcPr>
          <w:p w14:paraId="29077FE9" w14:textId="462AB441" w:rsidR="00CD698A" w:rsidRPr="00A25E94" w:rsidRDefault="00CD698A">
            <w:pPr>
              <w:spacing w:before="40" w:after="40" w:line="480" w:lineRule="auto"/>
              <w:jc w:val="both"/>
              <w:rPr>
                <w:rFonts w:cs="Times New Roman"/>
                <w:sz w:val="24"/>
                <w:szCs w:val="24"/>
                <w:lang w:val="en-US"/>
                <w:rPrChange w:id="1662" w:author="NTrinh" w:date="2024-01-26T16:37:00Z">
                  <w:rPr>
                    <w:rFonts w:cs="Times New Roman"/>
                    <w:sz w:val="26"/>
                    <w:szCs w:val="26"/>
                    <w:lang w:val="en-US"/>
                  </w:rPr>
                </w:rPrChange>
              </w:rPr>
              <w:pPrChange w:id="1663" w:author="NTrinh" w:date="2024-01-26T16:37:00Z">
                <w:pPr>
                  <w:spacing w:before="40" w:after="40" w:line="276" w:lineRule="auto"/>
                  <w:jc w:val="both"/>
                </w:pPr>
              </w:pPrChange>
            </w:pPr>
            <w:r w:rsidRPr="00A25E94">
              <w:rPr>
                <w:rFonts w:cs="Times New Roman"/>
                <w:sz w:val="24"/>
                <w:szCs w:val="24"/>
                <w:lang w:val="en-US"/>
                <w:rPrChange w:id="1664" w:author="NTrinh" w:date="2024-01-26T16:37:00Z">
                  <w:rPr>
                    <w:rFonts w:cs="Times New Roman"/>
                    <w:sz w:val="26"/>
                    <w:szCs w:val="26"/>
                    <w:lang w:val="en-US"/>
                  </w:rPr>
                </w:rPrChange>
              </w:rPr>
              <w:t>patient_weight</w:t>
            </w:r>
          </w:p>
        </w:tc>
        <w:tc>
          <w:tcPr>
            <w:tcW w:w="1842" w:type="dxa"/>
          </w:tcPr>
          <w:p w14:paraId="1FC2D893" w14:textId="52F6BCEC" w:rsidR="00CD698A" w:rsidRPr="00A25E94" w:rsidRDefault="00CD698A">
            <w:pPr>
              <w:spacing w:before="40" w:after="40" w:line="480" w:lineRule="auto"/>
              <w:jc w:val="both"/>
              <w:rPr>
                <w:rFonts w:cs="Times New Roman"/>
                <w:sz w:val="24"/>
                <w:szCs w:val="24"/>
                <w:lang w:val="en-US"/>
                <w:rPrChange w:id="1665" w:author="NTrinh" w:date="2024-01-26T16:37:00Z">
                  <w:rPr>
                    <w:rFonts w:cs="Times New Roman"/>
                    <w:sz w:val="26"/>
                    <w:szCs w:val="26"/>
                    <w:lang w:val="en-US"/>
                  </w:rPr>
                </w:rPrChange>
              </w:rPr>
              <w:pPrChange w:id="1666" w:author="NTrinh" w:date="2024-01-26T16:37:00Z">
                <w:pPr>
                  <w:spacing w:before="40" w:after="40" w:line="276" w:lineRule="auto"/>
                  <w:jc w:val="both"/>
                </w:pPr>
              </w:pPrChange>
            </w:pPr>
            <w:r w:rsidRPr="00A25E94">
              <w:rPr>
                <w:rFonts w:cs="Times New Roman"/>
                <w:sz w:val="24"/>
                <w:szCs w:val="24"/>
                <w:lang w:val="en-US"/>
                <w:rPrChange w:id="1667" w:author="NTrinh" w:date="2024-01-26T16:37:00Z">
                  <w:rPr>
                    <w:rFonts w:cs="Times New Roman"/>
                    <w:sz w:val="26"/>
                    <w:szCs w:val="26"/>
                    <w:lang w:val="en-US"/>
                  </w:rPr>
                </w:rPrChange>
              </w:rPr>
              <w:t>number (</w:t>
            </w:r>
            <w:r w:rsidR="00100CB3" w:rsidRPr="00A25E94">
              <w:rPr>
                <w:rFonts w:cs="Times New Roman"/>
                <w:sz w:val="24"/>
                <w:szCs w:val="24"/>
                <w:lang w:val="en-US"/>
                <w:rPrChange w:id="1668" w:author="NTrinh" w:date="2024-01-26T16:37:00Z">
                  <w:rPr>
                    <w:rFonts w:cs="Times New Roman"/>
                    <w:sz w:val="26"/>
                    <w:szCs w:val="26"/>
                    <w:lang w:val="en-US"/>
                  </w:rPr>
                </w:rPrChange>
              </w:rPr>
              <w:t xml:space="preserve">2, </w:t>
            </w:r>
            <w:r w:rsidRPr="00A25E94">
              <w:rPr>
                <w:rFonts w:cs="Times New Roman"/>
                <w:sz w:val="24"/>
                <w:szCs w:val="24"/>
                <w:lang w:val="en-US"/>
                <w:rPrChange w:id="1669" w:author="NTrinh" w:date="2024-01-26T16:37:00Z">
                  <w:rPr>
                    <w:rFonts w:cs="Times New Roman"/>
                    <w:sz w:val="26"/>
                    <w:szCs w:val="26"/>
                    <w:lang w:val="en-US"/>
                  </w:rPr>
                </w:rPrChange>
              </w:rPr>
              <w:t>1)</w:t>
            </w:r>
          </w:p>
        </w:tc>
        <w:tc>
          <w:tcPr>
            <w:tcW w:w="4649" w:type="dxa"/>
          </w:tcPr>
          <w:p w14:paraId="10FB4B75" w14:textId="59F5F64F" w:rsidR="00CD698A" w:rsidRPr="00A25E94" w:rsidRDefault="00CD698A">
            <w:pPr>
              <w:spacing w:before="40" w:after="40" w:line="480" w:lineRule="auto"/>
              <w:jc w:val="both"/>
              <w:rPr>
                <w:rFonts w:cs="Times New Roman"/>
                <w:sz w:val="24"/>
                <w:szCs w:val="24"/>
                <w:lang w:val="en-US"/>
                <w:rPrChange w:id="1670" w:author="NTrinh" w:date="2024-01-26T16:37:00Z">
                  <w:rPr>
                    <w:rFonts w:cs="Times New Roman"/>
                    <w:sz w:val="26"/>
                    <w:szCs w:val="26"/>
                    <w:lang w:val="en-US"/>
                  </w:rPr>
                </w:rPrChange>
              </w:rPr>
              <w:pPrChange w:id="1671" w:author="NTrinh" w:date="2024-01-26T16:37:00Z">
                <w:pPr>
                  <w:spacing w:before="40" w:after="40" w:line="276" w:lineRule="auto"/>
                  <w:jc w:val="both"/>
                </w:pPr>
              </w:pPrChange>
            </w:pPr>
            <w:r w:rsidRPr="00A25E94">
              <w:rPr>
                <w:rFonts w:cs="Times New Roman"/>
                <w:sz w:val="24"/>
                <w:szCs w:val="24"/>
                <w:lang w:val="en-US"/>
                <w:rPrChange w:id="1672" w:author="NTrinh" w:date="2024-01-26T16:37:00Z">
                  <w:rPr>
                    <w:rFonts w:cs="Times New Roman"/>
                    <w:sz w:val="26"/>
                    <w:szCs w:val="26"/>
                    <w:lang w:val="en-US"/>
                  </w:rPr>
                </w:rPrChange>
              </w:rPr>
              <w:t>Patient’s weight at time of using linezolid</w:t>
            </w:r>
          </w:p>
        </w:tc>
        <w:tc>
          <w:tcPr>
            <w:tcW w:w="4535" w:type="dxa"/>
          </w:tcPr>
          <w:p w14:paraId="138A88FF" w14:textId="28CAAB4B" w:rsidR="00CD698A" w:rsidRPr="00A25E94" w:rsidRDefault="004A674A">
            <w:pPr>
              <w:spacing w:before="40" w:after="40" w:line="480" w:lineRule="auto"/>
              <w:jc w:val="both"/>
              <w:rPr>
                <w:rFonts w:cs="Times New Roman"/>
                <w:sz w:val="24"/>
                <w:szCs w:val="24"/>
                <w:lang w:val="en-US"/>
                <w:rPrChange w:id="1673" w:author="NTrinh" w:date="2024-01-26T16:37:00Z">
                  <w:rPr>
                    <w:rFonts w:cs="Times New Roman"/>
                    <w:sz w:val="26"/>
                    <w:szCs w:val="26"/>
                    <w:lang w:val="en-US"/>
                  </w:rPr>
                </w:rPrChange>
              </w:rPr>
              <w:pPrChange w:id="1674" w:author="NTrinh" w:date="2024-01-26T16:37:00Z">
                <w:pPr>
                  <w:spacing w:before="40" w:after="40" w:line="276" w:lineRule="auto"/>
                  <w:jc w:val="both"/>
                </w:pPr>
              </w:pPrChange>
            </w:pPr>
            <w:r w:rsidRPr="00A25E94">
              <w:rPr>
                <w:rFonts w:cs="Times New Roman"/>
                <w:sz w:val="24"/>
                <w:szCs w:val="24"/>
                <w:lang w:val="en-US"/>
                <w:rPrChange w:id="1675" w:author="NTrinh" w:date="2024-01-26T16:37:00Z">
                  <w:rPr>
                    <w:rFonts w:cs="Times New Roman"/>
                    <w:sz w:val="26"/>
                    <w:szCs w:val="26"/>
                    <w:lang w:val="en-US"/>
                  </w:rPr>
                </w:rPrChange>
              </w:rPr>
              <w:t>kg</w:t>
            </w:r>
          </w:p>
        </w:tc>
      </w:tr>
      <w:tr w:rsidR="00CD698A" w:rsidRPr="00A25E94" w14:paraId="68DA1761" w14:textId="77777777" w:rsidTr="00865FFB">
        <w:trPr>
          <w:jc w:val="center"/>
        </w:trPr>
        <w:tc>
          <w:tcPr>
            <w:tcW w:w="2689" w:type="dxa"/>
          </w:tcPr>
          <w:p w14:paraId="200EC481" w14:textId="6745E9C1" w:rsidR="00CD698A" w:rsidRPr="00A25E94" w:rsidRDefault="00CD698A">
            <w:pPr>
              <w:spacing w:before="40" w:after="40" w:line="480" w:lineRule="auto"/>
              <w:jc w:val="both"/>
              <w:rPr>
                <w:rFonts w:cs="Times New Roman"/>
                <w:sz w:val="24"/>
                <w:szCs w:val="24"/>
                <w:lang w:val="en-US"/>
                <w:rPrChange w:id="1676" w:author="NTrinh" w:date="2024-01-26T16:37:00Z">
                  <w:rPr>
                    <w:rFonts w:cs="Times New Roman"/>
                    <w:sz w:val="26"/>
                    <w:szCs w:val="26"/>
                    <w:lang w:val="en-US"/>
                  </w:rPr>
                </w:rPrChange>
              </w:rPr>
              <w:pPrChange w:id="1677" w:author="NTrinh" w:date="2024-01-26T16:37:00Z">
                <w:pPr>
                  <w:spacing w:before="40" w:after="40" w:line="276" w:lineRule="auto"/>
                  <w:jc w:val="both"/>
                </w:pPr>
              </w:pPrChange>
            </w:pPr>
            <w:r w:rsidRPr="00A25E94">
              <w:rPr>
                <w:rFonts w:cs="Times New Roman"/>
                <w:sz w:val="24"/>
                <w:szCs w:val="24"/>
                <w:lang w:val="en-US"/>
                <w:rPrChange w:id="1678" w:author="NTrinh" w:date="2024-01-26T16:37:00Z">
                  <w:rPr>
                    <w:rFonts w:cs="Times New Roman"/>
                    <w:sz w:val="26"/>
                    <w:szCs w:val="26"/>
                    <w:lang w:val="en-US"/>
                  </w:rPr>
                </w:rPrChange>
              </w:rPr>
              <w:t>charlson</w:t>
            </w:r>
          </w:p>
        </w:tc>
        <w:tc>
          <w:tcPr>
            <w:tcW w:w="1842" w:type="dxa"/>
          </w:tcPr>
          <w:p w14:paraId="7195506B" w14:textId="3BBC1E73" w:rsidR="00CD698A" w:rsidRPr="00A25E94" w:rsidRDefault="00CD698A">
            <w:pPr>
              <w:spacing w:before="40" w:after="40" w:line="480" w:lineRule="auto"/>
              <w:jc w:val="both"/>
              <w:rPr>
                <w:rFonts w:cs="Times New Roman"/>
                <w:sz w:val="24"/>
                <w:szCs w:val="24"/>
                <w:lang w:val="en-US"/>
                <w:rPrChange w:id="1679" w:author="NTrinh" w:date="2024-01-26T16:37:00Z">
                  <w:rPr>
                    <w:rFonts w:cs="Times New Roman"/>
                    <w:sz w:val="26"/>
                    <w:szCs w:val="26"/>
                    <w:lang w:val="en-US"/>
                  </w:rPr>
                </w:rPrChange>
              </w:rPr>
              <w:pPrChange w:id="1680" w:author="NTrinh" w:date="2024-01-26T16:37:00Z">
                <w:pPr>
                  <w:spacing w:before="40" w:after="40" w:line="276" w:lineRule="auto"/>
                  <w:jc w:val="both"/>
                </w:pPr>
              </w:pPrChange>
            </w:pPr>
            <w:r w:rsidRPr="00A25E94">
              <w:rPr>
                <w:rFonts w:cs="Times New Roman"/>
                <w:sz w:val="24"/>
                <w:szCs w:val="24"/>
                <w:lang w:val="en-US"/>
                <w:rPrChange w:id="1681" w:author="NTrinh" w:date="2024-01-26T16:37:00Z">
                  <w:rPr>
                    <w:rFonts w:cs="Times New Roman"/>
                    <w:sz w:val="26"/>
                    <w:szCs w:val="26"/>
                    <w:lang w:val="en-US"/>
                  </w:rPr>
                </w:rPrChange>
              </w:rPr>
              <w:t>number (1)</w:t>
            </w:r>
          </w:p>
        </w:tc>
        <w:tc>
          <w:tcPr>
            <w:tcW w:w="4649" w:type="dxa"/>
          </w:tcPr>
          <w:p w14:paraId="083B049F" w14:textId="0F4455EA" w:rsidR="00CD698A" w:rsidRPr="00A25E94" w:rsidRDefault="00A37BB7">
            <w:pPr>
              <w:spacing w:before="40" w:after="40" w:line="480" w:lineRule="auto"/>
              <w:jc w:val="both"/>
              <w:rPr>
                <w:rFonts w:cs="Times New Roman"/>
                <w:sz w:val="24"/>
                <w:szCs w:val="24"/>
                <w:lang w:val="en-US"/>
                <w:rPrChange w:id="1682" w:author="NTrinh" w:date="2024-01-26T16:37:00Z">
                  <w:rPr>
                    <w:rFonts w:cs="Times New Roman"/>
                    <w:sz w:val="26"/>
                    <w:szCs w:val="26"/>
                    <w:lang w:val="en-US"/>
                  </w:rPr>
                </w:rPrChange>
              </w:rPr>
              <w:pPrChange w:id="1683" w:author="NTrinh" w:date="2024-01-26T16:37:00Z">
                <w:pPr>
                  <w:spacing w:before="40" w:after="40" w:line="276" w:lineRule="auto"/>
                  <w:jc w:val="both"/>
                </w:pPr>
              </w:pPrChange>
            </w:pPr>
            <w:r w:rsidRPr="00A25E94">
              <w:rPr>
                <w:rFonts w:cs="Times New Roman"/>
                <w:sz w:val="24"/>
                <w:szCs w:val="24"/>
                <w:lang w:val="en-US"/>
                <w:rPrChange w:id="1684" w:author="NTrinh" w:date="2024-01-26T16:37:00Z">
                  <w:rPr>
                    <w:rFonts w:cs="Times New Roman"/>
                    <w:sz w:val="26"/>
                    <w:szCs w:val="26"/>
                    <w:lang w:val="en-US"/>
                  </w:rPr>
                </w:rPrChange>
              </w:rPr>
              <w:t xml:space="preserve">Charlson score </w:t>
            </w:r>
          </w:p>
        </w:tc>
        <w:tc>
          <w:tcPr>
            <w:tcW w:w="4535" w:type="dxa"/>
          </w:tcPr>
          <w:p w14:paraId="5B2D0307" w14:textId="42EEF505" w:rsidR="00CD698A" w:rsidRPr="00A25E94" w:rsidRDefault="00B05F3F">
            <w:pPr>
              <w:spacing w:before="40" w:after="40" w:line="480" w:lineRule="auto"/>
              <w:jc w:val="both"/>
              <w:rPr>
                <w:rFonts w:cs="Times New Roman"/>
                <w:sz w:val="24"/>
                <w:szCs w:val="24"/>
                <w:lang w:val="en-US"/>
                <w:rPrChange w:id="1685" w:author="NTrinh" w:date="2024-01-26T16:37:00Z">
                  <w:rPr>
                    <w:rFonts w:cs="Times New Roman"/>
                    <w:sz w:val="26"/>
                    <w:szCs w:val="26"/>
                    <w:lang w:val="en-US"/>
                  </w:rPr>
                </w:rPrChange>
              </w:rPr>
              <w:pPrChange w:id="1686" w:author="NTrinh" w:date="2024-01-26T16:37:00Z">
                <w:pPr>
                  <w:spacing w:before="40" w:after="40" w:line="276" w:lineRule="auto"/>
                  <w:jc w:val="both"/>
                </w:pPr>
              </w:pPrChange>
            </w:pPr>
            <w:r w:rsidRPr="00A25E94">
              <w:rPr>
                <w:rFonts w:cs="Times New Roman"/>
                <w:sz w:val="24"/>
                <w:szCs w:val="24"/>
                <w:lang w:val="en-US"/>
                <w:rPrChange w:id="1687" w:author="NTrinh" w:date="2024-01-26T16:37:00Z">
                  <w:rPr>
                    <w:rFonts w:cs="Times New Roman"/>
                    <w:sz w:val="26"/>
                    <w:szCs w:val="26"/>
                    <w:lang w:val="en-US"/>
                  </w:rPr>
                </w:rPrChange>
              </w:rPr>
              <w:t>integer</w:t>
            </w:r>
          </w:p>
        </w:tc>
      </w:tr>
      <w:tr w:rsidR="00CD698A" w:rsidRPr="00A25E94" w14:paraId="48ED305E" w14:textId="77777777" w:rsidTr="00865FFB">
        <w:trPr>
          <w:jc w:val="center"/>
        </w:trPr>
        <w:tc>
          <w:tcPr>
            <w:tcW w:w="2689" w:type="dxa"/>
          </w:tcPr>
          <w:p w14:paraId="14983154" w14:textId="7A22A7C8" w:rsidR="00CD698A" w:rsidRPr="00A25E94" w:rsidRDefault="00CD698A">
            <w:pPr>
              <w:spacing w:before="40" w:after="40" w:line="480" w:lineRule="auto"/>
              <w:jc w:val="both"/>
              <w:rPr>
                <w:rFonts w:cs="Times New Roman"/>
                <w:sz w:val="24"/>
                <w:szCs w:val="24"/>
                <w:lang w:val="en-US"/>
                <w:rPrChange w:id="1688" w:author="NTrinh" w:date="2024-01-26T16:37:00Z">
                  <w:rPr>
                    <w:rFonts w:cs="Times New Roman"/>
                    <w:sz w:val="26"/>
                    <w:szCs w:val="26"/>
                    <w:lang w:val="en-US"/>
                  </w:rPr>
                </w:rPrChange>
              </w:rPr>
              <w:pPrChange w:id="1689" w:author="NTrinh" w:date="2024-01-26T16:37:00Z">
                <w:pPr>
                  <w:spacing w:before="40" w:after="40" w:line="276" w:lineRule="auto"/>
                  <w:jc w:val="both"/>
                </w:pPr>
              </w:pPrChange>
            </w:pPr>
            <w:r w:rsidRPr="00A25E94">
              <w:rPr>
                <w:rFonts w:cs="Times New Roman"/>
                <w:sz w:val="24"/>
                <w:szCs w:val="24"/>
                <w:lang w:val="en-US"/>
                <w:rPrChange w:id="1690" w:author="NTrinh" w:date="2024-01-26T16:37:00Z">
                  <w:rPr>
                    <w:rFonts w:cs="Times New Roman"/>
                    <w:sz w:val="26"/>
                    <w:szCs w:val="26"/>
                    <w:lang w:val="en-US"/>
                  </w:rPr>
                </w:rPrChange>
              </w:rPr>
              <w:lastRenderedPageBreak/>
              <w:t>dept</w:t>
            </w:r>
          </w:p>
        </w:tc>
        <w:tc>
          <w:tcPr>
            <w:tcW w:w="1842" w:type="dxa"/>
          </w:tcPr>
          <w:p w14:paraId="2DA911BF" w14:textId="5D6F45B8" w:rsidR="00CD698A" w:rsidRPr="00A25E94" w:rsidRDefault="00CD698A">
            <w:pPr>
              <w:spacing w:before="40" w:after="40" w:line="480" w:lineRule="auto"/>
              <w:jc w:val="both"/>
              <w:rPr>
                <w:rFonts w:cs="Times New Roman"/>
                <w:sz w:val="24"/>
                <w:szCs w:val="24"/>
                <w:lang w:val="en-US"/>
                <w:rPrChange w:id="1691" w:author="NTrinh" w:date="2024-01-26T16:37:00Z">
                  <w:rPr>
                    <w:rFonts w:cs="Times New Roman"/>
                    <w:sz w:val="26"/>
                    <w:szCs w:val="26"/>
                    <w:lang w:val="en-US"/>
                  </w:rPr>
                </w:rPrChange>
              </w:rPr>
              <w:pPrChange w:id="1692" w:author="NTrinh" w:date="2024-01-26T16:37:00Z">
                <w:pPr>
                  <w:spacing w:before="40" w:after="40" w:line="276" w:lineRule="auto"/>
                  <w:jc w:val="both"/>
                </w:pPr>
              </w:pPrChange>
            </w:pPr>
            <w:r w:rsidRPr="00A25E94">
              <w:rPr>
                <w:rFonts w:cs="Times New Roman"/>
                <w:sz w:val="24"/>
                <w:szCs w:val="24"/>
                <w:lang w:val="en-US"/>
                <w:rPrChange w:id="1693" w:author="NTrinh" w:date="2024-01-26T16:37:00Z">
                  <w:rPr>
                    <w:rFonts w:cs="Times New Roman"/>
                    <w:sz w:val="26"/>
                    <w:szCs w:val="26"/>
                    <w:lang w:val="en-US"/>
                  </w:rPr>
                </w:rPrChange>
              </w:rPr>
              <w:t>char</w:t>
            </w:r>
          </w:p>
        </w:tc>
        <w:tc>
          <w:tcPr>
            <w:tcW w:w="4649" w:type="dxa"/>
          </w:tcPr>
          <w:p w14:paraId="4A1AA8FF" w14:textId="29A4DA9C" w:rsidR="00CD698A" w:rsidRPr="00A25E94" w:rsidRDefault="00B05F3F">
            <w:pPr>
              <w:spacing w:before="40" w:after="40" w:line="480" w:lineRule="auto"/>
              <w:jc w:val="both"/>
              <w:rPr>
                <w:rFonts w:cs="Times New Roman"/>
                <w:sz w:val="24"/>
                <w:szCs w:val="24"/>
                <w:lang w:val="en-US"/>
                <w:rPrChange w:id="1694" w:author="NTrinh" w:date="2024-01-26T16:37:00Z">
                  <w:rPr>
                    <w:rFonts w:cs="Times New Roman"/>
                    <w:sz w:val="26"/>
                    <w:szCs w:val="26"/>
                    <w:lang w:val="en-US"/>
                  </w:rPr>
                </w:rPrChange>
              </w:rPr>
              <w:pPrChange w:id="1695" w:author="NTrinh" w:date="2024-01-26T16:37:00Z">
                <w:pPr>
                  <w:spacing w:before="40" w:after="40" w:line="276" w:lineRule="auto"/>
                  <w:jc w:val="both"/>
                </w:pPr>
              </w:pPrChange>
            </w:pPr>
            <w:r w:rsidRPr="00A25E94">
              <w:rPr>
                <w:rFonts w:cs="Times New Roman"/>
                <w:sz w:val="24"/>
                <w:szCs w:val="24"/>
                <w:lang w:val="en-US"/>
                <w:rPrChange w:id="1696" w:author="NTrinh" w:date="2024-01-26T16:37:00Z">
                  <w:rPr>
                    <w:rFonts w:cs="Times New Roman"/>
                    <w:sz w:val="26"/>
                    <w:szCs w:val="26"/>
                    <w:lang w:val="en-US"/>
                  </w:rPr>
                </w:rPrChange>
              </w:rPr>
              <w:t>Name of clinical department prescribed linezolid</w:t>
            </w:r>
          </w:p>
        </w:tc>
        <w:tc>
          <w:tcPr>
            <w:tcW w:w="4535" w:type="dxa"/>
          </w:tcPr>
          <w:p w14:paraId="7BD22BF4" w14:textId="74B80EF5" w:rsidR="00CD698A" w:rsidRPr="00A25E94" w:rsidRDefault="002B0ECE">
            <w:pPr>
              <w:spacing w:before="40" w:after="40" w:line="480" w:lineRule="auto"/>
              <w:jc w:val="both"/>
              <w:rPr>
                <w:rFonts w:cs="Times New Roman"/>
                <w:sz w:val="24"/>
                <w:szCs w:val="24"/>
                <w:lang w:val="en-US"/>
                <w:rPrChange w:id="1697" w:author="NTrinh" w:date="2024-01-26T16:37:00Z">
                  <w:rPr>
                    <w:rFonts w:cs="Times New Roman"/>
                    <w:sz w:val="26"/>
                    <w:szCs w:val="26"/>
                    <w:lang w:val="en-US"/>
                  </w:rPr>
                </w:rPrChange>
              </w:rPr>
              <w:pPrChange w:id="1698" w:author="NTrinh" w:date="2024-01-26T16:37:00Z">
                <w:pPr>
                  <w:spacing w:before="40" w:after="40" w:line="276" w:lineRule="auto"/>
                  <w:jc w:val="both"/>
                </w:pPr>
              </w:pPrChange>
            </w:pPr>
            <w:r w:rsidRPr="00A25E94">
              <w:rPr>
                <w:rFonts w:cs="Times New Roman"/>
                <w:sz w:val="24"/>
                <w:szCs w:val="24"/>
                <w:lang w:val="en-US"/>
                <w:rPrChange w:id="1699" w:author="NTrinh" w:date="2024-01-26T16:37:00Z">
                  <w:rPr>
                    <w:rFonts w:cs="Times New Roman"/>
                    <w:sz w:val="26"/>
                    <w:szCs w:val="26"/>
                    <w:lang w:val="en-US"/>
                  </w:rPr>
                </w:rPrChange>
              </w:rPr>
              <w:t>character strings</w:t>
            </w:r>
          </w:p>
        </w:tc>
      </w:tr>
      <w:tr w:rsidR="00CD698A" w:rsidRPr="00A25E94" w14:paraId="070E9091" w14:textId="77777777" w:rsidTr="00865FFB">
        <w:trPr>
          <w:jc w:val="center"/>
        </w:trPr>
        <w:tc>
          <w:tcPr>
            <w:tcW w:w="2689" w:type="dxa"/>
          </w:tcPr>
          <w:p w14:paraId="18EF3130" w14:textId="232751CE" w:rsidR="00CD698A" w:rsidRPr="00A25E94" w:rsidRDefault="00CD698A">
            <w:pPr>
              <w:spacing w:before="40" w:after="40" w:line="480" w:lineRule="auto"/>
              <w:jc w:val="both"/>
              <w:rPr>
                <w:rFonts w:cs="Times New Roman"/>
                <w:sz w:val="24"/>
                <w:szCs w:val="24"/>
                <w:lang w:val="en-US"/>
                <w:rPrChange w:id="1700" w:author="NTrinh" w:date="2024-01-26T16:37:00Z">
                  <w:rPr>
                    <w:rFonts w:cs="Times New Roman"/>
                    <w:sz w:val="26"/>
                    <w:szCs w:val="26"/>
                    <w:lang w:val="en-US"/>
                  </w:rPr>
                </w:rPrChange>
              </w:rPr>
              <w:pPrChange w:id="1701" w:author="NTrinh" w:date="2024-01-26T16:37:00Z">
                <w:pPr>
                  <w:spacing w:before="40" w:after="40" w:line="276" w:lineRule="auto"/>
                  <w:jc w:val="both"/>
                </w:pPr>
              </w:pPrChange>
            </w:pPr>
            <w:r w:rsidRPr="00A25E94">
              <w:rPr>
                <w:rFonts w:cs="Times New Roman"/>
                <w:sz w:val="24"/>
                <w:szCs w:val="24"/>
                <w:lang w:val="en-US"/>
                <w:rPrChange w:id="1702" w:author="NTrinh" w:date="2024-01-26T16:37:00Z">
                  <w:rPr>
                    <w:rFonts w:cs="Times New Roman"/>
                    <w:sz w:val="26"/>
                    <w:szCs w:val="26"/>
                    <w:lang w:val="en-US"/>
                  </w:rPr>
                </w:rPrChange>
              </w:rPr>
              <w:t>dept_ICU</w:t>
            </w:r>
          </w:p>
        </w:tc>
        <w:tc>
          <w:tcPr>
            <w:tcW w:w="1842" w:type="dxa"/>
          </w:tcPr>
          <w:p w14:paraId="2B3EC1F3" w14:textId="2A113D0C" w:rsidR="00CD698A" w:rsidRPr="00A25E94" w:rsidRDefault="00CD698A">
            <w:pPr>
              <w:spacing w:before="40" w:after="40" w:line="480" w:lineRule="auto"/>
              <w:jc w:val="both"/>
              <w:rPr>
                <w:rFonts w:cs="Times New Roman"/>
                <w:sz w:val="24"/>
                <w:szCs w:val="24"/>
                <w:lang w:val="en-US"/>
                <w:rPrChange w:id="1703" w:author="NTrinh" w:date="2024-01-26T16:37:00Z">
                  <w:rPr>
                    <w:rFonts w:cs="Times New Roman"/>
                    <w:sz w:val="26"/>
                    <w:szCs w:val="26"/>
                    <w:lang w:val="en-US"/>
                  </w:rPr>
                </w:rPrChange>
              </w:rPr>
              <w:pPrChange w:id="1704" w:author="NTrinh" w:date="2024-01-26T16:37:00Z">
                <w:pPr>
                  <w:spacing w:before="40" w:after="40" w:line="276" w:lineRule="auto"/>
                  <w:jc w:val="both"/>
                </w:pPr>
              </w:pPrChange>
            </w:pPr>
            <w:r w:rsidRPr="00A25E94">
              <w:rPr>
                <w:rFonts w:cs="Times New Roman"/>
                <w:sz w:val="24"/>
                <w:szCs w:val="24"/>
                <w:lang w:val="en-US"/>
                <w:rPrChange w:id="1705" w:author="NTrinh" w:date="2024-01-26T16:37:00Z">
                  <w:rPr>
                    <w:rFonts w:cs="Times New Roman"/>
                    <w:sz w:val="26"/>
                    <w:szCs w:val="26"/>
                    <w:lang w:val="en-US"/>
                  </w:rPr>
                </w:rPrChange>
              </w:rPr>
              <w:t>number (1)</w:t>
            </w:r>
          </w:p>
        </w:tc>
        <w:tc>
          <w:tcPr>
            <w:tcW w:w="4649" w:type="dxa"/>
          </w:tcPr>
          <w:p w14:paraId="21A35402" w14:textId="38F82371" w:rsidR="00CD698A" w:rsidRPr="00A25E94" w:rsidRDefault="00100CB3">
            <w:pPr>
              <w:spacing w:before="40" w:after="40" w:line="480" w:lineRule="auto"/>
              <w:jc w:val="both"/>
              <w:rPr>
                <w:rFonts w:cs="Times New Roman"/>
                <w:sz w:val="24"/>
                <w:szCs w:val="24"/>
                <w:lang w:val="en-US"/>
                <w:rPrChange w:id="1706" w:author="NTrinh" w:date="2024-01-26T16:37:00Z">
                  <w:rPr>
                    <w:rFonts w:cs="Times New Roman"/>
                    <w:sz w:val="26"/>
                    <w:szCs w:val="26"/>
                    <w:lang w:val="en-US"/>
                  </w:rPr>
                </w:rPrChange>
              </w:rPr>
              <w:pPrChange w:id="1707" w:author="NTrinh" w:date="2024-01-26T16:37:00Z">
                <w:pPr>
                  <w:spacing w:before="40" w:after="40" w:line="276" w:lineRule="auto"/>
                  <w:jc w:val="both"/>
                </w:pPr>
              </w:pPrChange>
            </w:pPr>
            <w:r w:rsidRPr="00A25E94">
              <w:rPr>
                <w:rFonts w:cs="Times New Roman"/>
                <w:sz w:val="24"/>
                <w:szCs w:val="24"/>
                <w:lang w:val="en-US"/>
                <w:rPrChange w:id="1708" w:author="NTrinh" w:date="2024-01-26T16:37:00Z">
                  <w:rPr>
                    <w:rFonts w:cs="Times New Roman"/>
                    <w:sz w:val="26"/>
                    <w:szCs w:val="26"/>
                    <w:lang w:val="en-US"/>
                  </w:rPr>
                </w:rPrChange>
              </w:rPr>
              <w:t>ICU admi</w:t>
            </w:r>
            <w:r w:rsidR="00451A9C" w:rsidRPr="00A25E94">
              <w:rPr>
                <w:rFonts w:cs="Times New Roman"/>
                <w:sz w:val="24"/>
                <w:szCs w:val="24"/>
                <w:lang w:val="en-US"/>
                <w:rPrChange w:id="1709" w:author="NTrinh" w:date="2024-01-26T16:37:00Z">
                  <w:rPr>
                    <w:rFonts w:cs="Times New Roman"/>
                    <w:sz w:val="26"/>
                    <w:szCs w:val="26"/>
                    <w:lang w:val="en-US"/>
                  </w:rPr>
                </w:rPrChange>
              </w:rPr>
              <w:t>ttance at time of using linezolid</w:t>
            </w:r>
          </w:p>
        </w:tc>
        <w:tc>
          <w:tcPr>
            <w:tcW w:w="4535" w:type="dxa"/>
          </w:tcPr>
          <w:p w14:paraId="11DA8435" w14:textId="0904CF9B" w:rsidR="00CD698A" w:rsidRPr="00A25E94" w:rsidRDefault="00451A9C">
            <w:pPr>
              <w:spacing w:before="40" w:after="40" w:line="480" w:lineRule="auto"/>
              <w:jc w:val="both"/>
              <w:rPr>
                <w:rFonts w:cs="Times New Roman"/>
                <w:sz w:val="24"/>
                <w:szCs w:val="24"/>
                <w:lang w:val="en-US"/>
                <w:rPrChange w:id="1710" w:author="NTrinh" w:date="2024-01-26T16:37:00Z">
                  <w:rPr>
                    <w:rFonts w:cs="Times New Roman"/>
                    <w:sz w:val="26"/>
                    <w:szCs w:val="26"/>
                    <w:lang w:val="en-US"/>
                  </w:rPr>
                </w:rPrChange>
              </w:rPr>
              <w:pPrChange w:id="1711" w:author="NTrinh" w:date="2024-01-26T16:37:00Z">
                <w:pPr>
                  <w:spacing w:before="40" w:after="40" w:line="276" w:lineRule="auto"/>
                  <w:jc w:val="both"/>
                </w:pPr>
              </w:pPrChange>
            </w:pPr>
            <w:r w:rsidRPr="00A25E94">
              <w:rPr>
                <w:rFonts w:cs="Times New Roman"/>
                <w:sz w:val="24"/>
                <w:szCs w:val="24"/>
                <w:lang w:val="en-US"/>
                <w:rPrChange w:id="1712" w:author="NTrinh" w:date="2024-01-26T16:37:00Z">
                  <w:rPr>
                    <w:rFonts w:cs="Times New Roman"/>
                    <w:sz w:val="26"/>
                    <w:szCs w:val="26"/>
                    <w:lang w:val="en-US"/>
                  </w:rPr>
                </w:rPrChange>
              </w:rPr>
              <w:t>1 = Yes</w:t>
            </w:r>
          </w:p>
        </w:tc>
      </w:tr>
      <w:tr w:rsidR="00451A9C" w:rsidRPr="00A25E94" w14:paraId="3009858D" w14:textId="77777777" w:rsidTr="00865FFB">
        <w:trPr>
          <w:jc w:val="center"/>
        </w:trPr>
        <w:tc>
          <w:tcPr>
            <w:tcW w:w="2689" w:type="dxa"/>
          </w:tcPr>
          <w:p w14:paraId="650ACCF1" w14:textId="3E490D4C" w:rsidR="00451A9C" w:rsidRPr="00A25E94" w:rsidRDefault="00451A9C">
            <w:pPr>
              <w:spacing w:before="40" w:after="40" w:line="480" w:lineRule="auto"/>
              <w:jc w:val="both"/>
              <w:rPr>
                <w:rFonts w:cs="Times New Roman"/>
                <w:sz w:val="24"/>
                <w:szCs w:val="24"/>
                <w:lang w:val="en-US"/>
                <w:rPrChange w:id="1713" w:author="NTrinh" w:date="2024-01-26T16:37:00Z">
                  <w:rPr>
                    <w:rFonts w:cs="Times New Roman"/>
                    <w:sz w:val="26"/>
                    <w:szCs w:val="26"/>
                    <w:lang w:val="en-US"/>
                  </w:rPr>
                </w:rPrChange>
              </w:rPr>
              <w:pPrChange w:id="1714" w:author="NTrinh" w:date="2024-01-26T16:37:00Z">
                <w:pPr>
                  <w:spacing w:before="40" w:after="40" w:line="276" w:lineRule="auto"/>
                  <w:jc w:val="both"/>
                </w:pPr>
              </w:pPrChange>
            </w:pPr>
            <w:r w:rsidRPr="00A25E94">
              <w:rPr>
                <w:rFonts w:cs="Times New Roman"/>
                <w:sz w:val="24"/>
                <w:szCs w:val="24"/>
                <w:lang w:val="en-US"/>
                <w:rPrChange w:id="1715" w:author="NTrinh" w:date="2024-01-26T16:37:00Z">
                  <w:rPr>
                    <w:rFonts w:cs="Times New Roman"/>
                    <w:sz w:val="26"/>
                    <w:szCs w:val="26"/>
                    <w:lang w:val="en-US"/>
                  </w:rPr>
                </w:rPrChange>
              </w:rPr>
              <w:t>dept_ER</w:t>
            </w:r>
          </w:p>
        </w:tc>
        <w:tc>
          <w:tcPr>
            <w:tcW w:w="1842" w:type="dxa"/>
          </w:tcPr>
          <w:p w14:paraId="6A652E5D" w14:textId="725FADDA" w:rsidR="00451A9C" w:rsidRPr="00A25E94" w:rsidRDefault="00451A9C">
            <w:pPr>
              <w:spacing w:before="40" w:after="40" w:line="480" w:lineRule="auto"/>
              <w:jc w:val="both"/>
              <w:rPr>
                <w:rFonts w:cs="Times New Roman"/>
                <w:sz w:val="24"/>
                <w:szCs w:val="24"/>
                <w:lang w:val="en-US"/>
                <w:rPrChange w:id="1716" w:author="NTrinh" w:date="2024-01-26T16:37:00Z">
                  <w:rPr>
                    <w:rFonts w:cs="Times New Roman"/>
                    <w:sz w:val="26"/>
                    <w:szCs w:val="26"/>
                    <w:lang w:val="en-US"/>
                  </w:rPr>
                </w:rPrChange>
              </w:rPr>
              <w:pPrChange w:id="1717" w:author="NTrinh" w:date="2024-01-26T16:37:00Z">
                <w:pPr>
                  <w:spacing w:before="40" w:after="40" w:line="276" w:lineRule="auto"/>
                  <w:jc w:val="both"/>
                </w:pPr>
              </w:pPrChange>
            </w:pPr>
            <w:r w:rsidRPr="00A25E94">
              <w:rPr>
                <w:rFonts w:cs="Times New Roman"/>
                <w:sz w:val="24"/>
                <w:szCs w:val="24"/>
                <w:lang w:val="en-US"/>
                <w:rPrChange w:id="1718" w:author="NTrinh" w:date="2024-01-26T16:37:00Z">
                  <w:rPr>
                    <w:rFonts w:cs="Times New Roman"/>
                    <w:sz w:val="26"/>
                    <w:szCs w:val="26"/>
                    <w:lang w:val="en-US"/>
                  </w:rPr>
                </w:rPrChange>
              </w:rPr>
              <w:t>number (1)</w:t>
            </w:r>
          </w:p>
        </w:tc>
        <w:tc>
          <w:tcPr>
            <w:tcW w:w="4649" w:type="dxa"/>
          </w:tcPr>
          <w:p w14:paraId="46B08671" w14:textId="16F2CE24" w:rsidR="00451A9C" w:rsidRPr="00A25E94" w:rsidRDefault="00451A9C">
            <w:pPr>
              <w:spacing w:before="40" w:after="40" w:line="480" w:lineRule="auto"/>
              <w:jc w:val="both"/>
              <w:rPr>
                <w:rFonts w:cs="Times New Roman"/>
                <w:sz w:val="24"/>
                <w:szCs w:val="24"/>
                <w:lang w:val="en-US"/>
                <w:rPrChange w:id="1719" w:author="NTrinh" w:date="2024-01-26T16:37:00Z">
                  <w:rPr>
                    <w:rFonts w:cs="Times New Roman"/>
                    <w:sz w:val="26"/>
                    <w:szCs w:val="26"/>
                    <w:lang w:val="en-US"/>
                  </w:rPr>
                </w:rPrChange>
              </w:rPr>
              <w:pPrChange w:id="1720" w:author="NTrinh" w:date="2024-01-26T16:37:00Z">
                <w:pPr>
                  <w:spacing w:before="40" w:after="40" w:line="276" w:lineRule="auto"/>
                  <w:jc w:val="both"/>
                </w:pPr>
              </w:pPrChange>
            </w:pPr>
            <w:r w:rsidRPr="00A25E94">
              <w:rPr>
                <w:rFonts w:cs="Times New Roman"/>
                <w:sz w:val="24"/>
                <w:szCs w:val="24"/>
                <w:lang w:val="en-US"/>
                <w:rPrChange w:id="1721" w:author="NTrinh" w:date="2024-01-26T16:37:00Z">
                  <w:rPr>
                    <w:rFonts w:cs="Times New Roman"/>
                    <w:sz w:val="26"/>
                    <w:szCs w:val="26"/>
                    <w:lang w:val="en-US"/>
                  </w:rPr>
                </w:rPrChange>
              </w:rPr>
              <w:t>ER admittance at time of using linezolid</w:t>
            </w:r>
          </w:p>
        </w:tc>
        <w:tc>
          <w:tcPr>
            <w:tcW w:w="4535" w:type="dxa"/>
          </w:tcPr>
          <w:p w14:paraId="7D228306" w14:textId="620DB4AC" w:rsidR="00451A9C" w:rsidRPr="00A25E94" w:rsidRDefault="00451A9C">
            <w:pPr>
              <w:spacing w:before="40" w:after="40" w:line="480" w:lineRule="auto"/>
              <w:jc w:val="both"/>
              <w:rPr>
                <w:rFonts w:cs="Times New Roman"/>
                <w:sz w:val="24"/>
                <w:szCs w:val="24"/>
                <w:lang w:val="en-US"/>
                <w:rPrChange w:id="1722" w:author="NTrinh" w:date="2024-01-26T16:37:00Z">
                  <w:rPr>
                    <w:rFonts w:cs="Times New Roman"/>
                    <w:sz w:val="26"/>
                    <w:szCs w:val="26"/>
                    <w:lang w:val="en-US"/>
                  </w:rPr>
                </w:rPrChange>
              </w:rPr>
              <w:pPrChange w:id="1723" w:author="NTrinh" w:date="2024-01-26T16:37:00Z">
                <w:pPr>
                  <w:spacing w:before="40" w:after="40" w:line="276" w:lineRule="auto"/>
                  <w:jc w:val="both"/>
                </w:pPr>
              </w:pPrChange>
            </w:pPr>
            <w:r w:rsidRPr="00A25E94">
              <w:rPr>
                <w:rFonts w:cs="Times New Roman"/>
                <w:sz w:val="24"/>
                <w:szCs w:val="24"/>
                <w:lang w:val="en-US"/>
                <w:rPrChange w:id="1724" w:author="NTrinh" w:date="2024-01-26T16:37:00Z">
                  <w:rPr>
                    <w:rFonts w:cs="Times New Roman"/>
                    <w:sz w:val="26"/>
                    <w:szCs w:val="26"/>
                    <w:lang w:val="en-US"/>
                  </w:rPr>
                </w:rPrChange>
              </w:rPr>
              <w:t>1 = Yes</w:t>
            </w:r>
          </w:p>
        </w:tc>
      </w:tr>
      <w:tr w:rsidR="00451A9C" w:rsidRPr="00A25E94" w14:paraId="02DD62DF" w14:textId="77777777" w:rsidTr="00865FFB">
        <w:trPr>
          <w:jc w:val="center"/>
        </w:trPr>
        <w:tc>
          <w:tcPr>
            <w:tcW w:w="2689" w:type="dxa"/>
          </w:tcPr>
          <w:p w14:paraId="2915560F" w14:textId="7EB410C9" w:rsidR="00451A9C" w:rsidRPr="00A25E94" w:rsidRDefault="00451A9C">
            <w:pPr>
              <w:spacing w:before="40" w:after="40" w:line="480" w:lineRule="auto"/>
              <w:jc w:val="both"/>
              <w:rPr>
                <w:rFonts w:cs="Times New Roman"/>
                <w:sz w:val="24"/>
                <w:szCs w:val="24"/>
                <w:lang w:val="en-US"/>
                <w:rPrChange w:id="1725" w:author="NTrinh" w:date="2024-01-26T16:37:00Z">
                  <w:rPr>
                    <w:rFonts w:cs="Times New Roman"/>
                    <w:sz w:val="26"/>
                    <w:szCs w:val="26"/>
                    <w:lang w:val="en-US"/>
                  </w:rPr>
                </w:rPrChange>
              </w:rPr>
              <w:pPrChange w:id="1726" w:author="NTrinh" w:date="2024-01-26T16:37:00Z">
                <w:pPr>
                  <w:spacing w:before="40" w:after="40" w:line="276" w:lineRule="auto"/>
                  <w:jc w:val="both"/>
                </w:pPr>
              </w:pPrChange>
            </w:pPr>
            <w:r w:rsidRPr="00A25E94">
              <w:rPr>
                <w:rFonts w:cs="Times New Roman"/>
                <w:sz w:val="24"/>
                <w:szCs w:val="24"/>
                <w:lang w:val="en-US"/>
                <w:rPrChange w:id="1727" w:author="NTrinh" w:date="2024-01-26T16:37:00Z">
                  <w:rPr>
                    <w:rFonts w:cs="Times New Roman"/>
                    <w:sz w:val="26"/>
                    <w:szCs w:val="26"/>
                    <w:lang w:val="en-US"/>
                  </w:rPr>
                </w:rPrChange>
              </w:rPr>
              <w:t>dept_other</w:t>
            </w:r>
          </w:p>
        </w:tc>
        <w:tc>
          <w:tcPr>
            <w:tcW w:w="1842" w:type="dxa"/>
          </w:tcPr>
          <w:p w14:paraId="3293526B" w14:textId="5B9D82BF" w:rsidR="00451A9C" w:rsidRPr="00A25E94" w:rsidRDefault="00451A9C">
            <w:pPr>
              <w:spacing w:before="40" w:after="40" w:line="480" w:lineRule="auto"/>
              <w:jc w:val="both"/>
              <w:rPr>
                <w:rFonts w:cs="Times New Roman"/>
                <w:sz w:val="24"/>
                <w:szCs w:val="24"/>
                <w:lang w:val="en-US"/>
                <w:rPrChange w:id="1728" w:author="NTrinh" w:date="2024-01-26T16:37:00Z">
                  <w:rPr>
                    <w:rFonts w:cs="Times New Roman"/>
                    <w:sz w:val="26"/>
                    <w:szCs w:val="26"/>
                    <w:lang w:val="en-US"/>
                  </w:rPr>
                </w:rPrChange>
              </w:rPr>
              <w:pPrChange w:id="1729" w:author="NTrinh" w:date="2024-01-26T16:37:00Z">
                <w:pPr>
                  <w:spacing w:before="40" w:after="40" w:line="276" w:lineRule="auto"/>
                  <w:jc w:val="both"/>
                </w:pPr>
              </w:pPrChange>
            </w:pPr>
            <w:r w:rsidRPr="00A25E94">
              <w:rPr>
                <w:rFonts w:cs="Times New Roman"/>
                <w:sz w:val="24"/>
                <w:szCs w:val="24"/>
                <w:lang w:val="en-US"/>
                <w:rPrChange w:id="1730" w:author="NTrinh" w:date="2024-01-26T16:37:00Z">
                  <w:rPr>
                    <w:rFonts w:cs="Times New Roman"/>
                    <w:sz w:val="26"/>
                    <w:szCs w:val="26"/>
                    <w:lang w:val="en-US"/>
                  </w:rPr>
                </w:rPrChange>
              </w:rPr>
              <w:t>number (1)</w:t>
            </w:r>
          </w:p>
        </w:tc>
        <w:tc>
          <w:tcPr>
            <w:tcW w:w="4649" w:type="dxa"/>
          </w:tcPr>
          <w:p w14:paraId="58CDABF6" w14:textId="60AADA2E" w:rsidR="00451A9C" w:rsidRPr="00A25E94" w:rsidRDefault="00451A9C">
            <w:pPr>
              <w:spacing w:before="40" w:after="40" w:line="480" w:lineRule="auto"/>
              <w:jc w:val="both"/>
              <w:rPr>
                <w:rFonts w:cs="Times New Roman"/>
                <w:sz w:val="24"/>
                <w:szCs w:val="24"/>
                <w:lang w:val="en-US"/>
                <w:rPrChange w:id="1731" w:author="NTrinh" w:date="2024-01-26T16:37:00Z">
                  <w:rPr>
                    <w:rFonts w:cs="Times New Roman"/>
                    <w:sz w:val="26"/>
                    <w:szCs w:val="26"/>
                    <w:lang w:val="en-US"/>
                  </w:rPr>
                </w:rPrChange>
              </w:rPr>
              <w:pPrChange w:id="1732" w:author="NTrinh" w:date="2024-01-26T16:37:00Z">
                <w:pPr>
                  <w:spacing w:before="40" w:after="40" w:line="276" w:lineRule="auto"/>
                  <w:jc w:val="both"/>
                </w:pPr>
              </w:pPrChange>
            </w:pPr>
            <w:r w:rsidRPr="00A25E94">
              <w:rPr>
                <w:rFonts w:cs="Times New Roman"/>
                <w:sz w:val="24"/>
                <w:szCs w:val="24"/>
                <w:lang w:val="en-US"/>
                <w:rPrChange w:id="1733" w:author="NTrinh" w:date="2024-01-26T16:37:00Z">
                  <w:rPr>
                    <w:rFonts w:cs="Times New Roman"/>
                    <w:sz w:val="26"/>
                    <w:szCs w:val="26"/>
                    <w:lang w:val="en-US"/>
                  </w:rPr>
                </w:rPrChange>
              </w:rPr>
              <w:t>Other departments admittance at time of using linezolid</w:t>
            </w:r>
          </w:p>
        </w:tc>
        <w:tc>
          <w:tcPr>
            <w:tcW w:w="4535" w:type="dxa"/>
          </w:tcPr>
          <w:p w14:paraId="654AD515" w14:textId="42D91CE6" w:rsidR="00451A9C" w:rsidRPr="00A25E94" w:rsidRDefault="00451A9C">
            <w:pPr>
              <w:spacing w:before="40" w:after="40" w:line="480" w:lineRule="auto"/>
              <w:jc w:val="both"/>
              <w:rPr>
                <w:rFonts w:cs="Times New Roman"/>
                <w:sz w:val="24"/>
                <w:szCs w:val="24"/>
                <w:lang w:val="en-US"/>
                <w:rPrChange w:id="1734" w:author="NTrinh" w:date="2024-01-26T16:37:00Z">
                  <w:rPr>
                    <w:rFonts w:cs="Times New Roman"/>
                    <w:sz w:val="26"/>
                    <w:szCs w:val="26"/>
                    <w:lang w:val="en-US"/>
                  </w:rPr>
                </w:rPrChange>
              </w:rPr>
              <w:pPrChange w:id="1735" w:author="NTrinh" w:date="2024-01-26T16:37:00Z">
                <w:pPr>
                  <w:spacing w:before="40" w:after="40" w:line="276" w:lineRule="auto"/>
                  <w:jc w:val="both"/>
                </w:pPr>
              </w:pPrChange>
            </w:pPr>
            <w:r w:rsidRPr="00A25E94">
              <w:rPr>
                <w:rFonts w:cs="Times New Roman"/>
                <w:sz w:val="24"/>
                <w:szCs w:val="24"/>
                <w:lang w:val="en-US"/>
                <w:rPrChange w:id="1736" w:author="NTrinh" w:date="2024-01-26T16:37:00Z">
                  <w:rPr>
                    <w:rFonts w:cs="Times New Roman"/>
                    <w:sz w:val="26"/>
                    <w:szCs w:val="26"/>
                    <w:lang w:val="en-US"/>
                  </w:rPr>
                </w:rPrChange>
              </w:rPr>
              <w:t>1 = Yes</w:t>
            </w:r>
          </w:p>
        </w:tc>
      </w:tr>
      <w:tr w:rsidR="009F6557" w:rsidRPr="00A25E94" w14:paraId="4F77A29C" w14:textId="77777777" w:rsidTr="00EF6BE8">
        <w:trPr>
          <w:jc w:val="center"/>
        </w:trPr>
        <w:tc>
          <w:tcPr>
            <w:tcW w:w="13715" w:type="dxa"/>
            <w:gridSpan w:val="4"/>
          </w:tcPr>
          <w:p w14:paraId="32FDD8EC" w14:textId="2A797061" w:rsidR="009F6557" w:rsidRPr="00A25E94" w:rsidRDefault="009F6557">
            <w:pPr>
              <w:spacing w:before="40" w:after="40" w:line="480" w:lineRule="auto"/>
              <w:jc w:val="both"/>
              <w:rPr>
                <w:rFonts w:cs="Times New Roman"/>
                <w:b/>
                <w:bCs/>
                <w:sz w:val="24"/>
                <w:szCs w:val="24"/>
                <w:lang w:val="en-US"/>
                <w:rPrChange w:id="1737" w:author="NTrinh" w:date="2024-01-26T16:37:00Z">
                  <w:rPr>
                    <w:rFonts w:cs="Times New Roman"/>
                    <w:b/>
                    <w:bCs/>
                    <w:sz w:val="26"/>
                    <w:szCs w:val="26"/>
                    <w:lang w:val="en-US"/>
                  </w:rPr>
                </w:rPrChange>
              </w:rPr>
              <w:pPrChange w:id="1738" w:author="NTrinh" w:date="2024-01-26T16:37:00Z">
                <w:pPr>
                  <w:spacing w:before="40" w:after="40"/>
                  <w:jc w:val="both"/>
                </w:pPr>
              </w:pPrChange>
            </w:pPr>
            <w:r w:rsidRPr="00A25E94">
              <w:rPr>
                <w:rFonts w:cs="Times New Roman"/>
                <w:b/>
                <w:bCs/>
                <w:sz w:val="24"/>
                <w:szCs w:val="24"/>
                <w:lang w:val="en-US"/>
                <w:rPrChange w:id="1739" w:author="NTrinh" w:date="2024-01-26T16:37:00Z">
                  <w:rPr>
                    <w:rFonts w:cs="Times New Roman"/>
                    <w:b/>
                    <w:bCs/>
                    <w:sz w:val="26"/>
                    <w:szCs w:val="26"/>
                    <w:lang w:val="en-US"/>
                  </w:rPr>
                </w:rPrChange>
              </w:rPr>
              <w:t>B. Comorbidities</w:t>
            </w:r>
          </w:p>
        </w:tc>
      </w:tr>
      <w:tr w:rsidR="009F6557" w:rsidRPr="00A25E94" w14:paraId="0FEB1D27" w14:textId="77777777" w:rsidTr="00361C52">
        <w:trPr>
          <w:jc w:val="center"/>
        </w:trPr>
        <w:tc>
          <w:tcPr>
            <w:tcW w:w="2689" w:type="dxa"/>
          </w:tcPr>
          <w:p w14:paraId="3BA62273" w14:textId="77777777" w:rsidR="009F6557" w:rsidRPr="00A25E94" w:rsidRDefault="009F6557">
            <w:pPr>
              <w:spacing w:before="40" w:after="40" w:line="480" w:lineRule="auto"/>
              <w:jc w:val="both"/>
              <w:rPr>
                <w:rFonts w:cs="Times New Roman"/>
                <w:sz w:val="24"/>
                <w:szCs w:val="24"/>
                <w:lang w:val="en-US"/>
                <w:rPrChange w:id="1740" w:author="NTrinh" w:date="2024-01-26T16:37:00Z">
                  <w:rPr>
                    <w:rFonts w:cs="Times New Roman"/>
                    <w:sz w:val="26"/>
                    <w:szCs w:val="26"/>
                    <w:lang w:val="en-US"/>
                  </w:rPr>
                </w:rPrChange>
              </w:rPr>
              <w:pPrChange w:id="1741" w:author="NTrinh" w:date="2024-01-26T16:37:00Z">
                <w:pPr>
                  <w:spacing w:before="40" w:after="40" w:line="276" w:lineRule="auto"/>
                  <w:jc w:val="both"/>
                </w:pPr>
              </w:pPrChange>
            </w:pPr>
            <w:r w:rsidRPr="00A25E94">
              <w:rPr>
                <w:rFonts w:cs="Times New Roman"/>
                <w:sz w:val="24"/>
                <w:szCs w:val="24"/>
                <w:lang w:val="en-US"/>
                <w:rPrChange w:id="1742" w:author="NTrinh" w:date="2024-01-26T16:37:00Z">
                  <w:rPr>
                    <w:rFonts w:cs="Times New Roman"/>
                    <w:sz w:val="26"/>
                    <w:szCs w:val="26"/>
                    <w:lang w:val="en-US"/>
                  </w:rPr>
                </w:rPrChange>
              </w:rPr>
              <w:t>comorb_HTN</w:t>
            </w:r>
          </w:p>
        </w:tc>
        <w:tc>
          <w:tcPr>
            <w:tcW w:w="1842" w:type="dxa"/>
          </w:tcPr>
          <w:p w14:paraId="6F845F34" w14:textId="77777777" w:rsidR="009F6557" w:rsidRPr="00A25E94" w:rsidRDefault="009F6557">
            <w:pPr>
              <w:spacing w:before="40" w:after="40" w:line="480" w:lineRule="auto"/>
              <w:jc w:val="both"/>
              <w:rPr>
                <w:rFonts w:cs="Times New Roman"/>
                <w:sz w:val="24"/>
                <w:szCs w:val="24"/>
                <w:lang w:val="en-US"/>
                <w:rPrChange w:id="1743" w:author="NTrinh" w:date="2024-01-26T16:37:00Z">
                  <w:rPr>
                    <w:rFonts w:cs="Times New Roman"/>
                    <w:sz w:val="26"/>
                    <w:szCs w:val="26"/>
                    <w:lang w:val="en-US"/>
                  </w:rPr>
                </w:rPrChange>
              </w:rPr>
              <w:pPrChange w:id="1744" w:author="NTrinh" w:date="2024-01-26T16:37:00Z">
                <w:pPr>
                  <w:spacing w:before="40" w:after="40" w:line="276" w:lineRule="auto"/>
                  <w:jc w:val="both"/>
                </w:pPr>
              </w:pPrChange>
            </w:pPr>
            <w:r w:rsidRPr="00A25E94">
              <w:rPr>
                <w:rFonts w:cs="Times New Roman"/>
                <w:sz w:val="24"/>
                <w:szCs w:val="24"/>
                <w:lang w:val="en-US"/>
                <w:rPrChange w:id="1745" w:author="NTrinh" w:date="2024-01-26T16:37:00Z">
                  <w:rPr>
                    <w:rFonts w:cs="Times New Roman"/>
                    <w:sz w:val="26"/>
                    <w:szCs w:val="26"/>
                    <w:lang w:val="en-US"/>
                  </w:rPr>
                </w:rPrChange>
              </w:rPr>
              <w:t>number (1)</w:t>
            </w:r>
          </w:p>
        </w:tc>
        <w:tc>
          <w:tcPr>
            <w:tcW w:w="4649" w:type="dxa"/>
          </w:tcPr>
          <w:p w14:paraId="44454E65" w14:textId="77777777" w:rsidR="009F6557" w:rsidRPr="00A25E94" w:rsidRDefault="009F6557">
            <w:pPr>
              <w:spacing w:before="40" w:after="40" w:line="480" w:lineRule="auto"/>
              <w:jc w:val="both"/>
              <w:rPr>
                <w:rFonts w:cs="Times New Roman"/>
                <w:sz w:val="24"/>
                <w:szCs w:val="24"/>
                <w:lang w:val="en-US"/>
                <w:rPrChange w:id="1746" w:author="NTrinh" w:date="2024-01-26T16:37:00Z">
                  <w:rPr>
                    <w:rFonts w:cs="Times New Roman"/>
                    <w:sz w:val="26"/>
                    <w:szCs w:val="26"/>
                    <w:lang w:val="en-US"/>
                  </w:rPr>
                </w:rPrChange>
              </w:rPr>
              <w:pPrChange w:id="1747" w:author="NTrinh" w:date="2024-01-26T16:37:00Z">
                <w:pPr>
                  <w:spacing w:before="40" w:after="40" w:line="276" w:lineRule="auto"/>
                  <w:jc w:val="both"/>
                </w:pPr>
              </w:pPrChange>
            </w:pPr>
            <w:r w:rsidRPr="00A25E94">
              <w:rPr>
                <w:rFonts w:cs="Times New Roman"/>
                <w:sz w:val="24"/>
                <w:szCs w:val="24"/>
                <w:lang w:val="en-US"/>
                <w:rPrChange w:id="1748" w:author="NTrinh" w:date="2024-01-26T16:37:00Z">
                  <w:rPr>
                    <w:rFonts w:cs="Times New Roman"/>
                    <w:sz w:val="26"/>
                    <w:szCs w:val="26"/>
                    <w:lang w:val="en-US"/>
                  </w:rPr>
                </w:rPrChange>
              </w:rPr>
              <w:t>Hypertensive</w:t>
            </w:r>
          </w:p>
        </w:tc>
        <w:tc>
          <w:tcPr>
            <w:tcW w:w="4535" w:type="dxa"/>
          </w:tcPr>
          <w:p w14:paraId="31DD3FF3" w14:textId="77777777" w:rsidR="009F6557" w:rsidRPr="00A25E94" w:rsidRDefault="009F6557">
            <w:pPr>
              <w:spacing w:before="40" w:after="40" w:line="480" w:lineRule="auto"/>
              <w:jc w:val="both"/>
              <w:rPr>
                <w:rFonts w:cs="Times New Roman"/>
                <w:sz w:val="24"/>
                <w:szCs w:val="24"/>
                <w:lang w:val="en-US"/>
                <w:rPrChange w:id="1749" w:author="NTrinh" w:date="2024-01-26T16:37:00Z">
                  <w:rPr>
                    <w:rFonts w:cs="Times New Roman"/>
                    <w:sz w:val="26"/>
                    <w:szCs w:val="26"/>
                    <w:lang w:val="en-US"/>
                  </w:rPr>
                </w:rPrChange>
              </w:rPr>
              <w:pPrChange w:id="1750" w:author="NTrinh" w:date="2024-01-26T16:37:00Z">
                <w:pPr>
                  <w:spacing w:before="40" w:after="40" w:line="276" w:lineRule="auto"/>
                  <w:jc w:val="both"/>
                </w:pPr>
              </w:pPrChange>
            </w:pPr>
            <w:r w:rsidRPr="00A25E94">
              <w:rPr>
                <w:rFonts w:cs="Times New Roman"/>
                <w:sz w:val="24"/>
                <w:szCs w:val="24"/>
                <w:lang w:val="en-US"/>
                <w:rPrChange w:id="1751" w:author="NTrinh" w:date="2024-01-26T16:37:00Z">
                  <w:rPr>
                    <w:rFonts w:cs="Times New Roman"/>
                    <w:sz w:val="26"/>
                    <w:szCs w:val="26"/>
                    <w:lang w:val="en-US"/>
                  </w:rPr>
                </w:rPrChange>
              </w:rPr>
              <w:t>1 = Yes</w:t>
            </w:r>
          </w:p>
        </w:tc>
      </w:tr>
      <w:tr w:rsidR="009F6557" w:rsidRPr="00A25E94" w14:paraId="620F5117" w14:textId="77777777" w:rsidTr="00361C52">
        <w:trPr>
          <w:jc w:val="center"/>
        </w:trPr>
        <w:tc>
          <w:tcPr>
            <w:tcW w:w="2689" w:type="dxa"/>
          </w:tcPr>
          <w:p w14:paraId="49CA2CC5" w14:textId="77777777" w:rsidR="009F6557" w:rsidRPr="00A25E94" w:rsidRDefault="009F6557">
            <w:pPr>
              <w:spacing w:before="40" w:after="40" w:line="480" w:lineRule="auto"/>
              <w:jc w:val="both"/>
              <w:rPr>
                <w:rFonts w:cs="Times New Roman"/>
                <w:sz w:val="24"/>
                <w:szCs w:val="24"/>
                <w:lang w:val="en-US"/>
                <w:rPrChange w:id="1752" w:author="NTrinh" w:date="2024-01-26T16:37:00Z">
                  <w:rPr>
                    <w:rFonts w:cs="Times New Roman"/>
                    <w:sz w:val="26"/>
                    <w:szCs w:val="26"/>
                    <w:lang w:val="en-US"/>
                  </w:rPr>
                </w:rPrChange>
              </w:rPr>
              <w:pPrChange w:id="1753" w:author="NTrinh" w:date="2024-01-26T16:37:00Z">
                <w:pPr>
                  <w:spacing w:before="40" w:after="40" w:line="276" w:lineRule="auto"/>
                  <w:jc w:val="both"/>
                </w:pPr>
              </w:pPrChange>
            </w:pPr>
            <w:r w:rsidRPr="00A25E94">
              <w:rPr>
                <w:rFonts w:cs="Times New Roman"/>
                <w:sz w:val="24"/>
                <w:szCs w:val="24"/>
                <w:lang w:val="en-US"/>
                <w:rPrChange w:id="1754" w:author="NTrinh" w:date="2024-01-26T16:37:00Z">
                  <w:rPr>
                    <w:rFonts w:cs="Times New Roman"/>
                    <w:sz w:val="26"/>
                    <w:szCs w:val="26"/>
                    <w:lang w:val="en-US"/>
                  </w:rPr>
                </w:rPrChange>
              </w:rPr>
              <w:t>comorb_DM</w:t>
            </w:r>
          </w:p>
        </w:tc>
        <w:tc>
          <w:tcPr>
            <w:tcW w:w="1842" w:type="dxa"/>
          </w:tcPr>
          <w:p w14:paraId="6C2465F8" w14:textId="77777777" w:rsidR="009F6557" w:rsidRPr="00A25E94" w:rsidRDefault="009F6557">
            <w:pPr>
              <w:spacing w:before="40" w:after="40" w:line="480" w:lineRule="auto"/>
              <w:jc w:val="both"/>
              <w:rPr>
                <w:rFonts w:cs="Times New Roman"/>
                <w:sz w:val="24"/>
                <w:szCs w:val="24"/>
                <w:lang w:val="en-US"/>
                <w:rPrChange w:id="1755" w:author="NTrinh" w:date="2024-01-26T16:37:00Z">
                  <w:rPr>
                    <w:rFonts w:cs="Times New Roman"/>
                    <w:sz w:val="26"/>
                    <w:szCs w:val="26"/>
                    <w:lang w:val="en-US"/>
                  </w:rPr>
                </w:rPrChange>
              </w:rPr>
              <w:pPrChange w:id="1756" w:author="NTrinh" w:date="2024-01-26T16:37:00Z">
                <w:pPr>
                  <w:spacing w:before="40" w:after="40" w:line="276" w:lineRule="auto"/>
                  <w:jc w:val="both"/>
                </w:pPr>
              </w:pPrChange>
            </w:pPr>
            <w:r w:rsidRPr="00A25E94">
              <w:rPr>
                <w:rFonts w:cs="Times New Roman"/>
                <w:sz w:val="24"/>
                <w:szCs w:val="24"/>
                <w:lang w:val="en-US"/>
                <w:rPrChange w:id="1757" w:author="NTrinh" w:date="2024-01-26T16:37:00Z">
                  <w:rPr>
                    <w:rFonts w:cs="Times New Roman"/>
                    <w:sz w:val="26"/>
                    <w:szCs w:val="26"/>
                    <w:lang w:val="en-US"/>
                  </w:rPr>
                </w:rPrChange>
              </w:rPr>
              <w:t>number (1)</w:t>
            </w:r>
          </w:p>
        </w:tc>
        <w:tc>
          <w:tcPr>
            <w:tcW w:w="4649" w:type="dxa"/>
          </w:tcPr>
          <w:p w14:paraId="4B68C438" w14:textId="77777777" w:rsidR="009F6557" w:rsidRPr="00A25E94" w:rsidRDefault="009F6557">
            <w:pPr>
              <w:spacing w:before="40" w:after="40" w:line="480" w:lineRule="auto"/>
              <w:jc w:val="both"/>
              <w:rPr>
                <w:rFonts w:cs="Times New Roman"/>
                <w:sz w:val="24"/>
                <w:szCs w:val="24"/>
                <w:lang w:val="en-US"/>
                <w:rPrChange w:id="1758" w:author="NTrinh" w:date="2024-01-26T16:37:00Z">
                  <w:rPr>
                    <w:rFonts w:cs="Times New Roman"/>
                    <w:sz w:val="26"/>
                    <w:szCs w:val="26"/>
                    <w:lang w:val="en-US"/>
                  </w:rPr>
                </w:rPrChange>
              </w:rPr>
              <w:pPrChange w:id="1759" w:author="NTrinh" w:date="2024-01-26T16:37:00Z">
                <w:pPr>
                  <w:spacing w:before="40" w:after="40" w:line="276" w:lineRule="auto"/>
                  <w:jc w:val="both"/>
                </w:pPr>
              </w:pPrChange>
            </w:pPr>
            <w:r w:rsidRPr="00A25E94">
              <w:rPr>
                <w:rFonts w:cs="Times New Roman"/>
                <w:sz w:val="24"/>
                <w:szCs w:val="24"/>
                <w:lang w:val="en-US"/>
                <w:rPrChange w:id="1760" w:author="NTrinh" w:date="2024-01-26T16:37:00Z">
                  <w:rPr>
                    <w:rFonts w:cs="Times New Roman"/>
                    <w:sz w:val="26"/>
                    <w:szCs w:val="26"/>
                    <w:lang w:val="en-US"/>
                  </w:rPr>
                </w:rPrChange>
              </w:rPr>
              <w:t>Diabetes mellitus type 2</w:t>
            </w:r>
          </w:p>
        </w:tc>
        <w:tc>
          <w:tcPr>
            <w:tcW w:w="4535" w:type="dxa"/>
          </w:tcPr>
          <w:p w14:paraId="0D3C6C31" w14:textId="77777777" w:rsidR="009F6557" w:rsidRPr="00A25E94" w:rsidRDefault="009F6557">
            <w:pPr>
              <w:spacing w:before="40" w:after="40" w:line="480" w:lineRule="auto"/>
              <w:jc w:val="both"/>
              <w:rPr>
                <w:rFonts w:cs="Times New Roman"/>
                <w:sz w:val="24"/>
                <w:szCs w:val="24"/>
                <w:lang w:val="en-US"/>
                <w:rPrChange w:id="1761" w:author="NTrinh" w:date="2024-01-26T16:37:00Z">
                  <w:rPr>
                    <w:rFonts w:cs="Times New Roman"/>
                    <w:sz w:val="26"/>
                    <w:szCs w:val="26"/>
                    <w:lang w:val="en-US"/>
                  </w:rPr>
                </w:rPrChange>
              </w:rPr>
              <w:pPrChange w:id="1762" w:author="NTrinh" w:date="2024-01-26T16:37:00Z">
                <w:pPr>
                  <w:spacing w:before="40" w:after="40" w:line="276" w:lineRule="auto"/>
                  <w:jc w:val="both"/>
                </w:pPr>
              </w:pPrChange>
            </w:pPr>
            <w:r w:rsidRPr="00A25E94">
              <w:rPr>
                <w:rFonts w:cs="Times New Roman"/>
                <w:sz w:val="24"/>
                <w:szCs w:val="24"/>
                <w:lang w:val="en-US"/>
                <w:rPrChange w:id="1763" w:author="NTrinh" w:date="2024-01-26T16:37:00Z">
                  <w:rPr>
                    <w:rFonts w:cs="Times New Roman"/>
                    <w:sz w:val="26"/>
                    <w:szCs w:val="26"/>
                    <w:lang w:val="en-US"/>
                  </w:rPr>
                </w:rPrChange>
              </w:rPr>
              <w:t>1 = Yes</w:t>
            </w:r>
          </w:p>
        </w:tc>
      </w:tr>
      <w:tr w:rsidR="009F6557" w:rsidRPr="00A25E94" w14:paraId="65288EAA" w14:textId="77777777" w:rsidTr="00361C52">
        <w:trPr>
          <w:jc w:val="center"/>
        </w:trPr>
        <w:tc>
          <w:tcPr>
            <w:tcW w:w="2689" w:type="dxa"/>
          </w:tcPr>
          <w:p w14:paraId="00A6CF87" w14:textId="77777777" w:rsidR="009F6557" w:rsidRPr="00A25E94" w:rsidRDefault="009F6557">
            <w:pPr>
              <w:spacing w:before="40" w:after="40" w:line="480" w:lineRule="auto"/>
              <w:jc w:val="both"/>
              <w:rPr>
                <w:rFonts w:cs="Times New Roman"/>
                <w:sz w:val="24"/>
                <w:szCs w:val="24"/>
                <w:lang w:val="en-US"/>
                <w:rPrChange w:id="1764" w:author="NTrinh" w:date="2024-01-26T16:37:00Z">
                  <w:rPr>
                    <w:rFonts w:cs="Times New Roman"/>
                    <w:sz w:val="26"/>
                    <w:szCs w:val="26"/>
                    <w:lang w:val="en-US"/>
                  </w:rPr>
                </w:rPrChange>
              </w:rPr>
              <w:pPrChange w:id="1765" w:author="NTrinh" w:date="2024-01-26T16:37:00Z">
                <w:pPr>
                  <w:spacing w:before="40" w:after="40" w:line="276" w:lineRule="auto"/>
                  <w:jc w:val="both"/>
                </w:pPr>
              </w:pPrChange>
            </w:pPr>
            <w:r w:rsidRPr="00A25E94">
              <w:rPr>
                <w:rFonts w:cs="Times New Roman"/>
                <w:sz w:val="24"/>
                <w:szCs w:val="24"/>
                <w:lang w:val="en-US"/>
                <w:rPrChange w:id="1766" w:author="NTrinh" w:date="2024-01-26T16:37:00Z">
                  <w:rPr>
                    <w:rFonts w:cs="Times New Roman"/>
                    <w:sz w:val="26"/>
                    <w:szCs w:val="26"/>
                    <w:lang w:val="en-US"/>
                  </w:rPr>
                </w:rPrChange>
              </w:rPr>
              <w:t>comorb_HF</w:t>
            </w:r>
          </w:p>
        </w:tc>
        <w:tc>
          <w:tcPr>
            <w:tcW w:w="1842" w:type="dxa"/>
          </w:tcPr>
          <w:p w14:paraId="1A741E4D" w14:textId="77777777" w:rsidR="009F6557" w:rsidRPr="00A25E94" w:rsidRDefault="009F6557">
            <w:pPr>
              <w:spacing w:before="40" w:after="40" w:line="480" w:lineRule="auto"/>
              <w:jc w:val="both"/>
              <w:rPr>
                <w:rFonts w:cs="Times New Roman"/>
                <w:sz w:val="24"/>
                <w:szCs w:val="24"/>
                <w:lang w:val="en-US"/>
                <w:rPrChange w:id="1767" w:author="NTrinh" w:date="2024-01-26T16:37:00Z">
                  <w:rPr>
                    <w:rFonts w:cs="Times New Roman"/>
                    <w:sz w:val="26"/>
                    <w:szCs w:val="26"/>
                    <w:lang w:val="en-US"/>
                  </w:rPr>
                </w:rPrChange>
              </w:rPr>
              <w:pPrChange w:id="1768" w:author="NTrinh" w:date="2024-01-26T16:37:00Z">
                <w:pPr>
                  <w:spacing w:before="40" w:after="40" w:line="276" w:lineRule="auto"/>
                  <w:jc w:val="both"/>
                </w:pPr>
              </w:pPrChange>
            </w:pPr>
            <w:r w:rsidRPr="00A25E94">
              <w:rPr>
                <w:rFonts w:cs="Times New Roman"/>
                <w:sz w:val="24"/>
                <w:szCs w:val="24"/>
                <w:lang w:val="en-US"/>
                <w:rPrChange w:id="1769" w:author="NTrinh" w:date="2024-01-26T16:37:00Z">
                  <w:rPr>
                    <w:rFonts w:cs="Times New Roman"/>
                    <w:sz w:val="26"/>
                    <w:szCs w:val="26"/>
                    <w:lang w:val="en-US"/>
                  </w:rPr>
                </w:rPrChange>
              </w:rPr>
              <w:t>number (1)</w:t>
            </w:r>
          </w:p>
        </w:tc>
        <w:tc>
          <w:tcPr>
            <w:tcW w:w="4649" w:type="dxa"/>
          </w:tcPr>
          <w:p w14:paraId="73BB228C" w14:textId="77777777" w:rsidR="009F6557" w:rsidRPr="00A25E94" w:rsidRDefault="009F6557">
            <w:pPr>
              <w:spacing w:before="40" w:after="40" w:line="480" w:lineRule="auto"/>
              <w:jc w:val="both"/>
              <w:rPr>
                <w:rFonts w:cs="Times New Roman"/>
                <w:sz w:val="24"/>
                <w:szCs w:val="24"/>
                <w:lang w:val="en-US"/>
                <w:rPrChange w:id="1770" w:author="NTrinh" w:date="2024-01-26T16:37:00Z">
                  <w:rPr>
                    <w:rFonts w:cs="Times New Roman"/>
                    <w:sz w:val="26"/>
                    <w:szCs w:val="26"/>
                    <w:lang w:val="en-US"/>
                  </w:rPr>
                </w:rPrChange>
              </w:rPr>
              <w:pPrChange w:id="1771" w:author="NTrinh" w:date="2024-01-26T16:37:00Z">
                <w:pPr>
                  <w:spacing w:before="40" w:after="40" w:line="276" w:lineRule="auto"/>
                  <w:jc w:val="both"/>
                </w:pPr>
              </w:pPrChange>
            </w:pPr>
            <w:r w:rsidRPr="00A25E94">
              <w:rPr>
                <w:rFonts w:cs="Times New Roman"/>
                <w:sz w:val="24"/>
                <w:szCs w:val="24"/>
                <w:lang w:val="en-US"/>
                <w:rPrChange w:id="1772" w:author="NTrinh" w:date="2024-01-26T16:37:00Z">
                  <w:rPr>
                    <w:rFonts w:cs="Times New Roman"/>
                    <w:sz w:val="26"/>
                    <w:szCs w:val="26"/>
                    <w:lang w:val="en-US"/>
                  </w:rPr>
                </w:rPrChange>
              </w:rPr>
              <w:t>Heart failure</w:t>
            </w:r>
          </w:p>
        </w:tc>
        <w:tc>
          <w:tcPr>
            <w:tcW w:w="4535" w:type="dxa"/>
          </w:tcPr>
          <w:p w14:paraId="6D295180" w14:textId="77777777" w:rsidR="009F6557" w:rsidRPr="00A25E94" w:rsidRDefault="009F6557">
            <w:pPr>
              <w:spacing w:before="40" w:after="40" w:line="480" w:lineRule="auto"/>
              <w:jc w:val="both"/>
              <w:rPr>
                <w:rFonts w:cs="Times New Roman"/>
                <w:sz w:val="24"/>
                <w:szCs w:val="24"/>
                <w:lang w:val="en-US"/>
                <w:rPrChange w:id="1773" w:author="NTrinh" w:date="2024-01-26T16:37:00Z">
                  <w:rPr>
                    <w:rFonts w:cs="Times New Roman"/>
                    <w:sz w:val="26"/>
                    <w:szCs w:val="26"/>
                    <w:lang w:val="en-US"/>
                  </w:rPr>
                </w:rPrChange>
              </w:rPr>
              <w:pPrChange w:id="1774" w:author="NTrinh" w:date="2024-01-26T16:37:00Z">
                <w:pPr>
                  <w:spacing w:before="40" w:after="40" w:line="276" w:lineRule="auto"/>
                  <w:jc w:val="both"/>
                </w:pPr>
              </w:pPrChange>
            </w:pPr>
            <w:r w:rsidRPr="00A25E94">
              <w:rPr>
                <w:rFonts w:cs="Times New Roman"/>
                <w:sz w:val="24"/>
                <w:szCs w:val="24"/>
                <w:lang w:val="en-US"/>
                <w:rPrChange w:id="1775" w:author="NTrinh" w:date="2024-01-26T16:37:00Z">
                  <w:rPr>
                    <w:rFonts w:cs="Times New Roman"/>
                    <w:sz w:val="26"/>
                    <w:szCs w:val="26"/>
                    <w:lang w:val="en-US"/>
                  </w:rPr>
                </w:rPrChange>
              </w:rPr>
              <w:t>1 = Yes</w:t>
            </w:r>
          </w:p>
        </w:tc>
      </w:tr>
      <w:tr w:rsidR="009F6557" w:rsidRPr="00A25E94" w14:paraId="2FC6883E" w14:textId="77777777" w:rsidTr="00361C52">
        <w:trPr>
          <w:jc w:val="center"/>
        </w:trPr>
        <w:tc>
          <w:tcPr>
            <w:tcW w:w="2689" w:type="dxa"/>
          </w:tcPr>
          <w:p w14:paraId="5FF5F0A3" w14:textId="77777777" w:rsidR="009F6557" w:rsidRPr="00A25E94" w:rsidRDefault="009F6557">
            <w:pPr>
              <w:spacing w:before="40" w:after="40" w:line="480" w:lineRule="auto"/>
              <w:jc w:val="both"/>
              <w:rPr>
                <w:rFonts w:cs="Times New Roman"/>
                <w:sz w:val="24"/>
                <w:szCs w:val="24"/>
                <w:lang w:val="en-US"/>
                <w:rPrChange w:id="1776" w:author="NTrinh" w:date="2024-01-26T16:37:00Z">
                  <w:rPr>
                    <w:rFonts w:cs="Times New Roman"/>
                    <w:sz w:val="26"/>
                    <w:szCs w:val="26"/>
                    <w:lang w:val="en-US"/>
                  </w:rPr>
                </w:rPrChange>
              </w:rPr>
              <w:pPrChange w:id="1777" w:author="NTrinh" w:date="2024-01-26T16:37:00Z">
                <w:pPr>
                  <w:spacing w:before="40" w:after="40" w:line="276" w:lineRule="auto"/>
                  <w:jc w:val="both"/>
                </w:pPr>
              </w:pPrChange>
            </w:pPr>
            <w:r w:rsidRPr="00A25E94">
              <w:rPr>
                <w:rFonts w:cs="Times New Roman"/>
                <w:sz w:val="24"/>
                <w:szCs w:val="24"/>
                <w:lang w:val="en-US"/>
                <w:rPrChange w:id="1778" w:author="NTrinh" w:date="2024-01-26T16:37:00Z">
                  <w:rPr>
                    <w:rFonts w:cs="Times New Roman"/>
                    <w:sz w:val="26"/>
                    <w:szCs w:val="26"/>
                    <w:lang w:val="en-US"/>
                  </w:rPr>
                </w:rPrChange>
              </w:rPr>
              <w:t>comorb_angina</w:t>
            </w:r>
          </w:p>
        </w:tc>
        <w:tc>
          <w:tcPr>
            <w:tcW w:w="1842" w:type="dxa"/>
          </w:tcPr>
          <w:p w14:paraId="791D9818" w14:textId="77777777" w:rsidR="009F6557" w:rsidRPr="00A25E94" w:rsidRDefault="009F6557">
            <w:pPr>
              <w:spacing w:before="40" w:after="40" w:line="480" w:lineRule="auto"/>
              <w:jc w:val="both"/>
              <w:rPr>
                <w:rFonts w:cs="Times New Roman"/>
                <w:sz w:val="24"/>
                <w:szCs w:val="24"/>
                <w:lang w:val="en-US"/>
                <w:rPrChange w:id="1779" w:author="NTrinh" w:date="2024-01-26T16:37:00Z">
                  <w:rPr>
                    <w:rFonts w:cs="Times New Roman"/>
                    <w:sz w:val="26"/>
                    <w:szCs w:val="26"/>
                    <w:lang w:val="en-US"/>
                  </w:rPr>
                </w:rPrChange>
              </w:rPr>
              <w:pPrChange w:id="1780" w:author="NTrinh" w:date="2024-01-26T16:37:00Z">
                <w:pPr>
                  <w:spacing w:before="40" w:after="40" w:line="276" w:lineRule="auto"/>
                  <w:jc w:val="both"/>
                </w:pPr>
              </w:pPrChange>
            </w:pPr>
            <w:r w:rsidRPr="00A25E94">
              <w:rPr>
                <w:rFonts w:cs="Times New Roman"/>
                <w:sz w:val="24"/>
                <w:szCs w:val="24"/>
                <w:lang w:val="en-US"/>
                <w:rPrChange w:id="1781" w:author="NTrinh" w:date="2024-01-26T16:37:00Z">
                  <w:rPr>
                    <w:rFonts w:cs="Times New Roman"/>
                    <w:sz w:val="26"/>
                    <w:szCs w:val="26"/>
                    <w:lang w:val="en-US"/>
                  </w:rPr>
                </w:rPrChange>
              </w:rPr>
              <w:t>number (1)</w:t>
            </w:r>
          </w:p>
        </w:tc>
        <w:tc>
          <w:tcPr>
            <w:tcW w:w="4649" w:type="dxa"/>
          </w:tcPr>
          <w:p w14:paraId="7F60CCB9" w14:textId="77777777" w:rsidR="009F6557" w:rsidRPr="00A25E94" w:rsidRDefault="009F6557">
            <w:pPr>
              <w:spacing w:before="40" w:after="40" w:line="480" w:lineRule="auto"/>
              <w:jc w:val="both"/>
              <w:rPr>
                <w:rFonts w:cs="Times New Roman"/>
                <w:sz w:val="24"/>
                <w:szCs w:val="24"/>
                <w:lang w:val="en-US"/>
                <w:rPrChange w:id="1782" w:author="NTrinh" w:date="2024-01-26T16:37:00Z">
                  <w:rPr>
                    <w:rFonts w:cs="Times New Roman"/>
                    <w:sz w:val="26"/>
                    <w:szCs w:val="26"/>
                    <w:lang w:val="en-US"/>
                  </w:rPr>
                </w:rPrChange>
              </w:rPr>
              <w:pPrChange w:id="1783" w:author="NTrinh" w:date="2024-01-26T16:37:00Z">
                <w:pPr>
                  <w:spacing w:before="40" w:after="40" w:line="276" w:lineRule="auto"/>
                  <w:jc w:val="both"/>
                </w:pPr>
              </w:pPrChange>
            </w:pPr>
            <w:r w:rsidRPr="00A25E94">
              <w:rPr>
                <w:rFonts w:cs="Times New Roman"/>
                <w:sz w:val="24"/>
                <w:szCs w:val="24"/>
                <w:lang w:val="en-US"/>
                <w:rPrChange w:id="1784" w:author="NTrinh" w:date="2024-01-26T16:37:00Z">
                  <w:rPr>
                    <w:rFonts w:cs="Times New Roman"/>
                    <w:sz w:val="26"/>
                    <w:szCs w:val="26"/>
                    <w:lang w:val="en-US"/>
                  </w:rPr>
                </w:rPrChange>
              </w:rPr>
              <w:t>Angina</w:t>
            </w:r>
          </w:p>
        </w:tc>
        <w:tc>
          <w:tcPr>
            <w:tcW w:w="4535" w:type="dxa"/>
          </w:tcPr>
          <w:p w14:paraId="3F9AC6B9" w14:textId="77777777" w:rsidR="009F6557" w:rsidRPr="00A25E94" w:rsidRDefault="009F6557">
            <w:pPr>
              <w:spacing w:before="40" w:after="40" w:line="480" w:lineRule="auto"/>
              <w:jc w:val="both"/>
              <w:rPr>
                <w:rFonts w:cs="Times New Roman"/>
                <w:sz w:val="24"/>
                <w:szCs w:val="24"/>
                <w:lang w:val="en-US"/>
                <w:rPrChange w:id="1785" w:author="NTrinh" w:date="2024-01-26T16:37:00Z">
                  <w:rPr>
                    <w:rFonts w:cs="Times New Roman"/>
                    <w:sz w:val="26"/>
                    <w:szCs w:val="26"/>
                    <w:lang w:val="en-US"/>
                  </w:rPr>
                </w:rPrChange>
              </w:rPr>
              <w:pPrChange w:id="1786" w:author="NTrinh" w:date="2024-01-26T16:37:00Z">
                <w:pPr>
                  <w:spacing w:before="40" w:after="40" w:line="276" w:lineRule="auto"/>
                  <w:jc w:val="both"/>
                </w:pPr>
              </w:pPrChange>
            </w:pPr>
            <w:r w:rsidRPr="00A25E94">
              <w:rPr>
                <w:rFonts w:cs="Times New Roman"/>
                <w:sz w:val="24"/>
                <w:szCs w:val="24"/>
                <w:lang w:val="en-US"/>
                <w:rPrChange w:id="1787" w:author="NTrinh" w:date="2024-01-26T16:37:00Z">
                  <w:rPr>
                    <w:rFonts w:cs="Times New Roman"/>
                    <w:sz w:val="26"/>
                    <w:szCs w:val="26"/>
                    <w:lang w:val="en-US"/>
                  </w:rPr>
                </w:rPrChange>
              </w:rPr>
              <w:t>1 = Yes</w:t>
            </w:r>
          </w:p>
        </w:tc>
      </w:tr>
      <w:tr w:rsidR="009F6557" w:rsidRPr="00A25E94" w14:paraId="35ADBE06" w14:textId="77777777" w:rsidTr="00361C52">
        <w:trPr>
          <w:jc w:val="center"/>
        </w:trPr>
        <w:tc>
          <w:tcPr>
            <w:tcW w:w="2689" w:type="dxa"/>
          </w:tcPr>
          <w:p w14:paraId="6E656E9D" w14:textId="77777777" w:rsidR="009F6557" w:rsidRPr="00A25E94" w:rsidRDefault="009F6557">
            <w:pPr>
              <w:spacing w:before="40" w:after="40" w:line="480" w:lineRule="auto"/>
              <w:jc w:val="both"/>
              <w:rPr>
                <w:rFonts w:cs="Times New Roman"/>
                <w:sz w:val="24"/>
                <w:szCs w:val="24"/>
                <w:lang w:val="en-US"/>
                <w:rPrChange w:id="1788" w:author="NTrinh" w:date="2024-01-26T16:37:00Z">
                  <w:rPr>
                    <w:rFonts w:cs="Times New Roman"/>
                    <w:sz w:val="26"/>
                    <w:szCs w:val="26"/>
                    <w:lang w:val="en-US"/>
                  </w:rPr>
                </w:rPrChange>
              </w:rPr>
              <w:pPrChange w:id="1789" w:author="NTrinh" w:date="2024-01-26T16:37:00Z">
                <w:pPr>
                  <w:spacing w:before="40" w:after="40" w:line="276" w:lineRule="auto"/>
                  <w:jc w:val="both"/>
                </w:pPr>
              </w:pPrChange>
            </w:pPr>
            <w:r w:rsidRPr="00A25E94">
              <w:rPr>
                <w:rFonts w:cs="Times New Roman"/>
                <w:sz w:val="24"/>
                <w:szCs w:val="24"/>
                <w:lang w:val="en-US"/>
                <w:rPrChange w:id="1790" w:author="NTrinh" w:date="2024-01-26T16:37:00Z">
                  <w:rPr>
                    <w:rFonts w:cs="Times New Roman"/>
                    <w:sz w:val="26"/>
                    <w:szCs w:val="26"/>
                    <w:lang w:val="en-US"/>
                  </w:rPr>
                </w:rPrChange>
              </w:rPr>
              <w:t>comorb_cirr</w:t>
            </w:r>
          </w:p>
        </w:tc>
        <w:tc>
          <w:tcPr>
            <w:tcW w:w="1842" w:type="dxa"/>
          </w:tcPr>
          <w:p w14:paraId="445170CD" w14:textId="77777777" w:rsidR="009F6557" w:rsidRPr="00A25E94" w:rsidRDefault="009F6557">
            <w:pPr>
              <w:spacing w:before="40" w:after="40" w:line="480" w:lineRule="auto"/>
              <w:jc w:val="both"/>
              <w:rPr>
                <w:rFonts w:cs="Times New Roman"/>
                <w:sz w:val="24"/>
                <w:szCs w:val="24"/>
                <w:lang w:val="en-US"/>
                <w:rPrChange w:id="1791" w:author="NTrinh" w:date="2024-01-26T16:37:00Z">
                  <w:rPr>
                    <w:rFonts w:cs="Times New Roman"/>
                    <w:sz w:val="26"/>
                    <w:szCs w:val="26"/>
                    <w:lang w:val="en-US"/>
                  </w:rPr>
                </w:rPrChange>
              </w:rPr>
              <w:pPrChange w:id="1792" w:author="NTrinh" w:date="2024-01-26T16:37:00Z">
                <w:pPr>
                  <w:spacing w:before="40" w:after="40" w:line="276" w:lineRule="auto"/>
                  <w:jc w:val="both"/>
                </w:pPr>
              </w:pPrChange>
            </w:pPr>
            <w:r w:rsidRPr="00A25E94">
              <w:rPr>
                <w:rFonts w:cs="Times New Roman"/>
                <w:sz w:val="24"/>
                <w:szCs w:val="24"/>
                <w:lang w:val="en-US"/>
                <w:rPrChange w:id="1793" w:author="NTrinh" w:date="2024-01-26T16:37:00Z">
                  <w:rPr>
                    <w:rFonts w:cs="Times New Roman"/>
                    <w:sz w:val="26"/>
                    <w:szCs w:val="26"/>
                    <w:lang w:val="en-US"/>
                  </w:rPr>
                </w:rPrChange>
              </w:rPr>
              <w:t>number (1)</w:t>
            </w:r>
          </w:p>
        </w:tc>
        <w:tc>
          <w:tcPr>
            <w:tcW w:w="4649" w:type="dxa"/>
          </w:tcPr>
          <w:p w14:paraId="03613461" w14:textId="77777777" w:rsidR="009F6557" w:rsidRPr="00A25E94" w:rsidRDefault="009F6557">
            <w:pPr>
              <w:spacing w:before="40" w:after="40" w:line="480" w:lineRule="auto"/>
              <w:jc w:val="both"/>
              <w:rPr>
                <w:rFonts w:cs="Times New Roman"/>
                <w:sz w:val="24"/>
                <w:szCs w:val="24"/>
                <w:lang w:val="en-US"/>
                <w:rPrChange w:id="1794" w:author="NTrinh" w:date="2024-01-26T16:37:00Z">
                  <w:rPr>
                    <w:rFonts w:cs="Times New Roman"/>
                    <w:sz w:val="26"/>
                    <w:szCs w:val="26"/>
                    <w:lang w:val="en-US"/>
                  </w:rPr>
                </w:rPrChange>
              </w:rPr>
              <w:pPrChange w:id="1795" w:author="NTrinh" w:date="2024-01-26T16:37:00Z">
                <w:pPr>
                  <w:spacing w:before="40" w:after="40" w:line="276" w:lineRule="auto"/>
                  <w:jc w:val="both"/>
                </w:pPr>
              </w:pPrChange>
            </w:pPr>
            <w:r w:rsidRPr="00A25E94">
              <w:rPr>
                <w:rFonts w:cs="Times New Roman"/>
                <w:sz w:val="24"/>
                <w:szCs w:val="24"/>
                <w:lang w:val="en-US"/>
                <w:rPrChange w:id="1796" w:author="NTrinh" w:date="2024-01-26T16:37:00Z">
                  <w:rPr>
                    <w:rFonts w:cs="Times New Roman"/>
                    <w:sz w:val="26"/>
                    <w:szCs w:val="26"/>
                    <w:lang w:val="en-US"/>
                  </w:rPr>
                </w:rPrChange>
              </w:rPr>
              <w:t>Cirrhosis</w:t>
            </w:r>
          </w:p>
        </w:tc>
        <w:tc>
          <w:tcPr>
            <w:tcW w:w="4535" w:type="dxa"/>
          </w:tcPr>
          <w:p w14:paraId="432320CA" w14:textId="77777777" w:rsidR="009F6557" w:rsidRPr="00A25E94" w:rsidRDefault="009F6557">
            <w:pPr>
              <w:spacing w:before="40" w:after="40" w:line="480" w:lineRule="auto"/>
              <w:jc w:val="both"/>
              <w:rPr>
                <w:rFonts w:cs="Times New Roman"/>
                <w:sz w:val="24"/>
                <w:szCs w:val="24"/>
                <w:lang w:val="en-US"/>
                <w:rPrChange w:id="1797" w:author="NTrinh" w:date="2024-01-26T16:37:00Z">
                  <w:rPr>
                    <w:rFonts w:cs="Times New Roman"/>
                    <w:sz w:val="26"/>
                    <w:szCs w:val="26"/>
                    <w:lang w:val="en-US"/>
                  </w:rPr>
                </w:rPrChange>
              </w:rPr>
              <w:pPrChange w:id="1798" w:author="NTrinh" w:date="2024-01-26T16:37:00Z">
                <w:pPr>
                  <w:spacing w:before="40" w:after="40" w:line="276" w:lineRule="auto"/>
                  <w:jc w:val="both"/>
                </w:pPr>
              </w:pPrChange>
            </w:pPr>
            <w:r w:rsidRPr="00A25E94">
              <w:rPr>
                <w:rFonts w:cs="Times New Roman"/>
                <w:sz w:val="24"/>
                <w:szCs w:val="24"/>
                <w:lang w:val="en-US"/>
                <w:rPrChange w:id="1799" w:author="NTrinh" w:date="2024-01-26T16:37:00Z">
                  <w:rPr>
                    <w:rFonts w:cs="Times New Roman"/>
                    <w:sz w:val="26"/>
                    <w:szCs w:val="26"/>
                    <w:lang w:val="en-US"/>
                  </w:rPr>
                </w:rPrChange>
              </w:rPr>
              <w:t>1 = Yes</w:t>
            </w:r>
          </w:p>
        </w:tc>
      </w:tr>
      <w:tr w:rsidR="009F6557" w:rsidRPr="00A25E94" w14:paraId="12FDAA46" w14:textId="77777777" w:rsidTr="00361C52">
        <w:trPr>
          <w:jc w:val="center"/>
        </w:trPr>
        <w:tc>
          <w:tcPr>
            <w:tcW w:w="2689" w:type="dxa"/>
          </w:tcPr>
          <w:p w14:paraId="655FC172" w14:textId="77777777" w:rsidR="009F6557" w:rsidRPr="00A25E94" w:rsidRDefault="009F6557">
            <w:pPr>
              <w:spacing w:before="40" w:after="40" w:line="480" w:lineRule="auto"/>
              <w:jc w:val="both"/>
              <w:rPr>
                <w:rFonts w:cs="Times New Roman"/>
                <w:sz w:val="24"/>
                <w:szCs w:val="24"/>
                <w:lang w:val="en-US"/>
                <w:rPrChange w:id="1800" w:author="NTrinh" w:date="2024-01-26T16:37:00Z">
                  <w:rPr>
                    <w:rFonts w:cs="Times New Roman"/>
                    <w:sz w:val="26"/>
                    <w:szCs w:val="26"/>
                    <w:lang w:val="en-US"/>
                  </w:rPr>
                </w:rPrChange>
              </w:rPr>
              <w:pPrChange w:id="1801" w:author="NTrinh" w:date="2024-01-26T16:37:00Z">
                <w:pPr>
                  <w:spacing w:before="40" w:after="40" w:line="276" w:lineRule="auto"/>
                  <w:jc w:val="both"/>
                </w:pPr>
              </w:pPrChange>
            </w:pPr>
            <w:r w:rsidRPr="00A25E94">
              <w:rPr>
                <w:rFonts w:cs="Times New Roman"/>
                <w:sz w:val="24"/>
                <w:szCs w:val="24"/>
                <w:lang w:val="en-US"/>
                <w:rPrChange w:id="1802" w:author="NTrinh" w:date="2024-01-26T16:37:00Z">
                  <w:rPr>
                    <w:rFonts w:cs="Times New Roman"/>
                    <w:sz w:val="26"/>
                    <w:szCs w:val="26"/>
                    <w:lang w:val="en-US"/>
                  </w:rPr>
                </w:rPrChange>
              </w:rPr>
              <w:t>comorb_COPD</w:t>
            </w:r>
          </w:p>
        </w:tc>
        <w:tc>
          <w:tcPr>
            <w:tcW w:w="1842" w:type="dxa"/>
          </w:tcPr>
          <w:p w14:paraId="258D2761" w14:textId="77777777" w:rsidR="009F6557" w:rsidRPr="00A25E94" w:rsidRDefault="009F6557">
            <w:pPr>
              <w:spacing w:before="40" w:after="40" w:line="480" w:lineRule="auto"/>
              <w:jc w:val="both"/>
              <w:rPr>
                <w:rFonts w:cs="Times New Roman"/>
                <w:sz w:val="24"/>
                <w:szCs w:val="24"/>
                <w:lang w:val="en-US"/>
                <w:rPrChange w:id="1803" w:author="NTrinh" w:date="2024-01-26T16:37:00Z">
                  <w:rPr>
                    <w:rFonts w:cs="Times New Roman"/>
                    <w:sz w:val="26"/>
                    <w:szCs w:val="26"/>
                    <w:lang w:val="en-US"/>
                  </w:rPr>
                </w:rPrChange>
              </w:rPr>
              <w:pPrChange w:id="1804" w:author="NTrinh" w:date="2024-01-26T16:37:00Z">
                <w:pPr>
                  <w:spacing w:before="40" w:after="40" w:line="276" w:lineRule="auto"/>
                  <w:jc w:val="both"/>
                </w:pPr>
              </w:pPrChange>
            </w:pPr>
            <w:r w:rsidRPr="00A25E94">
              <w:rPr>
                <w:rFonts w:cs="Times New Roman"/>
                <w:sz w:val="24"/>
                <w:szCs w:val="24"/>
                <w:lang w:val="en-US"/>
                <w:rPrChange w:id="1805" w:author="NTrinh" w:date="2024-01-26T16:37:00Z">
                  <w:rPr>
                    <w:rFonts w:cs="Times New Roman"/>
                    <w:sz w:val="26"/>
                    <w:szCs w:val="26"/>
                    <w:lang w:val="en-US"/>
                  </w:rPr>
                </w:rPrChange>
              </w:rPr>
              <w:t>number (1)</w:t>
            </w:r>
          </w:p>
        </w:tc>
        <w:tc>
          <w:tcPr>
            <w:tcW w:w="4649" w:type="dxa"/>
          </w:tcPr>
          <w:p w14:paraId="332C7C78" w14:textId="77777777" w:rsidR="009F6557" w:rsidRPr="00A25E94" w:rsidRDefault="009F6557">
            <w:pPr>
              <w:spacing w:before="40" w:after="40" w:line="480" w:lineRule="auto"/>
              <w:jc w:val="both"/>
              <w:rPr>
                <w:rFonts w:cs="Times New Roman"/>
                <w:sz w:val="24"/>
                <w:szCs w:val="24"/>
                <w:lang w:val="en-US"/>
                <w:rPrChange w:id="1806" w:author="NTrinh" w:date="2024-01-26T16:37:00Z">
                  <w:rPr>
                    <w:rFonts w:cs="Times New Roman"/>
                    <w:sz w:val="26"/>
                    <w:szCs w:val="26"/>
                    <w:lang w:val="en-US"/>
                  </w:rPr>
                </w:rPrChange>
              </w:rPr>
              <w:pPrChange w:id="1807" w:author="NTrinh" w:date="2024-01-26T16:37:00Z">
                <w:pPr>
                  <w:spacing w:before="40" w:after="40" w:line="276" w:lineRule="auto"/>
                  <w:jc w:val="both"/>
                </w:pPr>
              </w:pPrChange>
            </w:pPr>
            <w:r w:rsidRPr="00A25E94">
              <w:rPr>
                <w:rFonts w:cs="Times New Roman"/>
                <w:sz w:val="24"/>
                <w:szCs w:val="24"/>
                <w:lang w:val="en-US"/>
                <w:rPrChange w:id="1808" w:author="NTrinh" w:date="2024-01-26T16:37:00Z">
                  <w:rPr>
                    <w:rFonts w:cs="Times New Roman"/>
                    <w:sz w:val="26"/>
                    <w:szCs w:val="26"/>
                    <w:lang w:val="en-US"/>
                  </w:rPr>
                </w:rPrChange>
              </w:rPr>
              <w:t>Chronic obstructive pulmonary disease</w:t>
            </w:r>
          </w:p>
        </w:tc>
        <w:tc>
          <w:tcPr>
            <w:tcW w:w="4535" w:type="dxa"/>
          </w:tcPr>
          <w:p w14:paraId="4CAFE554" w14:textId="77777777" w:rsidR="009F6557" w:rsidRPr="00A25E94" w:rsidRDefault="009F6557">
            <w:pPr>
              <w:spacing w:before="40" w:after="40" w:line="480" w:lineRule="auto"/>
              <w:jc w:val="both"/>
              <w:rPr>
                <w:rFonts w:cs="Times New Roman"/>
                <w:sz w:val="24"/>
                <w:szCs w:val="24"/>
                <w:lang w:val="en-US"/>
                <w:rPrChange w:id="1809" w:author="NTrinh" w:date="2024-01-26T16:37:00Z">
                  <w:rPr>
                    <w:rFonts w:cs="Times New Roman"/>
                    <w:sz w:val="26"/>
                    <w:szCs w:val="26"/>
                    <w:lang w:val="en-US"/>
                  </w:rPr>
                </w:rPrChange>
              </w:rPr>
              <w:pPrChange w:id="1810" w:author="NTrinh" w:date="2024-01-26T16:37:00Z">
                <w:pPr>
                  <w:spacing w:before="40" w:after="40" w:line="276" w:lineRule="auto"/>
                  <w:jc w:val="both"/>
                </w:pPr>
              </w:pPrChange>
            </w:pPr>
            <w:r w:rsidRPr="00A25E94">
              <w:rPr>
                <w:rFonts w:cs="Times New Roman"/>
                <w:sz w:val="24"/>
                <w:szCs w:val="24"/>
                <w:lang w:val="en-US"/>
                <w:rPrChange w:id="1811" w:author="NTrinh" w:date="2024-01-26T16:37:00Z">
                  <w:rPr>
                    <w:rFonts w:cs="Times New Roman"/>
                    <w:sz w:val="26"/>
                    <w:szCs w:val="26"/>
                    <w:lang w:val="en-US"/>
                  </w:rPr>
                </w:rPrChange>
              </w:rPr>
              <w:t>1 = Yes</w:t>
            </w:r>
          </w:p>
        </w:tc>
      </w:tr>
      <w:tr w:rsidR="009F6557" w:rsidRPr="00A25E94" w14:paraId="230F23FD" w14:textId="77777777" w:rsidTr="00361C52">
        <w:trPr>
          <w:jc w:val="center"/>
        </w:trPr>
        <w:tc>
          <w:tcPr>
            <w:tcW w:w="2689" w:type="dxa"/>
          </w:tcPr>
          <w:p w14:paraId="287A0258" w14:textId="77777777" w:rsidR="009F6557" w:rsidRPr="00A25E94" w:rsidRDefault="009F6557">
            <w:pPr>
              <w:spacing w:before="40" w:after="40" w:line="480" w:lineRule="auto"/>
              <w:jc w:val="both"/>
              <w:rPr>
                <w:rFonts w:cs="Times New Roman"/>
                <w:sz w:val="24"/>
                <w:szCs w:val="24"/>
                <w:lang w:val="en-US"/>
                <w:rPrChange w:id="1812" w:author="NTrinh" w:date="2024-01-26T16:37:00Z">
                  <w:rPr>
                    <w:rFonts w:cs="Times New Roman"/>
                    <w:sz w:val="26"/>
                    <w:szCs w:val="26"/>
                    <w:lang w:val="en-US"/>
                  </w:rPr>
                </w:rPrChange>
              </w:rPr>
              <w:pPrChange w:id="1813" w:author="NTrinh" w:date="2024-01-26T16:37:00Z">
                <w:pPr>
                  <w:spacing w:before="40" w:after="40"/>
                  <w:jc w:val="both"/>
                </w:pPr>
              </w:pPrChange>
            </w:pPr>
            <w:r w:rsidRPr="00A25E94">
              <w:rPr>
                <w:rFonts w:cs="Times New Roman"/>
                <w:sz w:val="24"/>
                <w:szCs w:val="24"/>
                <w:lang w:val="en-US"/>
                <w:rPrChange w:id="1814" w:author="NTrinh" w:date="2024-01-26T16:37:00Z">
                  <w:rPr>
                    <w:rFonts w:cs="Times New Roman"/>
                    <w:sz w:val="26"/>
                    <w:szCs w:val="26"/>
                    <w:lang w:val="en-US"/>
                  </w:rPr>
                </w:rPrChange>
              </w:rPr>
              <w:t>comorb_CVA</w:t>
            </w:r>
          </w:p>
        </w:tc>
        <w:tc>
          <w:tcPr>
            <w:tcW w:w="1842" w:type="dxa"/>
          </w:tcPr>
          <w:p w14:paraId="6BB8A54F" w14:textId="77777777" w:rsidR="009F6557" w:rsidRPr="00A25E94" w:rsidRDefault="009F6557">
            <w:pPr>
              <w:spacing w:before="40" w:after="40" w:line="480" w:lineRule="auto"/>
              <w:jc w:val="both"/>
              <w:rPr>
                <w:rFonts w:cs="Times New Roman"/>
                <w:sz w:val="24"/>
                <w:szCs w:val="24"/>
                <w:lang w:val="en-US"/>
                <w:rPrChange w:id="1815" w:author="NTrinh" w:date="2024-01-26T16:37:00Z">
                  <w:rPr>
                    <w:rFonts w:cs="Times New Roman"/>
                    <w:sz w:val="26"/>
                    <w:szCs w:val="26"/>
                    <w:lang w:val="en-US"/>
                  </w:rPr>
                </w:rPrChange>
              </w:rPr>
              <w:pPrChange w:id="1816" w:author="NTrinh" w:date="2024-01-26T16:37:00Z">
                <w:pPr>
                  <w:spacing w:before="40" w:after="40"/>
                  <w:jc w:val="both"/>
                </w:pPr>
              </w:pPrChange>
            </w:pPr>
            <w:r w:rsidRPr="00A25E94">
              <w:rPr>
                <w:rFonts w:cs="Times New Roman"/>
                <w:sz w:val="24"/>
                <w:szCs w:val="24"/>
                <w:lang w:val="en-US"/>
                <w:rPrChange w:id="1817" w:author="NTrinh" w:date="2024-01-26T16:37:00Z">
                  <w:rPr>
                    <w:rFonts w:cs="Times New Roman"/>
                    <w:sz w:val="26"/>
                    <w:szCs w:val="26"/>
                    <w:lang w:val="en-US"/>
                  </w:rPr>
                </w:rPrChange>
              </w:rPr>
              <w:t>number (1)</w:t>
            </w:r>
          </w:p>
        </w:tc>
        <w:tc>
          <w:tcPr>
            <w:tcW w:w="4649" w:type="dxa"/>
          </w:tcPr>
          <w:p w14:paraId="25AAC282" w14:textId="77777777" w:rsidR="009F6557" w:rsidRPr="00A25E94" w:rsidRDefault="009F6557">
            <w:pPr>
              <w:spacing w:before="40" w:after="40" w:line="480" w:lineRule="auto"/>
              <w:jc w:val="both"/>
              <w:rPr>
                <w:rFonts w:cs="Times New Roman"/>
                <w:sz w:val="24"/>
                <w:szCs w:val="24"/>
                <w:lang w:val="en-US"/>
                <w:rPrChange w:id="1818" w:author="NTrinh" w:date="2024-01-26T16:37:00Z">
                  <w:rPr>
                    <w:rFonts w:cs="Times New Roman"/>
                    <w:sz w:val="26"/>
                    <w:szCs w:val="26"/>
                    <w:lang w:val="en-US"/>
                  </w:rPr>
                </w:rPrChange>
              </w:rPr>
              <w:pPrChange w:id="1819" w:author="NTrinh" w:date="2024-01-26T16:37:00Z">
                <w:pPr>
                  <w:spacing w:before="40" w:after="40"/>
                  <w:jc w:val="both"/>
                </w:pPr>
              </w:pPrChange>
            </w:pPr>
            <w:r w:rsidRPr="00A25E94">
              <w:rPr>
                <w:rFonts w:cs="Times New Roman"/>
                <w:sz w:val="24"/>
                <w:szCs w:val="24"/>
                <w:lang w:val="en-US"/>
                <w:rPrChange w:id="1820" w:author="NTrinh" w:date="2024-01-26T16:37:00Z">
                  <w:rPr>
                    <w:rFonts w:cs="Times New Roman"/>
                    <w:sz w:val="26"/>
                    <w:szCs w:val="26"/>
                    <w:lang w:val="en-US"/>
                  </w:rPr>
                </w:rPrChange>
              </w:rPr>
              <w:t>Cerebrovascular accident</w:t>
            </w:r>
          </w:p>
        </w:tc>
        <w:tc>
          <w:tcPr>
            <w:tcW w:w="4535" w:type="dxa"/>
          </w:tcPr>
          <w:p w14:paraId="22F4C3FA" w14:textId="77777777" w:rsidR="009F6557" w:rsidRPr="00A25E94" w:rsidRDefault="009F6557">
            <w:pPr>
              <w:spacing w:before="40" w:after="40" w:line="480" w:lineRule="auto"/>
              <w:jc w:val="both"/>
              <w:rPr>
                <w:rFonts w:cs="Times New Roman"/>
                <w:sz w:val="24"/>
                <w:szCs w:val="24"/>
                <w:lang w:val="en-US"/>
                <w:rPrChange w:id="1821" w:author="NTrinh" w:date="2024-01-26T16:37:00Z">
                  <w:rPr>
                    <w:rFonts w:cs="Times New Roman"/>
                    <w:sz w:val="26"/>
                    <w:szCs w:val="26"/>
                    <w:lang w:val="en-US"/>
                  </w:rPr>
                </w:rPrChange>
              </w:rPr>
              <w:pPrChange w:id="1822" w:author="NTrinh" w:date="2024-01-26T16:37:00Z">
                <w:pPr>
                  <w:spacing w:before="40" w:after="40"/>
                  <w:jc w:val="both"/>
                </w:pPr>
              </w:pPrChange>
            </w:pPr>
            <w:r w:rsidRPr="00A25E94">
              <w:rPr>
                <w:rFonts w:cs="Times New Roman"/>
                <w:sz w:val="24"/>
                <w:szCs w:val="24"/>
                <w:lang w:val="en-US"/>
                <w:rPrChange w:id="1823" w:author="NTrinh" w:date="2024-01-26T16:37:00Z">
                  <w:rPr>
                    <w:rFonts w:cs="Times New Roman"/>
                    <w:sz w:val="26"/>
                    <w:szCs w:val="26"/>
                    <w:lang w:val="en-US"/>
                  </w:rPr>
                </w:rPrChange>
              </w:rPr>
              <w:t>1 = Yes</w:t>
            </w:r>
          </w:p>
        </w:tc>
      </w:tr>
      <w:tr w:rsidR="009F6557" w:rsidRPr="00A25E94" w14:paraId="75CEFA0B" w14:textId="77777777" w:rsidTr="00361C52">
        <w:trPr>
          <w:jc w:val="center"/>
        </w:trPr>
        <w:tc>
          <w:tcPr>
            <w:tcW w:w="2689" w:type="dxa"/>
          </w:tcPr>
          <w:p w14:paraId="16E47668" w14:textId="77777777" w:rsidR="009F6557" w:rsidRPr="00A25E94" w:rsidRDefault="009F6557">
            <w:pPr>
              <w:spacing w:before="40" w:after="40" w:line="480" w:lineRule="auto"/>
              <w:jc w:val="both"/>
              <w:rPr>
                <w:rFonts w:cs="Times New Roman"/>
                <w:sz w:val="24"/>
                <w:szCs w:val="24"/>
                <w:lang w:val="en-US"/>
                <w:rPrChange w:id="1824" w:author="NTrinh" w:date="2024-01-26T16:37:00Z">
                  <w:rPr>
                    <w:rFonts w:cs="Times New Roman"/>
                    <w:sz w:val="26"/>
                    <w:szCs w:val="26"/>
                    <w:lang w:val="en-US"/>
                  </w:rPr>
                </w:rPrChange>
              </w:rPr>
              <w:pPrChange w:id="1825" w:author="NTrinh" w:date="2024-01-26T16:37:00Z">
                <w:pPr>
                  <w:spacing w:before="40" w:after="40"/>
                  <w:jc w:val="both"/>
                </w:pPr>
              </w:pPrChange>
            </w:pPr>
            <w:r w:rsidRPr="00A25E94">
              <w:rPr>
                <w:rFonts w:cs="Times New Roman"/>
                <w:sz w:val="24"/>
                <w:szCs w:val="24"/>
                <w:lang w:val="en-US"/>
                <w:rPrChange w:id="1826" w:author="NTrinh" w:date="2024-01-26T16:37:00Z">
                  <w:rPr>
                    <w:rFonts w:cs="Times New Roman"/>
                    <w:sz w:val="26"/>
                    <w:szCs w:val="26"/>
                    <w:lang w:val="en-US"/>
                  </w:rPr>
                </w:rPrChange>
              </w:rPr>
              <w:lastRenderedPageBreak/>
              <w:t>comorb_MI</w:t>
            </w:r>
          </w:p>
        </w:tc>
        <w:tc>
          <w:tcPr>
            <w:tcW w:w="1842" w:type="dxa"/>
          </w:tcPr>
          <w:p w14:paraId="559F30EC" w14:textId="77777777" w:rsidR="009F6557" w:rsidRPr="00A25E94" w:rsidRDefault="009F6557">
            <w:pPr>
              <w:spacing w:before="40" w:after="40" w:line="480" w:lineRule="auto"/>
              <w:jc w:val="both"/>
              <w:rPr>
                <w:rFonts w:cs="Times New Roman"/>
                <w:sz w:val="24"/>
                <w:szCs w:val="24"/>
                <w:lang w:val="en-US"/>
                <w:rPrChange w:id="1827" w:author="NTrinh" w:date="2024-01-26T16:37:00Z">
                  <w:rPr>
                    <w:rFonts w:cs="Times New Roman"/>
                    <w:sz w:val="26"/>
                    <w:szCs w:val="26"/>
                    <w:lang w:val="en-US"/>
                  </w:rPr>
                </w:rPrChange>
              </w:rPr>
              <w:pPrChange w:id="1828" w:author="NTrinh" w:date="2024-01-26T16:37:00Z">
                <w:pPr>
                  <w:spacing w:before="40" w:after="40"/>
                  <w:jc w:val="both"/>
                </w:pPr>
              </w:pPrChange>
            </w:pPr>
            <w:r w:rsidRPr="00A25E94">
              <w:rPr>
                <w:rFonts w:cs="Times New Roman"/>
                <w:sz w:val="24"/>
                <w:szCs w:val="24"/>
                <w:lang w:val="en-US"/>
                <w:rPrChange w:id="1829" w:author="NTrinh" w:date="2024-01-26T16:37:00Z">
                  <w:rPr>
                    <w:rFonts w:cs="Times New Roman"/>
                    <w:sz w:val="26"/>
                    <w:szCs w:val="26"/>
                    <w:lang w:val="en-US"/>
                  </w:rPr>
                </w:rPrChange>
              </w:rPr>
              <w:t>number (1)</w:t>
            </w:r>
          </w:p>
        </w:tc>
        <w:tc>
          <w:tcPr>
            <w:tcW w:w="4649" w:type="dxa"/>
          </w:tcPr>
          <w:p w14:paraId="5724AFF7" w14:textId="77777777" w:rsidR="009F6557" w:rsidRPr="00A25E94" w:rsidRDefault="009F6557">
            <w:pPr>
              <w:spacing w:before="40" w:after="40" w:line="480" w:lineRule="auto"/>
              <w:jc w:val="both"/>
              <w:rPr>
                <w:rFonts w:cs="Times New Roman"/>
                <w:sz w:val="24"/>
                <w:szCs w:val="24"/>
                <w:lang w:val="en-US"/>
                <w:rPrChange w:id="1830" w:author="NTrinh" w:date="2024-01-26T16:37:00Z">
                  <w:rPr>
                    <w:rFonts w:cs="Times New Roman"/>
                    <w:sz w:val="26"/>
                    <w:szCs w:val="26"/>
                    <w:lang w:val="en-US"/>
                  </w:rPr>
                </w:rPrChange>
              </w:rPr>
              <w:pPrChange w:id="1831" w:author="NTrinh" w:date="2024-01-26T16:37:00Z">
                <w:pPr>
                  <w:spacing w:before="40" w:after="40"/>
                  <w:jc w:val="both"/>
                </w:pPr>
              </w:pPrChange>
            </w:pPr>
            <w:r w:rsidRPr="00A25E94">
              <w:rPr>
                <w:rFonts w:cs="Times New Roman"/>
                <w:sz w:val="24"/>
                <w:szCs w:val="24"/>
                <w:lang w:val="en-US"/>
                <w:rPrChange w:id="1832" w:author="NTrinh" w:date="2024-01-26T16:37:00Z">
                  <w:rPr>
                    <w:rFonts w:cs="Times New Roman"/>
                    <w:sz w:val="26"/>
                    <w:szCs w:val="26"/>
                    <w:lang w:val="en-US"/>
                  </w:rPr>
                </w:rPrChange>
              </w:rPr>
              <w:t>Myocardial infarction</w:t>
            </w:r>
          </w:p>
        </w:tc>
        <w:tc>
          <w:tcPr>
            <w:tcW w:w="4535" w:type="dxa"/>
          </w:tcPr>
          <w:p w14:paraId="357F7597" w14:textId="77777777" w:rsidR="009F6557" w:rsidRPr="00A25E94" w:rsidRDefault="009F6557">
            <w:pPr>
              <w:spacing w:before="40" w:after="40" w:line="480" w:lineRule="auto"/>
              <w:jc w:val="both"/>
              <w:rPr>
                <w:rFonts w:cs="Times New Roman"/>
                <w:sz w:val="24"/>
                <w:szCs w:val="24"/>
                <w:lang w:val="en-US"/>
                <w:rPrChange w:id="1833" w:author="NTrinh" w:date="2024-01-26T16:37:00Z">
                  <w:rPr>
                    <w:rFonts w:cs="Times New Roman"/>
                    <w:sz w:val="26"/>
                    <w:szCs w:val="26"/>
                    <w:lang w:val="en-US"/>
                  </w:rPr>
                </w:rPrChange>
              </w:rPr>
              <w:pPrChange w:id="1834" w:author="NTrinh" w:date="2024-01-26T16:37:00Z">
                <w:pPr>
                  <w:spacing w:before="40" w:after="40"/>
                  <w:jc w:val="both"/>
                </w:pPr>
              </w:pPrChange>
            </w:pPr>
            <w:r w:rsidRPr="00A25E94">
              <w:rPr>
                <w:rFonts w:cs="Times New Roman"/>
                <w:sz w:val="24"/>
                <w:szCs w:val="24"/>
                <w:lang w:val="en-US"/>
                <w:rPrChange w:id="1835" w:author="NTrinh" w:date="2024-01-26T16:37:00Z">
                  <w:rPr>
                    <w:rFonts w:cs="Times New Roman"/>
                    <w:sz w:val="26"/>
                    <w:szCs w:val="26"/>
                    <w:lang w:val="en-US"/>
                  </w:rPr>
                </w:rPrChange>
              </w:rPr>
              <w:t>1 = Yes</w:t>
            </w:r>
          </w:p>
        </w:tc>
      </w:tr>
      <w:tr w:rsidR="009F6557" w:rsidRPr="00A25E94" w14:paraId="7B09B097" w14:textId="77777777" w:rsidTr="00361C52">
        <w:trPr>
          <w:jc w:val="center"/>
        </w:trPr>
        <w:tc>
          <w:tcPr>
            <w:tcW w:w="2689" w:type="dxa"/>
          </w:tcPr>
          <w:p w14:paraId="205B702F" w14:textId="77777777" w:rsidR="009F6557" w:rsidRPr="00A25E94" w:rsidRDefault="009F6557">
            <w:pPr>
              <w:spacing w:before="40" w:after="40" w:line="480" w:lineRule="auto"/>
              <w:jc w:val="both"/>
              <w:rPr>
                <w:rFonts w:cs="Times New Roman"/>
                <w:sz w:val="24"/>
                <w:szCs w:val="24"/>
                <w:lang w:val="en-US"/>
                <w:rPrChange w:id="1836" w:author="NTrinh" w:date="2024-01-26T16:37:00Z">
                  <w:rPr>
                    <w:rFonts w:cs="Times New Roman"/>
                    <w:sz w:val="26"/>
                    <w:szCs w:val="26"/>
                    <w:lang w:val="en-US"/>
                  </w:rPr>
                </w:rPrChange>
              </w:rPr>
              <w:pPrChange w:id="1837" w:author="NTrinh" w:date="2024-01-26T16:37:00Z">
                <w:pPr>
                  <w:spacing w:before="40" w:after="40"/>
                  <w:jc w:val="both"/>
                </w:pPr>
              </w:pPrChange>
            </w:pPr>
            <w:r w:rsidRPr="00A25E94">
              <w:rPr>
                <w:rFonts w:cs="Times New Roman"/>
                <w:sz w:val="24"/>
                <w:szCs w:val="24"/>
                <w:lang w:val="en-US"/>
                <w:rPrChange w:id="1838" w:author="NTrinh" w:date="2024-01-26T16:37:00Z">
                  <w:rPr>
                    <w:rFonts w:cs="Times New Roman"/>
                    <w:sz w:val="26"/>
                    <w:szCs w:val="26"/>
                    <w:lang w:val="en-US"/>
                  </w:rPr>
                </w:rPrChange>
              </w:rPr>
              <w:t>comorb_K</w:t>
            </w:r>
          </w:p>
        </w:tc>
        <w:tc>
          <w:tcPr>
            <w:tcW w:w="1842" w:type="dxa"/>
          </w:tcPr>
          <w:p w14:paraId="6EEB7C09" w14:textId="77777777" w:rsidR="009F6557" w:rsidRPr="00A25E94" w:rsidRDefault="009F6557">
            <w:pPr>
              <w:spacing w:before="40" w:after="40" w:line="480" w:lineRule="auto"/>
              <w:jc w:val="both"/>
              <w:rPr>
                <w:rFonts w:cs="Times New Roman"/>
                <w:sz w:val="24"/>
                <w:szCs w:val="24"/>
                <w:lang w:val="en-US"/>
                <w:rPrChange w:id="1839" w:author="NTrinh" w:date="2024-01-26T16:37:00Z">
                  <w:rPr>
                    <w:rFonts w:cs="Times New Roman"/>
                    <w:sz w:val="26"/>
                    <w:szCs w:val="26"/>
                    <w:lang w:val="en-US"/>
                  </w:rPr>
                </w:rPrChange>
              </w:rPr>
              <w:pPrChange w:id="1840" w:author="NTrinh" w:date="2024-01-26T16:37:00Z">
                <w:pPr>
                  <w:spacing w:before="40" w:after="40"/>
                  <w:jc w:val="both"/>
                </w:pPr>
              </w:pPrChange>
            </w:pPr>
            <w:r w:rsidRPr="00A25E94">
              <w:rPr>
                <w:rFonts w:cs="Times New Roman"/>
                <w:sz w:val="24"/>
                <w:szCs w:val="24"/>
                <w:lang w:val="en-US"/>
                <w:rPrChange w:id="1841" w:author="NTrinh" w:date="2024-01-26T16:37:00Z">
                  <w:rPr>
                    <w:rFonts w:cs="Times New Roman"/>
                    <w:sz w:val="26"/>
                    <w:szCs w:val="26"/>
                    <w:lang w:val="en-US"/>
                  </w:rPr>
                </w:rPrChange>
              </w:rPr>
              <w:t>number (1)</w:t>
            </w:r>
          </w:p>
        </w:tc>
        <w:tc>
          <w:tcPr>
            <w:tcW w:w="4649" w:type="dxa"/>
          </w:tcPr>
          <w:p w14:paraId="5B02519D" w14:textId="77777777" w:rsidR="009F6557" w:rsidRPr="00A25E94" w:rsidRDefault="009F6557">
            <w:pPr>
              <w:spacing w:before="40" w:after="40" w:line="480" w:lineRule="auto"/>
              <w:jc w:val="both"/>
              <w:rPr>
                <w:rFonts w:cs="Times New Roman"/>
                <w:sz w:val="24"/>
                <w:szCs w:val="24"/>
                <w:lang w:val="en-US"/>
                <w:rPrChange w:id="1842" w:author="NTrinh" w:date="2024-01-26T16:37:00Z">
                  <w:rPr>
                    <w:rFonts w:cs="Times New Roman"/>
                    <w:sz w:val="26"/>
                    <w:szCs w:val="26"/>
                    <w:lang w:val="en-US"/>
                  </w:rPr>
                </w:rPrChange>
              </w:rPr>
              <w:pPrChange w:id="1843" w:author="NTrinh" w:date="2024-01-26T16:37:00Z">
                <w:pPr>
                  <w:spacing w:before="40" w:after="40"/>
                  <w:jc w:val="both"/>
                </w:pPr>
              </w:pPrChange>
            </w:pPr>
            <w:r w:rsidRPr="00A25E94">
              <w:rPr>
                <w:rFonts w:cs="Times New Roman"/>
                <w:sz w:val="24"/>
                <w:szCs w:val="24"/>
                <w:lang w:val="en-US"/>
                <w:rPrChange w:id="1844" w:author="NTrinh" w:date="2024-01-26T16:37:00Z">
                  <w:rPr>
                    <w:rFonts w:cs="Times New Roman"/>
                    <w:sz w:val="26"/>
                    <w:szCs w:val="26"/>
                    <w:lang w:val="en-US"/>
                  </w:rPr>
                </w:rPrChange>
              </w:rPr>
              <w:t>Malignancy diseases</w:t>
            </w:r>
          </w:p>
        </w:tc>
        <w:tc>
          <w:tcPr>
            <w:tcW w:w="4535" w:type="dxa"/>
          </w:tcPr>
          <w:p w14:paraId="0301E70E" w14:textId="77777777" w:rsidR="009F6557" w:rsidRPr="00A25E94" w:rsidRDefault="009F6557">
            <w:pPr>
              <w:spacing w:before="40" w:after="40" w:line="480" w:lineRule="auto"/>
              <w:jc w:val="both"/>
              <w:rPr>
                <w:rFonts w:cs="Times New Roman"/>
                <w:sz w:val="24"/>
                <w:szCs w:val="24"/>
                <w:lang w:val="en-US"/>
                <w:rPrChange w:id="1845" w:author="NTrinh" w:date="2024-01-26T16:37:00Z">
                  <w:rPr>
                    <w:rFonts w:cs="Times New Roman"/>
                    <w:sz w:val="26"/>
                    <w:szCs w:val="26"/>
                    <w:lang w:val="en-US"/>
                  </w:rPr>
                </w:rPrChange>
              </w:rPr>
              <w:pPrChange w:id="1846" w:author="NTrinh" w:date="2024-01-26T16:37:00Z">
                <w:pPr>
                  <w:spacing w:before="40" w:after="40"/>
                  <w:jc w:val="both"/>
                </w:pPr>
              </w:pPrChange>
            </w:pPr>
            <w:r w:rsidRPr="00A25E94">
              <w:rPr>
                <w:rFonts w:cs="Times New Roman"/>
                <w:sz w:val="24"/>
                <w:szCs w:val="24"/>
                <w:lang w:val="en-US"/>
                <w:rPrChange w:id="1847" w:author="NTrinh" w:date="2024-01-26T16:37:00Z">
                  <w:rPr>
                    <w:rFonts w:cs="Times New Roman"/>
                    <w:sz w:val="26"/>
                    <w:szCs w:val="26"/>
                    <w:lang w:val="en-US"/>
                  </w:rPr>
                </w:rPrChange>
              </w:rPr>
              <w:t>1 = Yes</w:t>
            </w:r>
          </w:p>
        </w:tc>
      </w:tr>
      <w:tr w:rsidR="009F6557" w:rsidRPr="00A25E94" w14:paraId="63668544" w14:textId="77777777" w:rsidTr="00361C52">
        <w:trPr>
          <w:jc w:val="center"/>
        </w:trPr>
        <w:tc>
          <w:tcPr>
            <w:tcW w:w="2689" w:type="dxa"/>
          </w:tcPr>
          <w:p w14:paraId="3DC88D04" w14:textId="77777777" w:rsidR="009F6557" w:rsidRPr="00A25E94" w:rsidRDefault="009F6557">
            <w:pPr>
              <w:spacing w:before="40" w:after="40" w:line="480" w:lineRule="auto"/>
              <w:jc w:val="both"/>
              <w:rPr>
                <w:rFonts w:cs="Times New Roman"/>
                <w:sz w:val="24"/>
                <w:szCs w:val="24"/>
                <w:lang w:val="en-US"/>
                <w:rPrChange w:id="1848" w:author="NTrinh" w:date="2024-01-26T16:37:00Z">
                  <w:rPr>
                    <w:rFonts w:cs="Times New Roman"/>
                    <w:sz w:val="26"/>
                    <w:szCs w:val="26"/>
                    <w:lang w:val="en-US"/>
                  </w:rPr>
                </w:rPrChange>
              </w:rPr>
              <w:pPrChange w:id="1849" w:author="NTrinh" w:date="2024-01-26T16:37:00Z">
                <w:pPr>
                  <w:spacing w:before="40" w:after="40"/>
                  <w:jc w:val="both"/>
                </w:pPr>
              </w:pPrChange>
            </w:pPr>
            <w:r w:rsidRPr="00A25E94">
              <w:rPr>
                <w:rFonts w:cs="Times New Roman"/>
                <w:sz w:val="24"/>
                <w:szCs w:val="24"/>
                <w:lang w:val="en-US"/>
                <w:rPrChange w:id="1850" w:author="NTrinh" w:date="2024-01-26T16:37:00Z">
                  <w:rPr>
                    <w:rFonts w:cs="Times New Roman"/>
                    <w:sz w:val="26"/>
                    <w:szCs w:val="26"/>
                    <w:lang w:val="en-US"/>
                  </w:rPr>
                </w:rPrChange>
              </w:rPr>
              <w:t>comorb_hematological</w:t>
            </w:r>
          </w:p>
        </w:tc>
        <w:tc>
          <w:tcPr>
            <w:tcW w:w="1842" w:type="dxa"/>
          </w:tcPr>
          <w:p w14:paraId="51D69C1B" w14:textId="77777777" w:rsidR="009F6557" w:rsidRPr="00A25E94" w:rsidRDefault="009F6557">
            <w:pPr>
              <w:spacing w:before="40" w:after="40" w:line="480" w:lineRule="auto"/>
              <w:jc w:val="both"/>
              <w:rPr>
                <w:rFonts w:cs="Times New Roman"/>
                <w:sz w:val="24"/>
                <w:szCs w:val="24"/>
                <w:lang w:val="en-US"/>
                <w:rPrChange w:id="1851" w:author="NTrinh" w:date="2024-01-26T16:37:00Z">
                  <w:rPr>
                    <w:rFonts w:cs="Times New Roman"/>
                    <w:sz w:val="26"/>
                    <w:szCs w:val="26"/>
                    <w:lang w:val="en-US"/>
                  </w:rPr>
                </w:rPrChange>
              </w:rPr>
              <w:pPrChange w:id="1852" w:author="NTrinh" w:date="2024-01-26T16:37:00Z">
                <w:pPr>
                  <w:spacing w:before="40" w:after="40"/>
                  <w:jc w:val="both"/>
                </w:pPr>
              </w:pPrChange>
            </w:pPr>
            <w:r w:rsidRPr="00A25E94">
              <w:rPr>
                <w:rFonts w:cs="Times New Roman"/>
                <w:sz w:val="24"/>
                <w:szCs w:val="24"/>
                <w:lang w:val="en-US"/>
                <w:rPrChange w:id="1853" w:author="NTrinh" w:date="2024-01-26T16:37:00Z">
                  <w:rPr>
                    <w:rFonts w:cs="Times New Roman"/>
                    <w:sz w:val="26"/>
                    <w:szCs w:val="26"/>
                    <w:lang w:val="en-US"/>
                  </w:rPr>
                </w:rPrChange>
              </w:rPr>
              <w:t>number (1)</w:t>
            </w:r>
          </w:p>
        </w:tc>
        <w:tc>
          <w:tcPr>
            <w:tcW w:w="4649" w:type="dxa"/>
          </w:tcPr>
          <w:p w14:paraId="312FA6DB" w14:textId="77777777" w:rsidR="009F6557" w:rsidRPr="00A25E94" w:rsidRDefault="009F6557">
            <w:pPr>
              <w:spacing w:before="40" w:after="40" w:line="480" w:lineRule="auto"/>
              <w:jc w:val="both"/>
              <w:rPr>
                <w:rFonts w:cs="Times New Roman"/>
                <w:sz w:val="24"/>
                <w:szCs w:val="24"/>
                <w:lang w:val="en-US"/>
                <w:rPrChange w:id="1854" w:author="NTrinh" w:date="2024-01-26T16:37:00Z">
                  <w:rPr>
                    <w:rFonts w:cs="Times New Roman"/>
                    <w:sz w:val="26"/>
                    <w:szCs w:val="26"/>
                    <w:lang w:val="en-US"/>
                  </w:rPr>
                </w:rPrChange>
              </w:rPr>
              <w:pPrChange w:id="1855" w:author="NTrinh" w:date="2024-01-26T16:37:00Z">
                <w:pPr>
                  <w:spacing w:before="40" w:after="40"/>
                  <w:jc w:val="both"/>
                </w:pPr>
              </w:pPrChange>
            </w:pPr>
            <w:r w:rsidRPr="00A25E94">
              <w:rPr>
                <w:rFonts w:cs="Times New Roman"/>
                <w:sz w:val="24"/>
                <w:szCs w:val="24"/>
                <w:lang w:val="en-US"/>
                <w:rPrChange w:id="1856" w:author="NTrinh" w:date="2024-01-26T16:37:00Z">
                  <w:rPr>
                    <w:rFonts w:cs="Times New Roman"/>
                    <w:sz w:val="26"/>
                    <w:szCs w:val="26"/>
                    <w:lang w:val="en-US"/>
                  </w:rPr>
                </w:rPrChange>
              </w:rPr>
              <w:t>Hematological diseases</w:t>
            </w:r>
          </w:p>
        </w:tc>
        <w:tc>
          <w:tcPr>
            <w:tcW w:w="4535" w:type="dxa"/>
          </w:tcPr>
          <w:p w14:paraId="0C20DA61" w14:textId="77777777" w:rsidR="009F6557" w:rsidRPr="00A25E94" w:rsidRDefault="009F6557">
            <w:pPr>
              <w:spacing w:before="40" w:after="40" w:line="480" w:lineRule="auto"/>
              <w:jc w:val="both"/>
              <w:rPr>
                <w:rFonts w:cs="Times New Roman"/>
                <w:sz w:val="24"/>
                <w:szCs w:val="24"/>
                <w:lang w:val="en-US"/>
                <w:rPrChange w:id="1857" w:author="NTrinh" w:date="2024-01-26T16:37:00Z">
                  <w:rPr>
                    <w:rFonts w:cs="Times New Roman"/>
                    <w:sz w:val="26"/>
                    <w:szCs w:val="26"/>
                    <w:lang w:val="en-US"/>
                  </w:rPr>
                </w:rPrChange>
              </w:rPr>
              <w:pPrChange w:id="1858" w:author="NTrinh" w:date="2024-01-26T16:37:00Z">
                <w:pPr>
                  <w:spacing w:before="40" w:after="40"/>
                  <w:jc w:val="both"/>
                </w:pPr>
              </w:pPrChange>
            </w:pPr>
            <w:r w:rsidRPr="00A25E94">
              <w:rPr>
                <w:rFonts w:cs="Times New Roman"/>
                <w:sz w:val="24"/>
                <w:szCs w:val="24"/>
                <w:lang w:val="en-US"/>
                <w:rPrChange w:id="1859" w:author="NTrinh" w:date="2024-01-26T16:37:00Z">
                  <w:rPr>
                    <w:rFonts w:cs="Times New Roman"/>
                    <w:sz w:val="26"/>
                    <w:szCs w:val="26"/>
                    <w:lang w:val="en-US"/>
                  </w:rPr>
                </w:rPrChange>
              </w:rPr>
              <w:t>1 = Yes</w:t>
            </w:r>
          </w:p>
        </w:tc>
      </w:tr>
      <w:tr w:rsidR="001164C3" w:rsidRPr="00A25E94" w14:paraId="26FFDDD2" w14:textId="77777777" w:rsidTr="004D7E55">
        <w:trPr>
          <w:jc w:val="center"/>
        </w:trPr>
        <w:tc>
          <w:tcPr>
            <w:tcW w:w="13715" w:type="dxa"/>
            <w:gridSpan w:val="4"/>
          </w:tcPr>
          <w:p w14:paraId="085B05F3" w14:textId="2A26D0C3" w:rsidR="001164C3" w:rsidRPr="00A25E94" w:rsidRDefault="009F6557">
            <w:pPr>
              <w:spacing w:before="40" w:after="40" w:line="480" w:lineRule="auto"/>
              <w:jc w:val="both"/>
              <w:rPr>
                <w:rFonts w:cs="Times New Roman"/>
                <w:sz w:val="24"/>
                <w:szCs w:val="24"/>
                <w:lang w:val="en-US"/>
                <w:rPrChange w:id="1860" w:author="NTrinh" w:date="2024-01-26T16:37:00Z">
                  <w:rPr>
                    <w:rFonts w:cs="Times New Roman"/>
                    <w:sz w:val="26"/>
                    <w:szCs w:val="26"/>
                    <w:lang w:val="en-US"/>
                  </w:rPr>
                </w:rPrChange>
              </w:rPr>
              <w:pPrChange w:id="1861" w:author="NTrinh" w:date="2024-01-26T16:37:00Z">
                <w:pPr>
                  <w:spacing w:before="40" w:after="40"/>
                  <w:jc w:val="both"/>
                </w:pPr>
              </w:pPrChange>
            </w:pPr>
            <w:r w:rsidRPr="00A25E94">
              <w:rPr>
                <w:rFonts w:cs="Times New Roman"/>
                <w:b/>
                <w:bCs/>
                <w:sz w:val="24"/>
                <w:szCs w:val="24"/>
                <w:lang w:val="en-US"/>
                <w:rPrChange w:id="1862" w:author="NTrinh" w:date="2024-01-26T16:37:00Z">
                  <w:rPr>
                    <w:rFonts w:cs="Times New Roman"/>
                    <w:b/>
                    <w:bCs/>
                    <w:sz w:val="26"/>
                    <w:szCs w:val="26"/>
                    <w:lang w:val="en-US"/>
                  </w:rPr>
                </w:rPrChange>
              </w:rPr>
              <w:t>C</w:t>
            </w:r>
            <w:r w:rsidR="001164C3" w:rsidRPr="00A25E94">
              <w:rPr>
                <w:rFonts w:cs="Times New Roman"/>
                <w:b/>
                <w:bCs/>
                <w:sz w:val="24"/>
                <w:szCs w:val="24"/>
                <w:lang w:val="en-US"/>
                <w:rPrChange w:id="1863" w:author="NTrinh" w:date="2024-01-26T16:37:00Z">
                  <w:rPr>
                    <w:rFonts w:cs="Times New Roman"/>
                    <w:b/>
                    <w:bCs/>
                    <w:sz w:val="26"/>
                    <w:szCs w:val="26"/>
                    <w:lang w:val="en-US"/>
                  </w:rPr>
                </w:rPrChange>
              </w:rPr>
              <w:t>. Invasive interventions at time of linezolid administration</w:t>
            </w:r>
          </w:p>
        </w:tc>
      </w:tr>
      <w:tr w:rsidR="008F6166" w:rsidRPr="00A25E94" w14:paraId="3845DE49" w14:textId="77777777" w:rsidTr="00865FFB">
        <w:trPr>
          <w:jc w:val="center"/>
        </w:trPr>
        <w:tc>
          <w:tcPr>
            <w:tcW w:w="2689" w:type="dxa"/>
          </w:tcPr>
          <w:p w14:paraId="364A2456" w14:textId="292FF8B7" w:rsidR="008F6166" w:rsidRPr="00A25E94" w:rsidRDefault="008F6166">
            <w:pPr>
              <w:spacing w:before="40" w:after="40" w:line="480" w:lineRule="auto"/>
              <w:jc w:val="both"/>
              <w:rPr>
                <w:rFonts w:cs="Times New Roman"/>
                <w:sz w:val="24"/>
                <w:szCs w:val="24"/>
                <w:lang w:val="en-US"/>
                <w:rPrChange w:id="1864" w:author="NTrinh" w:date="2024-01-26T16:37:00Z">
                  <w:rPr>
                    <w:rFonts w:cs="Times New Roman"/>
                    <w:sz w:val="26"/>
                    <w:szCs w:val="26"/>
                    <w:lang w:val="en-US"/>
                  </w:rPr>
                </w:rPrChange>
              </w:rPr>
              <w:pPrChange w:id="1865" w:author="NTrinh" w:date="2024-01-26T16:37:00Z">
                <w:pPr>
                  <w:spacing w:before="40" w:after="40" w:line="276" w:lineRule="auto"/>
                  <w:jc w:val="both"/>
                </w:pPr>
              </w:pPrChange>
            </w:pPr>
            <w:r w:rsidRPr="00A25E94">
              <w:rPr>
                <w:rFonts w:cs="Times New Roman"/>
                <w:sz w:val="24"/>
                <w:szCs w:val="24"/>
                <w:lang w:val="en-US"/>
                <w:rPrChange w:id="1866" w:author="NTrinh" w:date="2024-01-26T16:37:00Z">
                  <w:rPr>
                    <w:rFonts w:cs="Times New Roman"/>
                    <w:sz w:val="26"/>
                    <w:szCs w:val="26"/>
                    <w:lang w:val="en-US"/>
                  </w:rPr>
                </w:rPrChange>
              </w:rPr>
              <w:t>invasive_ETI</w:t>
            </w:r>
          </w:p>
        </w:tc>
        <w:tc>
          <w:tcPr>
            <w:tcW w:w="1842" w:type="dxa"/>
          </w:tcPr>
          <w:p w14:paraId="5560BB5A" w14:textId="07214286" w:rsidR="008F6166" w:rsidRPr="00A25E94" w:rsidRDefault="008F6166">
            <w:pPr>
              <w:spacing w:before="40" w:after="40" w:line="480" w:lineRule="auto"/>
              <w:jc w:val="both"/>
              <w:rPr>
                <w:rFonts w:cs="Times New Roman"/>
                <w:sz w:val="24"/>
                <w:szCs w:val="24"/>
                <w:lang w:val="en-US"/>
                <w:rPrChange w:id="1867" w:author="NTrinh" w:date="2024-01-26T16:37:00Z">
                  <w:rPr>
                    <w:rFonts w:cs="Times New Roman"/>
                    <w:sz w:val="26"/>
                    <w:szCs w:val="26"/>
                    <w:lang w:val="en-US"/>
                  </w:rPr>
                </w:rPrChange>
              </w:rPr>
              <w:pPrChange w:id="1868" w:author="NTrinh" w:date="2024-01-26T16:37:00Z">
                <w:pPr>
                  <w:spacing w:before="40" w:after="40" w:line="276" w:lineRule="auto"/>
                  <w:jc w:val="both"/>
                </w:pPr>
              </w:pPrChange>
            </w:pPr>
            <w:r w:rsidRPr="00A25E94">
              <w:rPr>
                <w:rFonts w:cs="Times New Roman"/>
                <w:sz w:val="24"/>
                <w:szCs w:val="24"/>
                <w:lang w:val="en-US"/>
                <w:rPrChange w:id="1869" w:author="NTrinh" w:date="2024-01-26T16:37:00Z">
                  <w:rPr>
                    <w:rFonts w:cs="Times New Roman"/>
                    <w:sz w:val="26"/>
                    <w:szCs w:val="26"/>
                    <w:lang w:val="en-US"/>
                  </w:rPr>
                </w:rPrChange>
              </w:rPr>
              <w:t>number (1)</w:t>
            </w:r>
          </w:p>
        </w:tc>
        <w:tc>
          <w:tcPr>
            <w:tcW w:w="4649" w:type="dxa"/>
          </w:tcPr>
          <w:p w14:paraId="7B0049CD" w14:textId="79E4E79E" w:rsidR="008F6166" w:rsidRPr="00A25E94" w:rsidRDefault="008F6166">
            <w:pPr>
              <w:spacing w:before="40" w:after="40" w:line="480" w:lineRule="auto"/>
              <w:jc w:val="both"/>
              <w:rPr>
                <w:rFonts w:cs="Times New Roman"/>
                <w:sz w:val="24"/>
                <w:szCs w:val="24"/>
                <w:lang w:val="en-US"/>
                <w:rPrChange w:id="1870" w:author="NTrinh" w:date="2024-01-26T16:37:00Z">
                  <w:rPr>
                    <w:rFonts w:cs="Times New Roman"/>
                    <w:sz w:val="26"/>
                    <w:szCs w:val="26"/>
                    <w:lang w:val="en-US"/>
                  </w:rPr>
                </w:rPrChange>
              </w:rPr>
              <w:pPrChange w:id="1871" w:author="NTrinh" w:date="2024-01-26T16:37:00Z">
                <w:pPr>
                  <w:spacing w:before="40" w:after="40" w:line="276" w:lineRule="auto"/>
                  <w:jc w:val="both"/>
                </w:pPr>
              </w:pPrChange>
            </w:pPr>
            <w:r w:rsidRPr="00A25E94">
              <w:rPr>
                <w:rFonts w:cs="Times New Roman"/>
                <w:sz w:val="24"/>
                <w:szCs w:val="24"/>
                <w:lang w:val="en-US"/>
                <w:rPrChange w:id="1872" w:author="NTrinh" w:date="2024-01-26T16:37:00Z">
                  <w:rPr>
                    <w:rFonts w:cs="Times New Roman"/>
                    <w:sz w:val="26"/>
                    <w:szCs w:val="26"/>
                    <w:lang w:val="en-US"/>
                  </w:rPr>
                </w:rPrChange>
              </w:rPr>
              <w:t>Endotracheal tube</w:t>
            </w:r>
          </w:p>
        </w:tc>
        <w:tc>
          <w:tcPr>
            <w:tcW w:w="4535" w:type="dxa"/>
          </w:tcPr>
          <w:p w14:paraId="551C4312" w14:textId="14B481C6" w:rsidR="008F6166" w:rsidRPr="00A25E94" w:rsidRDefault="008F6166">
            <w:pPr>
              <w:spacing w:before="40" w:after="40" w:line="480" w:lineRule="auto"/>
              <w:jc w:val="both"/>
              <w:rPr>
                <w:rFonts w:cs="Times New Roman"/>
                <w:sz w:val="24"/>
                <w:szCs w:val="24"/>
                <w:lang w:val="en-US"/>
                <w:rPrChange w:id="1873" w:author="NTrinh" w:date="2024-01-26T16:37:00Z">
                  <w:rPr>
                    <w:rFonts w:cs="Times New Roman"/>
                    <w:sz w:val="26"/>
                    <w:szCs w:val="26"/>
                    <w:lang w:val="en-US"/>
                  </w:rPr>
                </w:rPrChange>
              </w:rPr>
              <w:pPrChange w:id="1874" w:author="NTrinh" w:date="2024-01-26T16:37:00Z">
                <w:pPr>
                  <w:spacing w:before="40" w:after="40" w:line="276" w:lineRule="auto"/>
                  <w:jc w:val="both"/>
                </w:pPr>
              </w:pPrChange>
            </w:pPr>
            <w:r w:rsidRPr="00A25E94">
              <w:rPr>
                <w:rFonts w:cs="Times New Roman"/>
                <w:sz w:val="24"/>
                <w:szCs w:val="24"/>
                <w:lang w:val="en-US"/>
                <w:rPrChange w:id="1875" w:author="NTrinh" w:date="2024-01-26T16:37:00Z">
                  <w:rPr>
                    <w:rFonts w:cs="Times New Roman"/>
                    <w:sz w:val="26"/>
                    <w:szCs w:val="26"/>
                    <w:lang w:val="en-US"/>
                  </w:rPr>
                </w:rPrChange>
              </w:rPr>
              <w:t>1 = Yes</w:t>
            </w:r>
          </w:p>
        </w:tc>
      </w:tr>
      <w:tr w:rsidR="008F6166" w:rsidRPr="00A25E94" w14:paraId="403C189A" w14:textId="77777777" w:rsidTr="00865FFB">
        <w:trPr>
          <w:jc w:val="center"/>
        </w:trPr>
        <w:tc>
          <w:tcPr>
            <w:tcW w:w="2689" w:type="dxa"/>
          </w:tcPr>
          <w:p w14:paraId="3CB7157D" w14:textId="6D8FA23C" w:rsidR="008F6166" w:rsidRPr="00A25E94" w:rsidRDefault="008F6166">
            <w:pPr>
              <w:spacing w:before="40" w:after="40" w:line="480" w:lineRule="auto"/>
              <w:jc w:val="both"/>
              <w:rPr>
                <w:rFonts w:cs="Times New Roman"/>
                <w:sz w:val="24"/>
                <w:szCs w:val="24"/>
                <w:lang w:val="en-US"/>
                <w:rPrChange w:id="1876" w:author="NTrinh" w:date="2024-01-26T16:37:00Z">
                  <w:rPr>
                    <w:rFonts w:cs="Times New Roman"/>
                    <w:sz w:val="26"/>
                    <w:szCs w:val="26"/>
                    <w:lang w:val="en-US"/>
                  </w:rPr>
                </w:rPrChange>
              </w:rPr>
              <w:pPrChange w:id="1877" w:author="NTrinh" w:date="2024-01-26T16:37:00Z">
                <w:pPr>
                  <w:spacing w:before="40" w:after="40" w:line="276" w:lineRule="auto"/>
                  <w:jc w:val="both"/>
                </w:pPr>
              </w:pPrChange>
            </w:pPr>
            <w:r w:rsidRPr="00A25E94">
              <w:rPr>
                <w:rFonts w:cs="Times New Roman"/>
                <w:sz w:val="24"/>
                <w:szCs w:val="24"/>
                <w:lang w:val="en-US"/>
                <w:rPrChange w:id="1878" w:author="NTrinh" w:date="2024-01-26T16:37:00Z">
                  <w:rPr>
                    <w:rFonts w:cs="Times New Roman"/>
                    <w:sz w:val="26"/>
                    <w:szCs w:val="26"/>
                    <w:lang w:val="en-US"/>
                  </w:rPr>
                </w:rPrChange>
              </w:rPr>
              <w:t>invasive_CVC</w:t>
            </w:r>
          </w:p>
        </w:tc>
        <w:tc>
          <w:tcPr>
            <w:tcW w:w="1842" w:type="dxa"/>
          </w:tcPr>
          <w:p w14:paraId="56C02F81" w14:textId="2201C5D4" w:rsidR="008F6166" w:rsidRPr="00A25E94" w:rsidRDefault="008F6166">
            <w:pPr>
              <w:spacing w:before="40" w:after="40" w:line="480" w:lineRule="auto"/>
              <w:jc w:val="both"/>
              <w:rPr>
                <w:rFonts w:cs="Times New Roman"/>
                <w:sz w:val="24"/>
                <w:szCs w:val="24"/>
                <w:lang w:val="en-US"/>
                <w:rPrChange w:id="1879" w:author="NTrinh" w:date="2024-01-26T16:37:00Z">
                  <w:rPr>
                    <w:rFonts w:cs="Times New Roman"/>
                    <w:sz w:val="26"/>
                    <w:szCs w:val="26"/>
                    <w:lang w:val="en-US"/>
                  </w:rPr>
                </w:rPrChange>
              </w:rPr>
              <w:pPrChange w:id="1880" w:author="NTrinh" w:date="2024-01-26T16:37:00Z">
                <w:pPr>
                  <w:spacing w:before="40" w:after="40" w:line="276" w:lineRule="auto"/>
                  <w:jc w:val="both"/>
                </w:pPr>
              </w:pPrChange>
            </w:pPr>
            <w:r w:rsidRPr="00A25E94">
              <w:rPr>
                <w:rFonts w:cs="Times New Roman"/>
                <w:sz w:val="24"/>
                <w:szCs w:val="24"/>
                <w:lang w:val="en-US"/>
                <w:rPrChange w:id="1881" w:author="NTrinh" w:date="2024-01-26T16:37:00Z">
                  <w:rPr>
                    <w:rFonts w:cs="Times New Roman"/>
                    <w:sz w:val="26"/>
                    <w:szCs w:val="26"/>
                    <w:lang w:val="en-US"/>
                  </w:rPr>
                </w:rPrChange>
              </w:rPr>
              <w:t>number (1)</w:t>
            </w:r>
          </w:p>
        </w:tc>
        <w:tc>
          <w:tcPr>
            <w:tcW w:w="4649" w:type="dxa"/>
          </w:tcPr>
          <w:p w14:paraId="25EB5290" w14:textId="61761D52" w:rsidR="008F6166" w:rsidRPr="00A25E94" w:rsidRDefault="008F6166">
            <w:pPr>
              <w:spacing w:before="40" w:after="40" w:line="480" w:lineRule="auto"/>
              <w:jc w:val="both"/>
              <w:rPr>
                <w:rFonts w:cs="Times New Roman"/>
                <w:sz w:val="24"/>
                <w:szCs w:val="24"/>
                <w:lang w:val="en-US"/>
                <w:rPrChange w:id="1882" w:author="NTrinh" w:date="2024-01-26T16:37:00Z">
                  <w:rPr>
                    <w:rFonts w:cs="Times New Roman"/>
                    <w:sz w:val="26"/>
                    <w:szCs w:val="26"/>
                    <w:lang w:val="en-US"/>
                  </w:rPr>
                </w:rPrChange>
              </w:rPr>
              <w:pPrChange w:id="1883" w:author="NTrinh" w:date="2024-01-26T16:37:00Z">
                <w:pPr>
                  <w:spacing w:before="40" w:after="40" w:line="276" w:lineRule="auto"/>
                  <w:jc w:val="both"/>
                </w:pPr>
              </w:pPrChange>
            </w:pPr>
            <w:r w:rsidRPr="00A25E94">
              <w:rPr>
                <w:rFonts w:cs="Times New Roman"/>
                <w:sz w:val="24"/>
                <w:szCs w:val="24"/>
                <w:lang w:val="en-US"/>
                <w:rPrChange w:id="1884" w:author="NTrinh" w:date="2024-01-26T16:37:00Z">
                  <w:rPr>
                    <w:rFonts w:cs="Times New Roman"/>
                    <w:sz w:val="26"/>
                    <w:szCs w:val="26"/>
                    <w:lang w:val="en-US"/>
                  </w:rPr>
                </w:rPrChange>
              </w:rPr>
              <w:t>Central venous catheter</w:t>
            </w:r>
          </w:p>
        </w:tc>
        <w:tc>
          <w:tcPr>
            <w:tcW w:w="4535" w:type="dxa"/>
          </w:tcPr>
          <w:p w14:paraId="4FCB2AF7" w14:textId="6BE33CC7" w:rsidR="008F6166" w:rsidRPr="00A25E94" w:rsidRDefault="008F6166">
            <w:pPr>
              <w:spacing w:before="40" w:after="40" w:line="480" w:lineRule="auto"/>
              <w:jc w:val="both"/>
              <w:rPr>
                <w:rFonts w:cs="Times New Roman"/>
                <w:sz w:val="24"/>
                <w:szCs w:val="24"/>
                <w:lang w:val="en-US"/>
                <w:rPrChange w:id="1885" w:author="NTrinh" w:date="2024-01-26T16:37:00Z">
                  <w:rPr>
                    <w:rFonts w:cs="Times New Roman"/>
                    <w:sz w:val="26"/>
                    <w:szCs w:val="26"/>
                    <w:lang w:val="en-US"/>
                  </w:rPr>
                </w:rPrChange>
              </w:rPr>
              <w:pPrChange w:id="1886" w:author="NTrinh" w:date="2024-01-26T16:37:00Z">
                <w:pPr>
                  <w:spacing w:before="40" w:after="40" w:line="276" w:lineRule="auto"/>
                  <w:jc w:val="both"/>
                </w:pPr>
              </w:pPrChange>
            </w:pPr>
            <w:r w:rsidRPr="00A25E94">
              <w:rPr>
                <w:rFonts w:cs="Times New Roman"/>
                <w:sz w:val="24"/>
                <w:szCs w:val="24"/>
                <w:lang w:val="en-US"/>
                <w:rPrChange w:id="1887" w:author="NTrinh" w:date="2024-01-26T16:37:00Z">
                  <w:rPr>
                    <w:rFonts w:cs="Times New Roman"/>
                    <w:sz w:val="26"/>
                    <w:szCs w:val="26"/>
                    <w:lang w:val="en-US"/>
                  </w:rPr>
                </w:rPrChange>
              </w:rPr>
              <w:t>1 = Yes</w:t>
            </w:r>
          </w:p>
        </w:tc>
      </w:tr>
      <w:tr w:rsidR="008F6166" w:rsidRPr="00A25E94" w14:paraId="2261829A" w14:textId="77777777" w:rsidTr="00865FFB">
        <w:trPr>
          <w:jc w:val="center"/>
        </w:trPr>
        <w:tc>
          <w:tcPr>
            <w:tcW w:w="2689" w:type="dxa"/>
          </w:tcPr>
          <w:p w14:paraId="60936747" w14:textId="4623AE47" w:rsidR="008F6166" w:rsidRPr="00A25E94" w:rsidRDefault="008F6166">
            <w:pPr>
              <w:spacing w:before="40" w:after="40" w:line="480" w:lineRule="auto"/>
              <w:jc w:val="both"/>
              <w:rPr>
                <w:rFonts w:cs="Times New Roman"/>
                <w:sz w:val="24"/>
                <w:szCs w:val="24"/>
                <w:lang w:val="en-US"/>
                <w:rPrChange w:id="1888" w:author="NTrinh" w:date="2024-01-26T16:37:00Z">
                  <w:rPr>
                    <w:rFonts w:cs="Times New Roman"/>
                    <w:sz w:val="26"/>
                    <w:szCs w:val="26"/>
                    <w:lang w:val="en-US"/>
                  </w:rPr>
                </w:rPrChange>
              </w:rPr>
              <w:pPrChange w:id="1889" w:author="NTrinh" w:date="2024-01-26T16:37:00Z">
                <w:pPr>
                  <w:spacing w:before="40" w:after="40" w:line="276" w:lineRule="auto"/>
                  <w:jc w:val="both"/>
                </w:pPr>
              </w:pPrChange>
            </w:pPr>
            <w:r w:rsidRPr="00A25E94">
              <w:rPr>
                <w:rFonts w:cs="Times New Roman"/>
                <w:sz w:val="24"/>
                <w:szCs w:val="24"/>
                <w:lang w:val="en-US"/>
                <w:rPrChange w:id="1890" w:author="NTrinh" w:date="2024-01-26T16:37:00Z">
                  <w:rPr>
                    <w:rFonts w:cs="Times New Roman"/>
                    <w:sz w:val="26"/>
                    <w:szCs w:val="26"/>
                    <w:lang w:val="en-US"/>
                  </w:rPr>
                </w:rPrChange>
              </w:rPr>
              <w:t>invasive_IHD</w:t>
            </w:r>
          </w:p>
        </w:tc>
        <w:tc>
          <w:tcPr>
            <w:tcW w:w="1842" w:type="dxa"/>
          </w:tcPr>
          <w:p w14:paraId="11EDECFB" w14:textId="390F23DE" w:rsidR="008F6166" w:rsidRPr="00A25E94" w:rsidRDefault="008F6166">
            <w:pPr>
              <w:spacing w:before="40" w:after="40" w:line="480" w:lineRule="auto"/>
              <w:jc w:val="both"/>
              <w:rPr>
                <w:rFonts w:cs="Times New Roman"/>
                <w:sz w:val="24"/>
                <w:szCs w:val="24"/>
                <w:lang w:val="en-US"/>
                <w:rPrChange w:id="1891" w:author="NTrinh" w:date="2024-01-26T16:37:00Z">
                  <w:rPr>
                    <w:rFonts w:cs="Times New Roman"/>
                    <w:sz w:val="26"/>
                    <w:szCs w:val="26"/>
                    <w:lang w:val="en-US"/>
                  </w:rPr>
                </w:rPrChange>
              </w:rPr>
              <w:pPrChange w:id="1892" w:author="NTrinh" w:date="2024-01-26T16:37:00Z">
                <w:pPr>
                  <w:spacing w:before="40" w:after="40" w:line="276" w:lineRule="auto"/>
                  <w:jc w:val="both"/>
                </w:pPr>
              </w:pPrChange>
            </w:pPr>
            <w:r w:rsidRPr="00A25E94">
              <w:rPr>
                <w:rFonts w:cs="Times New Roman"/>
                <w:sz w:val="24"/>
                <w:szCs w:val="24"/>
                <w:lang w:val="en-US"/>
                <w:rPrChange w:id="1893" w:author="NTrinh" w:date="2024-01-26T16:37:00Z">
                  <w:rPr>
                    <w:rFonts w:cs="Times New Roman"/>
                    <w:sz w:val="26"/>
                    <w:szCs w:val="26"/>
                    <w:lang w:val="en-US"/>
                  </w:rPr>
                </w:rPrChange>
              </w:rPr>
              <w:t>number (1)</w:t>
            </w:r>
          </w:p>
        </w:tc>
        <w:tc>
          <w:tcPr>
            <w:tcW w:w="4649" w:type="dxa"/>
          </w:tcPr>
          <w:p w14:paraId="6FA91905" w14:textId="3B2F002A" w:rsidR="008F6166" w:rsidRPr="00A25E94" w:rsidRDefault="008F6166">
            <w:pPr>
              <w:spacing w:before="40" w:after="40" w:line="480" w:lineRule="auto"/>
              <w:jc w:val="both"/>
              <w:rPr>
                <w:rFonts w:cs="Times New Roman"/>
                <w:sz w:val="24"/>
                <w:szCs w:val="24"/>
                <w:lang w:val="en-US"/>
                <w:rPrChange w:id="1894" w:author="NTrinh" w:date="2024-01-26T16:37:00Z">
                  <w:rPr>
                    <w:rFonts w:cs="Times New Roman"/>
                    <w:sz w:val="26"/>
                    <w:szCs w:val="26"/>
                    <w:lang w:val="en-US"/>
                  </w:rPr>
                </w:rPrChange>
              </w:rPr>
              <w:pPrChange w:id="1895" w:author="NTrinh" w:date="2024-01-26T16:37:00Z">
                <w:pPr>
                  <w:spacing w:before="40" w:after="40" w:line="276" w:lineRule="auto"/>
                  <w:jc w:val="both"/>
                </w:pPr>
              </w:pPrChange>
            </w:pPr>
            <w:r w:rsidRPr="00A25E94">
              <w:rPr>
                <w:rFonts w:cs="Times New Roman"/>
                <w:sz w:val="24"/>
                <w:szCs w:val="24"/>
                <w:lang w:val="en-US"/>
                <w:rPrChange w:id="1896" w:author="NTrinh" w:date="2024-01-26T16:37:00Z">
                  <w:rPr>
                    <w:rFonts w:cs="Times New Roman"/>
                    <w:sz w:val="26"/>
                    <w:szCs w:val="26"/>
                    <w:lang w:val="en-US"/>
                  </w:rPr>
                </w:rPrChange>
              </w:rPr>
              <w:t xml:space="preserve">Intermittent hemodialysis </w:t>
            </w:r>
          </w:p>
        </w:tc>
        <w:tc>
          <w:tcPr>
            <w:tcW w:w="4535" w:type="dxa"/>
          </w:tcPr>
          <w:p w14:paraId="4531CBBA" w14:textId="079F92CF" w:rsidR="008F6166" w:rsidRPr="00A25E94" w:rsidRDefault="008F6166">
            <w:pPr>
              <w:spacing w:before="40" w:after="40" w:line="480" w:lineRule="auto"/>
              <w:jc w:val="both"/>
              <w:rPr>
                <w:rFonts w:cs="Times New Roman"/>
                <w:sz w:val="24"/>
                <w:szCs w:val="24"/>
                <w:lang w:val="en-US"/>
                <w:rPrChange w:id="1897" w:author="NTrinh" w:date="2024-01-26T16:37:00Z">
                  <w:rPr>
                    <w:rFonts w:cs="Times New Roman"/>
                    <w:sz w:val="26"/>
                    <w:szCs w:val="26"/>
                    <w:lang w:val="en-US"/>
                  </w:rPr>
                </w:rPrChange>
              </w:rPr>
              <w:pPrChange w:id="1898" w:author="NTrinh" w:date="2024-01-26T16:37:00Z">
                <w:pPr>
                  <w:spacing w:before="40" w:after="40" w:line="276" w:lineRule="auto"/>
                  <w:jc w:val="both"/>
                </w:pPr>
              </w:pPrChange>
            </w:pPr>
            <w:r w:rsidRPr="00A25E94">
              <w:rPr>
                <w:rFonts w:cs="Times New Roman"/>
                <w:sz w:val="24"/>
                <w:szCs w:val="24"/>
                <w:lang w:val="en-US"/>
                <w:rPrChange w:id="1899" w:author="NTrinh" w:date="2024-01-26T16:37:00Z">
                  <w:rPr>
                    <w:rFonts w:cs="Times New Roman"/>
                    <w:sz w:val="26"/>
                    <w:szCs w:val="26"/>
                    <w:lang w:val="en-US"/>
                  </w:rPr>
                </w:rPrChange>
              </w:rPr>
              <w:t>1 = Yes</w:t>
            </w:r>
          </w:p>
        </w:tc>
      </w:tr>
      <w:tr w:rsidR="008F6166" w:rsidRPr="00A25E94" w14:paraId="56693E8D" w14:textId="77777777" w:rsidTr="00865FFB">
        <w:trPr>
          <w:jc w:val="center"/>
        </w:trPr>
        <w:tc>
          <w:tcPr>
            <w:tcW w:w="2689" w:type="dxa"/>
          </w:tcPr>
          <w:p w14:paraId="52953AD6" w14:textId="4A9A27A4" w:rsidR="008F6166" w:rsidRPr="00A25E94" w:rsidRDefault="008F6166">
            <w:pPr>
              <w:spacing w:before="40" w:after="40" w:line="480" w:lineRule="auto"/>
              <w:jc w:val="both"/>
              <w:rPr>
                <w:rFonts w:cs="Times New Roman"/>
                <w:sz w:val="24"/>
                <w:szCs w:val="24"/>
                <w:lang w:val="en-US"/>
                <w:rPrChange w:id="1900" w:author="NTrinh" w:date="2024-01-26T16:37:00Z">
                  <w:rPr>
                    <w:rFonts w:cs="Times New Roman"/>
                    <w:sz w:val="26"/>
                    <w:szCs w:val="26"/>
                    <w:lang w:val="en-US"/>
                  </w:rPr>
                </w:rPrChange>
              </w:rPr>
              <w:pPrChange w:id="1901" w:author="NTrinh" w:date="2024-01-26T16:37:00Z">
                <w:pPr>
                  <w:spacing w:before="40" w:after="40" w:line="276" w:lineRule="auto"/>
                  <w:jc w:val="both"/>
                </w:pPr>
              </w:pPrChange>
            </w:pPr>
            <w:r w:rsidRPr="00A25E94">
              <w:rPr>
                <w:rFonts w:cs="Times New Roman"/>
                <w:sz w:val="24"/>
                <w:szCs w:val="24"/>
                <w:lang w:val="en-US"/>
                <w:rPrChange w:id="1902" w:author="NTrinh" w:date="2024-01-26T16:37:00Z">
                  <w:rPr>
                    <w:rFonts w:cs="Times New Roman"/>
                    <w:sz w:val="26"/>
                    <w:szCs w:val="26"/>
                    <w:lang w:val="en-US"/>
                  </w:rPr>
                </w:rPrChange>
              </w:rPr>
              <w:t>invasive_CRRT</w:t>
            </w:r>
          </w:p>
        </w:tc>
        <w:tc>
          <w:tcPr>
            <w:tcW w:w="1842" w:type="dxa"/>
          </w:tcPr>
          <w:p w14:paraId="41FF17CE" w14:textId="14DFCAED" w:rsidR="008F6166" w:rsidRPr="00A25E94" w:rsidRDefault="008F6166">
            <w:pPr>
              <w:spacing w:before="40" w:after="40" w:line="480" w:lineRule="auto"/>
              <w:jc w:val="both"/>
              <w:rPr>
                <w:rFonts w:cs="Times New Roman"/>
                <w:sz w:val="24"/>
                <w:szCs w:val="24"/>
                <w:lang w:val="en-US"/>
                <w:rPrChange w:id="1903" w:author="NTrinh" w:date="2024-01-26T16:37:00Z">
                  <w:rPr>
                    <w:rFonts w:cs="Times New Roman"/>
                    <w:sz w:val="26"/>
                    <w:szCs w:val="26"/>
                    <w:lang w:val="en-US"/>
                  </w:rPr>
                </w:rPrChange>
              </w:rPr>
              <w:pPrChange w:id="1904" w:author="NTrinh" w:date="2024-01-26T16:37:00Z">
                <w:pPr>
                  <w:spacing w:before="40" w:after="40" w:line="276" w:lineRule="auto"/>
                  <w:jc w:val="both"/>
                </w:pPr>
              </w:pPrChange>
            </w:pPr>
            <w:r w:rsidRPr="00A25E94">
              <w:rPr>
                <w:rFonts w:cs="Times New Roman"/>
                <w:sz w:val="24"/>
                <w:szCs w:val="24"/>
                <w:lang w:val="en-US"/>
                <w:rPrChange w:id="1905" w:author="NTrinh" w:date="2024-01-26T16:37:00Z">
                  <w:rPr>
                    <w:rFonts w:cs="Times New Roman"/>
                    <w:sz w:val="26"/>
                    <w:szCs w:val="26"/>
                    <w:lang w:val="en-US"/>
                  </w:rPr>
                </w:rPrChange>
              </w:rPr>
              <w:t>number (1)</w:t>
            </w:r>
          </w:p>
        </w:tc>
        <w:tc>
          <w:tcPr>
            <w:tcW w:w="4649" w:type="dxa"/>
          </w:tcPr>
          <w:p w14:paraId="72412189" w14:textId="383B7350" w:rsidR="008F6166" w:rsidRPr="00A25E94" w:rsidRDefault="008F6166">
            <w:pPr>
              <w:spacing w:before="40" w:after="40" w:line="480" w:lineRule="auto"/>
              <w:jc w:val="both"/>
              <w:rPr>
                <w:rFonts w:cs="Times New Roman"/>
                <w:sz w:val="24"/>
                <w:szCs w:val="24"/>
                <w:lang w:val="en-US"/>
                <w:rPrChange w:id="1906" w:author="NTrinh" w:date="2024-01-26T16:37:00Z">
                  <w:rPr>
                    <w:rFonts w:cs="Times New Roman"/>
                    <w:sz w:val="26"/>
                    <w:szCs w:val="26"/>
                    <w:lang w:val="en-US"/>
                  </w:rPr>
                </w:rPrChange>
              </w:rPr>
              <w:pPrChange w:id="1907" w:author="NTrinh" w:date="2024-01-26T16:37:00Z">
                <w:pPr>
                  <w:spacing w:before="40" w:after="40" w:line="276" w:lineRule="auto"/>
                  <w:jc w:val="both"/>
                </w:pPr>
              </w:pPrChange>
            </w:pPr>
            <w:r w:rsidRPr="00A25E94">
              <w:rPr>
                <w:rFonts w:cs="Times New Roman"/>
                <w:sz w:val="24"/>
                <w:szCs w:val="24"/>
                <w:lang w:val="en-US"/>
                <w:rPrChange w:id="1908" w:author="NTrinh" w:date="2024-01-26T16:37:00Z">
                  <w:rPr>
                    <w:rFonts w:cs="Times New Roman"/>
                    <w:sz w:val="26"/>
                    <w:szCs w:val="26"/>
                    <w:lang w:val="en-US"/>
                  </w:rPr>
                </w:rPrChange>
              </w:rPr>
              <w:t>Continuous renal replacement therapy</w:t>
            </w:r>
          </w:p>
        </w:tc>
        <w:tc>
          <w:tcPr>
            <w:tcW w:w="4535" w:type="dxa"/>
          </w:tcPr>
          <w:p w14:paraId="47B06D98" w14:textId="0FCFD410" w:rsidR="008F6166" w:rsidRPr="00A25E94" w:rsidRDefault="008F6166">
            <w:pPr>
              <w:spacing w:before="40" w:after="40" w:line="480" w:lineRule="auto"/>
              <w:jc w:val="both"/>
              <w:rPr>
                <w:rFonts w:cs="Times New Roman"/>
                <w:sz w:val="24"/>
                <w:szCs w:val="24"/>
                <w:lang w:val="en-US"/>
                <w:rPrChange w:id="1909" w:author="NTrinh" w:date="2024-01-26T16:37:00Z">
                  <w:rPr>
                    <w:rFonts w:cs="Times New Roman"/>
                    <w:sz w:val="26"/>
                    <w:szCs w:val="26"/>
                    <w:lang w:val="en-US"/>
                  </w:rPr>
                </w:rPrChange>
              </w:rPr>
              <w:pPrChange w:id="1910" w:author="NTrinh" w:date="2024-01-26T16:37:00Z">
                <w:pPr>
                  <w:spacing w:before="40" w:after="40" w:line="276" w:lineRule="auto"/>
                  <w:jc w:val="both"/>
                </w:pPr>
              </w:pPrChange>
            </w:pPr>
            <w:r w:rsidRPr="00A25E94">
              <w:rPr>
                <w:rFonts w:cs="Times New Roman"/>
                <w:sz w:val="24"/>
                <w:szCs w:val="24"/>
                <w:lang w:val="en-US"/>
                <w:rPrChange w:id="1911" w:author="NTrinh" w:date="2024-01-26T16:37:00Z">
                  <w:rPr>
                    <w:rFonts w:cs="Times New Roman"/>
                    <w:sz w:val="26"/>
                    <w:szCs w:val="26"/>
                    <w:lang w:val="en-US"/>
                  </w:rPr>
                </w:rPrChange>
              </w:rPr>
              <w:t>1 = Yes</w:t>
            </w:r>
          </w:p>
        </w:tc>
      </w:tr>
      <w:tr w:rsidR="001164C3" w:rsidRPr="00A25E94" w14:paraId="6DA16E95" w14:textId="77777777" w:rsidTr="00C0307B">
        <w:trPr>
          <w:jc w:val="center"/>
        </w:trPr>
        <w:tc>
          <w:tcPr>
            <w:tcW w:w="13715" w:type="dxa"/>
            <w:gridSpan w:val="4"/>
          </w:tcPr>
          <w:p w14:paraId="61DCC5E9" w14:textId="252DE107" w:rsidR="001164C3" w:rsidRPr="00A25E94" w:rsidRDefault="009F6557">
            <w:pPr>
              <w:spacing w:before="40" w:after="40" w:line="480" w:lineRule="auto"/>
              <w:jc w:val="both"/>
              <w:rPr>
                <w:rFonts w:cs="Times New Roman"/>
                <w:b/>
                <w:bCs/>
                <w:sz w:val="24"/>
                <w:szCs w:val="24"/>
                <w:lang w:val="en-US"/>
                <w:rPrChange w:id="1912" w:author="NTrinh" w:date="2024-01-26T16:37:00Z">
                  <w:rPr>
                    <w:rFonts w:cs="Times New Roman"/>
                    <w:b/>
                    <w:bCs/>
                    <w:sz w:val="26"/>
                    <w:szCs w:val="26"/>
                    <w:lang w:val="en-US"/>
                  </w:rPr>
                </w:rPrChange>
              </w:rPr>
              <w:pPrChange w:id="1913" w:author="NTrinh" w:date="2024-01-26T16:37:00Z">
                <w:pPr>
                  <w:spacing w:before="40" w:after="40"/>
                  <w:jc w:val="both"/>
                </w:pPr>
              </w:pPrChange>
            </w:pPr>
            <w:r w:rsidRPr="00A25E94">
              <w:rPr>
                <w:rFonts w:cs="Times New Roman"/>
                <w:b/>
                <w:bCs/>
                <w:sz w:val="24"/>
                <w:szCs w:val="24"/>
                <w:lang w:val="en-US"/>
                <w:rPrChange w:id="1914" w:author="NTrinh" w:date="2024-01-26T16:37:00Z">
                  <w:rPr>
                    <w:rFonts w:cs="Times New Roman"/>
                    <w:b/>
                    <w:bCs/>
                    <w:sz w:val="26"/>
                    <w:szCs w:val="26"/>
                    <w:lang w:val="en-US"/>
                  </w:rPr>
                </w:rPrChange>
              </w:rPr>
              <w:t>D</w:t>
            </w:r>
            <w:r w:rsidR="001164C3" w:rsidRPr="00A25E94">
              <w:rPr>
                <w:rFonts w:cs="Times New Roman"/>
                <w:b/>
                <w:bCs/>
                <w:sz w:val="24"/>
                <w:szCs w:val="24"/>
                <w:lang w:val="en-US"/>
                <w:rPrChange w:id="1915" w:author="NTrinh" w:date="2024-01-26T16:37:00Z">
                  <w:rPr>
                    <w:rFonts w:cs="Times New Roman"/>
                    <w:b/>
                    <w:bCs/>
                    <w:sz w:val="26"/>
                    <w:szCs w:val="26"/>
                    <w:lang w:val="en-US"/>
                  </w:rPr>
                </w:rPrChange>
              </w:rPr>
              <w:t>. Clinical tests before using linezolid</w:t>
            </w:r>
          </w:p>
        </w:tc>
      </w:tr>
      <w:tr w:rsidR="00CD698A" w:rsidRPr="00A25E94" w14:paraId="77EED458" w14:textId="77777777" w:rsidTr="00865FFB">
        <w:trPr>
          <w:jc w:val="center"/>
        </w:trPr>
        <w:tc>
          <w:tcPr>
            <w:tcW w:w="2689" w:type="dxa"/>
          </w:tcPr>
          <w:p w14:paraId="23B2BDE5" w14:textId="315EFB07" w:rsidR="00CD698A" w:rsidRPr="00A25E94" w:rsidRDefault="00CD698A">
            <w:pPr>
              <w:spacing w:before="40" w:after="40" w:line="480" w:lineRule="auto"/>
              <w:jc w:val="both"/>
              <w:rPr>
                <w:rFonts w:cs="Times New Roman"/>
                <w:sz w:val="24"/>
                <w:szCs w:val="24"/>
                <w:lang w:val="en-US"/>
                <w:rPrChange w:id="1916" w:author="NTrinh" w:date="2024-01-26T16:37:00Z">
                  <w:rPr>
                    <w:rFonts w:cs="Times New Roman"/>
                    <w:sz w:val="26"/>
                    <w:szCs w:val="26"/>
                    <w:lang w:val="en-US"/>
                  </w:rPr>
                </w:rPrChange>
              </w:rPr>
              <w:pPrChange w:id="1917" w:author="NTrinh" w:date="2024-01-26T16:37:00Z">
                <w:pPr>
                  <w:spacing w:before="40" w:after="40" w:line="276" w:lineRule="auto"/>
                  <w:jc w:val="both"/>
                </w:pPr>
              </w:pPrChange>
            </w:pPr>
            <w:r w:rsidRPr="00A25E94">
              <w:rPr>
                <w:rFonts w:cs="Times New Roman"/>
                <w:sz w:val="24"/>
                <w:szCs w:val="24"/>
                <w:lang w:val="en-US"/>
                <w:rPrChange w:id="1918" w:author="NTrinh" w:date="2024-01-26T16:37:00Z">
                  <w:rPr>
                    <w:rFonts w:cs="Times New Roman"/>
                    <w:sz w:val="26"/>
                    <w:szCs w:val="26"/>
                    <w:lang w:val="en-US"/>
                  </w:rPr>
                </w:rPrChange>
              </w:rPr>
              <w:t>baseline_date</w:t>
            </w:r>
          </w:p>
        </w:tc>
        <w:tc>
          <w:tcPr>
            <w:tcW w:w="1842" w:type="dxa"/>
          </w:tcPr>
          <w:p w14:paraId="1B2BBE14" w14:textId="13BF8460" w:rsidR="00CD698A" w:rsidRPr="00A25E94" w:rsidRDefault="008F6166">
            <w:pPr>
              <w:spacing w:before="40" w:after="40" w:line="480" w:lineRule="auto"/>
              <w:jc w:val="both"/>
              <w:rPr>
                <w:rFonts w:cs="Times New Roman"/>
                <w:sz w:val="24"/>
                <w:szCs w:val="24"/>
                <w:lang w:val="en-US"/>
                <w:rPrChange w:id="1919" w:author="NTrinh" w:date="2024-01-26T16:37:00Z">
                  <w:rPr>
                    <w:rFonts w:cs="Times New Roman"/>
                    <w:sz w:val="26"/>
                    <w:szCs w:val="26"/>
                    <w:lang w:val="en-US"/>
                  </w:rPr>
                </w:rPrChange>
              </w:rPr>
              <w:pPrChange w:id="1920" w:author="NTrinh" w:date="2024-01-26T16:37:00Z">
                <w:pPr>
                  <w:spacing w:before="40" w:after="40" w:line="276" w:lineRule="auto"/>
                  <w:jc w:val="both"/>
                </w:pPr>
              </w:pPrChange>
            </w:pPr>
            <w:r w:rsidRPr="00A25E94">
              <w:rPr>
                <w:rFonts w:cs="Times New Roman"/>
                <w:sz w:val="24"/>
                <w:szCs w:val="24"/>
                <w:lang w:val="en-US"/>
                <w:rPrChange w:id="1921" w:author="NTrinh" w:date="2024-01-26T16:37:00Z">
                  <w:rPr>
                    <w:rFonts w:cs="Times New Roman"/>
                    <w:sz w:val="26"/>
                    <w:szCs w:val="26"/>
                    <w:lang w:val="en-US"/>
                  </w:rPr>
                </w:rPrChange>
              </w:rPr>
              <w:t>date</w:t>
            </w:r>
          </w:p>
        </w:tc>
        <w:tc>
          <w:tcPr>
            <w:tcW w:w="4649" w:type="dxa"/>
          </w:tcPr>
          <w:p w14:paraId="7827CE78" w14:textId="449C1316" w:rsidR="00CD698A" w:rsidRPr="00A25E94" w:rsidRDefault="00F72F87">
            <w:pPr>
              <w:spacing w:before="40" w:after="40" w:line="480" w:lineRule="auto"/>
              <w:jc w:val="both"/>
              <w:rPr>
                <w:rFonts w:cs="Times New Roman"/>
                <w:sz w:val="24"/>
                <w:szCs w:val="24"/>
                <w:lang w:val="en-US"/>
                <w:rPrChange w:id="1922" w:author="NTrinh" w:date="2024-01-26T16:37:00Z">
                  <w:rPr>
                    <w:rFonts w:cs="Times New Roman"/>
                    <w:sz w:val="26"/>
                    <w:szCs w:val="26"/>
                    <w:lang w:val="en-US"/>
                  </w:rPr>
                </w:rPrChange>
              </w:rPr>
              <w:pPrChange w:id="1923" w:author="NTrinh" w:date="2024-01-26T16:37:00Z">
                <w:pPr>
                  <w:spacing w:before="40" w:after="40" w:line="276" w:lineRule="auto"/>
                  <w:jc w:val="both"/>
                </w:pPr>
              </w:pPrChange>
            </w:pPr>
            <w:r w:rsidRPr="00A25E94">
              <w:rPr>
                <w:rFonts w:cs="Times New Roman"/>
                <w:sz w:val="24"/>
                <w:szCs w:val="24"/>
                <w:lang w:val="en-US"/>
                <w:rPrChange w:id="1924" w:author="NTrinh" w:date="2024-01-26T16:37:00Z">
                  <w:rPr>
                    <w:rFonts w:cs="Times New Roman"/>
                    <w:sz w:val="26"/>
                    <w:szCs w:val="26"/>
                    <w:lang w:val="en-US"/>
                  </w:rPr>
                </w:rPrChange>
              </w:rPr>
              <w:t>Date of clinical test</w:t>
            </w:r>
          </w:p>
        </w:tc>
        <w:tc>
          <w:tcPr>
            <w:tcW w:w="4535" w:type="dxa"/>
          </w:tcPr>
          <w:p w14:paraId="2A28BD31" w14:textId="49C6FEEE" w:rsidR="00CD698A" w:rsidRPr="00A25E94" w:rsidRDefault="001164C3">
            <w:pPr>
              <w:spacing w:before="40" w:after="40" w:line="480" w:lineRule="auto"/>
              <w:jc w:val="both"/>
              <w:rPr>
                <w:rFonts w:cs="Times New Roman"/>
                <w:sz w:val="24"/>
                <w:szCs w:val="24"/>
                <w:lang w:val="en-US"/>
                <w:rPrChange w:id="1925" w:author="NTrinh" w:date="2024-01-26T16:37:00Z">
                  <w:rPr>
                    <w:rFonts w:cs="Times New Roman"/>
                    <w:sz w:val="26"/>
                    <w:szCs w:val="26"/>
                    <w:lang w:val="en-US"/>
                  </w:rPr>
                </w:rPrChange>
              </w:rPr>
              <w:pPrChange w:id="1926" w:author="NTrinh" w:date="2024-01-26T16:37:00Z">
                <w:pPr>
                  <w:spacing w:before="40" w:after="40" w:line="276" w:lineRule="auto"/>
                  <w:jc w:val="both"/>
                </w:pPr>
              </w:pPrChange>
            </w:pPr>
            <w:r w:rsidRPr="00A25E94">
              <w:rPr>
                <w:rFonts w:cs="Times New Roman"/>
                <w:sz w:val="24"/>
                <w:szCs w:val="24"/>
                <w:lang w:val="en-US"/>
                <w:rPrChange w:id="1927" w:author="NTrinh" w:date="2024-01-26T16:37:00Z">
                  <w:rPr>
                    <w:rFonts w:cs="Times New Roman"/>
                    <w:sz w:val="26"/>
                    <w:szCs w:val="26"/>
                    <w:lang w:val="en-US"/>
                  </w:rPr>
                </w:rPrChange>
              </w:rPr>
              <w:t>yyyy-mm-dd</w:t>
            </w:r>
          </w:p>
        </w:tc>
      </w:tr>
      <w:tr w:rsidR="00CD698A" w:rsidRPr="00A25E94" w14:paraId="567773C6" w14:textId="77777777" w:rsidTr="00865FFB">
        <w:trPr>
          <w:jc w:val="center"/>
        </w:trPr>
        <w:tc>
          <w:tcPr>
            <w:tcW w:w="2689" w:type="dxa"/>
          </w:tcPr>
          <w:p w14:paraId="49401CED" w14:textId="5226B891" w:rsidR="00CD698A" w:rsidRPr="00A25E94" w:rsidRDefault="00CD698A">
            <w:pPr>
              <w:spacing w:before="40" w:after="40" w:line="480" w:lineRule="auto"/>
              <w:jc w:val="both"/>
              <w:rPr>
                <w:rFonts w:cs="Times New Roman"/>
                <w:sz w:val="24"/>
                <w:szCs w:val="24"/>
                <w:lang w:val="en-US"/>
                <w:rPrChange w:id="1928" w:author="NTrinh" w:date="2024-01-26T16:37:00Z">
                  <w:rPr>
                    <w:rFonts w:cs="Times New Roman"/>
                    <w:sz w:val="26"/>
                    <w:szCs w:val="26"/>
                    <w:lang w:val="en-US"/>
                  </w:rPr>
                </w:rPrChange>
              </w:rPr>
              <w:pPrChange w:id="1929" w:author="NTrinh" w:date="2024-01-26T16:37:00Z">
                <w:pPr>
                  <w:spacing w:before="40" w:after="40" w:line="276" w:lineRule="auto"/>
                  <w:jc w:val="both"/>
                </w:pPr>
              </w:pPrChange>
            </w:pPr>
            <w:r w:rsidRPr="00A25E94">
              <w:rPr>
                <w:rFonts w:cs="Times New Roman"/>
                <w:sz w:val="24"/>
                <w:szCs w:val="24"/>
                <w:lang w:val="en-US"/>
                <w:rPrChange w:id="1930" w:author="NTrinh" w:date="2024-01-26T16:37:00Z">
                  <w:rPr>
                    <w:rFonts w:cs="Times New Roman"/>
                    <w:sz w:val="26"/>
                    <w:szCs w:val="26"/>
                    <w:lang w:val="en-US"/>
                  </w:rPr>
                </w:rPrChange>
              </w:rPr>
              <w:t>baseline_CLCR</w:t>
            </w:r>
          </w:p>
        </w:tc>
        <w:tc>
          <w:tcPr>
            <w:tcW w:w="1842" w:type="dxa"/>
          </w:tcPr>
          <w:p w14:paraId="3BA28C56" w14:textId="4EF799A4" w:rsidR="00CD698A" w:rsidRPr="00A25E94" w:rsidRDefault="00126B8F">
            <w:pPr>
              <w:spacing w:before="40" w:after="40" w:line="480" w:lineRule="auto"/>
              <w:jc w:val="both"/>
              <w:rPr>
                <w:rFonts w:cs="Times New Roman"/>
                <w:sz w:val="24"/>
                <w:szCs w:val="24"/>
                <w:lang w:val="en-US"/>
                <w:rPrChange w:id="1931" w:author="NTrinh" w:date="2024-01-26T16:37:00Z">
                  <w:rPr>
                    <w:rFonts w:cs="Times New Roman"/>
                    <w:sz w:val="26"/>
                    <w:szCs w:val="26"/>
                    <w:lang w:val="en-US"/>
                  </w:rPr>
                </w:rPrChange>
              </w:rPr>
              <w:pPrChange w:id="1932" w:author="NTrinh" w:date="2024-01-26T16:37:00Z">
                <w:pPr>
                  <w:spacing w:before="40" w:after="40" w:line="276" w:lineRule="auto"/>
                  <w:jc w:val="both"/>
                </w:pPr>
              </w:pPrChange>
            </w:pPr>
            <w:r w:rsidRPr="00A25E94">
              <w:rPr>
                <w:rFonts w:cs="Times New Roman"/>
                <w:sz w:val="24"/>
                <w:szCs w:val="24"/>
                <w:lang w:val="en-US"/>
                <w:rPrChange w:id="1933" w:author="NTrinh" w:date="2024-01-26T16:37:00Z">
                  <w:rPr>
                    <w:rFonts w:cs="Times New Roman"/>
                    <w:sz w:val="26"/>
                    <w:szCs w:val="26"/>
                    <w:lang w:val="en-US"/>
                  </w:rPr>
                </w:rPrChange>
              </w:rPr>
              <w:t xml:space="preserve">number </w:t>
            </w:r>
            <w:r w:rsidR="00981C81" w:rsidRPr="00A25E94">
              <w:rPr>
                <w:rFonts w:cs="Times New Roman"/>
                <w:sz w:val="24"/>
                <w:szCs w:val="24"/>
                <w:lang w:val="en-US"/>
                <w:rPrChange w:id="1934" w:author="NTrinh" w:date="2024-01-26T16:37:00Z">
                  <w:rPr>
                    <w:rFonts w:cs="Times New Roman"/>
                    <w:sz w:val="26"/>
                    <w:szCs w:val="26"/>
                    <w:lang w:val="en-US"/>
                  </w:rPr>
                </w:rPrChange>
              </w:rPr>
              <w:t>(?)</w:t>
            </w:r>
          </w:p>
        </w:tc>
        <w:tc>
          <w:tcPr>
            <w:tcW w:w="4649" w:type="dxa"/>
          </w:tcPr>
          <w:p w14:paraId="65EE89B8" w14:textId="583BF27C" w:rsidR="00CD698A" w:rsidRPr="00A25E94" w:rsidRDefault="00865FFB">
            <w:pPr>
              <w:spacing w:before="40" w:after="40" w:line="480" w:lineRule="auto"/>
              <w:jc w:val="both"/>
              <w:rPr>
                <w:rFonts w:cs="Times New Roman"/>
                <w:sz w:val="24"/>
                <w:szCs w:val="24"/>
                <w:lang w:val="en-US"/>
                <w:rPrChange w:id="1935" w:author="NTrinh" w:date="2024-01-26T16:37:00Z">
                  <w:rPr>
                    <w:rFonts w:cs="Times New Roman"/>
                    <w:sz w:val="26"/>
                    <w:szCs w:val="26"/>
                    <w:lang w:val="en-US"/>
                  </w:rPr>
                </w:rPrChange>
              </w:rPr>
              <w:pPrChange w:id="1936" w:author="NTrinh" w:date="2024-01-26T16:37:00Z">
                <w:pPr>
                  <w:spacing w:before="40" w:after="40" w:line="276" w:lineRule="auto"/>
                  <w:jc w:val="both"/>
                </w:pPr>
              </w:pPrChange>
            </w:pPr>
            <w:r w:rsidRPr="00A25E94">
              <w:rPr>
                <w:rFonts w:cs="Times New Roman"/>
                <w:sz w:val="24"/>
                <w:szCs w:val="24"/>
                <w:lang w:val="en-US"/>
                <w:rPrChange w:id="1937" w:author="NTrinh" w:date="2024-01-26T16:37:00Z">
                  <w:rPr>
                    <w:rFonts w:cs="Times New Roman"/>
                    <w:sz w:val="26"/>
                    <w:szCs w:val="26"/>
                    <w:lang w:val="en-US"/>
                  </w:rPr>
                </w:rPrChange>
              </w:rPr>
              <w:t xml:space="preserve">Creatinine clearance </w:t>
            </w:r>
          </w:p>
        </w:tc>
        <w:tc>
          <w:tcPr>
            <w:tcW w:w="4535" w:type="dxa"/>
          </w:tcPr>
          <w:p w14:paraId="0B2646D1" w14:textId="0DCA3281" w:rsidR="00CD698A" w:rsidRPr="00A25E94" w:rsidRDefault="00F72F87">
            <w:pPr>
              <w:spacing w:before="40" w:after="40" w:line="480" w:lineRule="auto"/>
              <w:jc w:val="both"/>
              <w:rPr>
                <w:rFonts w:cs="Times New Roman"/>
                <w:sz w:val="24"/>
                <w:szCs w:val="24"/>
                <w:lang w:val="en-US"/>
                <w:rPrChange w:id="1938" w:author="NTrinh" w:date="2024-01-26T16:37:00Z">
                  <w:rPr>
                    <w:rFonts w:cs="Times New Roman"/>
                    <w:sz w:val="26"/>
                    <w:szCs w:val="26"/>
                    <w:lang w:val="en-US"/>
                  </w:rPr>
                </w:rPrChange>
              </w:rPr>
              <w:pPrChange w:id="1939" w:author="NTrinh" w:date="2024-01-26T16:37:00Z">
                <w:pPr>
                  <w:spacing w:before="40" w:after="40" w:line="276" w:lineRule="auto"/>
                  <w:jc w:val="both"/>
                </w:pPr>
              </w:pPrChange>
            </w:pPr>
            <w:r w:rsidRPr="00A25E94">
              <w:rPr>
                <w:rFonts w:cs="Times New Roman"/>
                <w:sz w:val="24"/>
                <w:szCs w:val="24"/>
                <w:lang w:val="en-US"/>
                <w:rPrChange w:id="1940" w:author="NTrinh" w:date="2024-01-26T16:37:00Z">
                  <w:rPr>
                    <w:rFonts w:cs="Times New Roman"/>
                    <w:sz w:val="26"/>
                    <w:szCs w:val="26"/>
                    <w:lang w:val="en-US"/>
                  </w:rPr>
                </w:rPrChange>
              </w:rPr>
              <w:t>decimal</w:t>
            </w:r>
          </w:p>
        </w:tc>
      </w:tr>
      <w:tr w:rsidR="00981C81" w:rsidRPr="00A25E94" w14:paraId="7CA98921" w14:textId="77777777" w:rsidTr="00865FFB">
        <w:trPr>
          <w:jc w:val="center"/>
        </w:trPr>
        <w:tc>
          <w:tcPr>
            <w:tcW w:w="2689" w:type="dxa"/>
          </w:tcPr>
          <w:p w14:paraId="4891D5AB" w14:textId="75BF5D59" w:rsidR="00981C81" w:rsidRPr="00A25E94" w:rsidRDefault="00981C81">
            <w:pPr>
              <w:spacing w:before="40" w:after="40" w:line="480" w:lineRule="auto"/>
              <w:jc w:val="both"/>
              <w:rPr>
                <w:rFonts w:cs="Times New Roman"/>
                <w:sz w:val="24"/>
                <w:szCs w:val="24"/>
                <w:lang w:val="en-US"/>
                <w:rPrChange w:id="1941" w:author="NTrinh" w:date="2024-01-26T16:37:00Z">
                  <w:rPr>
                    <w:rFonts w:cs="Times New Roman"/>
                    <w:sz w:val="26"/>
                    <w:szCs w:val="26"/>
                    <w:lang w:val="en-US"/>
                  </w:rPr>
                </w:rPrChange>
              </w:rPr>
              <w:pPrChange w:id="1942" w:author="NTrinh" w:date="2024-01-26T16:37:00Z">
                <w:pPr>
                  <w:spacing w:before="40" w:after="40" w:line="276" w:lineRule="auto"/>
                  <w:jc w:val="both"/>
                </w:pPr>
              </w:pPrChange>
            </w:pPr>
            <w:r w:rsidRPr="00A25E94">
              <w:rPr>
                <w:rFonts w:cs="Times New Roman"/>
                <w:sz w:val="24"/>
                <w:szCs w:val="24"/>
                <w:lang w:val="en-US"/>
                <w:rPrChange w:id="1943" w:author="NTrinh" w:date="2024-01-26T16:37:00Z">
                  <w:rPr>
                    <w:rFonts w:cs="Times New Roman"/>
                    <w:sz w:val="26"/>
                    <w:szCs w:val="26"/>
                    <w:lang w:val="en-US"/>
                  </w:rPr>
                </w:rPrChange>
              </w:rPr>
              <w:t>baseline_HGB</w:t>
            </w:r>
          </w:p>
        </w:tc>
        <w:tc>
          <w:tcPr>
            <w:tcW w:w="1842" w:type="dxa"/>
          </w:tcPr>
          <w:p w14:paraId="1DBEE946" w14:textId="11FD86C9" w:rsidR="00981C81" w:rsidRPr="00A25E94" w:rsidRDefault="00981C81">
            <w:pPr>
              <w:spacing w:before="40" w:after="40" w:line="480" w:lineRule="auto"/>
              <w:jc w:val="both"/>
              <w:rPr>
                <w:rFonts w:cs="Times New Roman"/>
                <w:sz w:val="24"/>
                <w:szCs w:val="24"/>
                <w:lang w:val="en-US"/>
                <w:rPrChange w:id="1944" w:author="NTrinh" w:date="2024-01-26T16:37:00Z">
                  <w:rPr>
                    <w:rFonts w:cs="Times New Roman"/>
                    <w:sz w:val="26"/>
                    <w:szCs w:val="26"/>
                    <w:lang w:val="en-US"/>
                  </w:rPr>
                </w:rPrChange>
              </w:rPr>
              <w:pPrChange w:id="1945" w:author="NTrinh" w:date="2024-01-26T16:37:00Z">
                <w:pPr>
                  <w:spacing w:before="40" w:after="40" w:line="276" w:lineRule="auto"/>
                  <w:jc w:val="both"/>
                </w:pPr>
              </w:pPrChange>
            </w:pPr>
            <w:r w:rsidRPr="00A25E94">
              <w:rPr>
                <w:rFonts w:cs="Times New Roman"/>
                <w:sz w:val="24"/>
                <w:szCs w:val="24"/>
                <w:lang w:val="en-US"/>
                <w:rPrChange w:id="1946" w:author="NTrinh" w:date="2024-01-26T16:37:00Z">
                  <w:rPr>
                    <w:rFonts w:cs="Times New Roman"/>
                    <w:sz w:val="26"/>
                    <w:szCs w:val="26"/>
                    <w:lang w:val="en-US"/>
                  </w:rPr>
                </w:rPrChange>
              </w:rPr>
              <w:t>number (</w:t>
            </w:r>
            <w:r w:rsidR="00F72F87" w:rsidRPr="00A25E94">
              <w:rPr>
                <w:rFonts w:cs="Times New Roman"/>
                <w:sz w:val="24"/>
                <w:szCs w:val="24"/>
                <w:lang w:val="en-US"/>
                <w:rPrChange w:id="1947" w:author="NTrinh" w:date="2024-01-26T16:37:00Z">
                  <w:rPr>
                    <w:rFonts w:cs="Times New Roman"/>
                    <w:sz w:val="26"/>
                    <w:szCs w:val="26"/>
                    <w:lang w:val="en-US"/>
                  </w:rPr>
                </w:rPrChange>
              </w:rPr>
              <w:t>3</w:t>
            </w:r>
            <w:r w:rsidRPr="00A25E94">
              <w:rPr>
                <w:rFonts w:cs="Times New Roman"/>
                <w:sz w:val="24"/>
                <w:szCs w:val="24"/>
                <w:lang w:val="en-US"/>
                <w:rPrChange w:id="1948" w:author="NTrinh" w:date="2024-01-26T16:37:00Z">
                  <w:rPr>
                    <w:rFonts w:cs="Times New Roman"/>
                    <w:sz w:val="26"/>
                    <w:szCs w:val="26"/>
                    <w:lang w:val="en-US"/>
                  </w:rPr>
                </w:rPrChange>
              </w:rPr>
              <w:t>)</w:t>
            </w:r>
          </w:p>
        </w:tc>
        <w:tc>
          <w:tcPr>
            <w:tcW w:w="4649" w:type="dxa"/>
          </w:tcPr>
          <w:p w14:paraId="4007E857" w14:textId="4B3D8A51" w:rsidR="00981C81" w:rsidRPr="00A25E94" w:rsidRDefault="00981C81">
            <w:pPr>
              <w:spacing w:before="40" w:after="40" w:line="480" w:lineRule="auto"/>
              <w:jc w:val="both"/>
              <w:rPr>
                <w:rFonts w:cs="Times New Roman"/>
                <w:sz w:val="24"/>
                <w:szCs w:val="24"/>
                <w:lang w:val="en-US"/>
                <w:rPrChange w:id="1949" w:author="NTrinh" w:date="2024-01-26T16:37:00Z">
                  <w:rPr>
                    <w:rFonts w:cs="Times New Roman"/>
                    <w:sz w:val="26"/>
                    <w:szCs w:val="26"/>
                    <w:lang w:val="en-US"/>
                  </w:rPr>
                </w:rPrChange>
              </w:rPr>
              <w:pPrChange w:id="1950" w:author="NTrinh" w:date="2024-01-26T16:37:00Z">
                <w:pPr>
                  <w:spacing w:before="40" w:after="40" w:line="276" w:lineRule="auto"/>
                  <w:jc w:val="both"/>
                </w:pPr>
              </w:pPrChange>
            </w:pPr>
            <w:r w:rsidRPr="00A25E94">
              <w:rPr>
                <w:rFonts w:cs="Times New Roman"/>
                <w:sz w:val="24"/>
                <w:szCs w:val="24"/>
                <w:lang w:val="en-US"/>
                <w:rPrChange w:id="1951" w:author="NTrinh" w:date="2024-01-26T16:37:00Z">
                  <w:rPr>
                    <w:rFonts w:cs="Times New Roman"/>
                    <w:sz w:val="26"/>
                    <w:szCs w:val="26"/>
                    <w:lang w:val="en-US"/>
                  </w:rPr>
                </w:rPrChange>
              </w:rPr>
              <w:t xml:space="preserve">Hemoglobin count </w:t>
            </w:r>
          </w:p>
        </w:tc>
        <w:tc>
          <w:tcPr>
            <w:tcW w:w="4535" w:type="dxa"/>
          </w:tcPr>
          <w:p w14:paraId="0A691724" w14:textId="46A0E89F" w:rsidR="00981C81" w:rsidRPr="00A25E94" w:rsidRDefault="00F72F87">
            <w:pPr>
              <w:spacing w:before="40" w:after="40" w:line="480" w:lineRule="auto"/>
              <w:jc w:val="both"/>
              <w:rPr>
                <w:rFonts w:cs="Times New Roman"/>
                <w:sz w:val="24"/>
                <w:szCs w:val="24"/>
                <w:lang w:val="en-US"/>
                <w:rPrChange w:id="1952" w:author="NTrinh" w:date="2024-01-26T16:37:00Z">
                  <w:rPr>
                    <w:rFonts w:cs="Times New Roman"/>
                    <w:sz w:val="26"/>
                    <w:szCs w:val="26"/>
                    <w:lang w:val="en-US"/>
                  </w:rPr>
                </w:rPrChange>
              </w:rPr>
              <w:pPrChange w:id="1953" w:author="NTrinh" w:date="2024-01-26T16:37:00Z">
                <w:pPr>
                  <w:spacing w:before="40" w:after="40" w:line="276" w:lineRule="auto"/>
                  <w:jc w:val="both"/>
                </w:pPr>
              </w:pPrChange>
            </w:pPr>
            <w:r w:rsidRPr="00A25E94">
              <w:rPr>
                <w:rFonts w:cs="Times New Roman"/>
                <w:sz w:val="24"/>
                <w:szCs w:val="24"/>
                <w:lang w:val="en-US"/>
                <w:rPrChange w:id="1954" w:author="NTrinh" w:date="2024-01-26T16:37:00Z">
                  <w:rPr>
                    <w:rFonts w:cs="Times New Roman"/>
                    <w:sz w:val="26"/>
                    <w:szCs w:val="26"/>
                    <w:lang w:val="en-US"/>
                  </w:rPr>
                </w:rPrChange>
              </w:rPr>
              <w:t>integer</w:t>
            </w:r>
          </w:p>
        </w:tc>
      </w:tr>
      <w:tr w:rsidR="00981C81" w:rsidRPr="00A25E94" w14:paraId="13FE12BE" w14:textId="77777777" w:rsidTr="00865FFB">
        <w:trPr>
          <w:jc w:val="center"/>
        </w:trPr>
        <w:tc>
          <w:tcPr>
            <w:tcW w:w="2689" w:type="dxa"/>
          </w:tcPr>
          <w:p w14:paraId="4DE18475" w14:textId="06860365" w:rsidR="00981C81" w:rsidRPr="00A25E94" w:rsidRDefault="00981C81">
            <w:pPr>
              <w:spacing w:before="40" w:after="40" w:line="480" w:lineRule="auto"/>
              <w:jc w:val="both"/>
              <w:rPr>
                <w:rFonts w:cs="Times New Roman"/>
                <w:sz w:val="24"/>
                <w:szCs w:val="24"/>
                <w:lang w:val="en-US"/>
                <w:rPrChange w:id="1955" w:author="NTrinh" w:date="2024-01-26T16:37:00Z">
                  <w:rPr>
                    <w:rFonts w:cs="Times New Roman"/>
                    <w:sz w:val="26"/>
                    <w:szCs w:val="26"/>
                    <w:lang w:val="en-US"/>
                  </w:rPr>
                </w:rPrChange>
              </w:rPr>
              <w:pPrChange w:id="1956" w:author="NTrinh" w:date="2024-01-26T16:37:00Z">
                <w:pPr>
                  <w:spacing w:before="40" w:after="40" w:line="276" w:lineRule="auto"/>
                  <w:jc w:val="both"/>
                </w:pPr>
              </w:pPrChange>
            </w:pPr>
            <w:r w:rsidRPr="00A25E94">
              <w:rPr>
                <w:rFonts w:cs="Times New Roman"/>
                <w:sz w:val="24"/>
                <w:szCs w:val="24"/>
                <w:lang w:val="en-US"/>
                <w:rPrChange w:id="1957" w:author="NTrinh" w:date="2024-01-26T16:37:00Z">
                  <w:rPr>
                    <w:rFonts w:cs="Times New Roman"/>
                    <w:sz w:val="26"/>
                    <w:szCs w:val="26"/>
                    <w:lang w:val="en-US"/>
                  </w:rPr>
                </w:rPrChange>
              </w:rPr>
              <w:t>baseline_WBC</w:t>
            </w:r>
          </w:p>
        </w:tc>
        <w:tc>
          <w:tcPr>
            <w:tcW w:w="1842" w:type="dxa"/>
          </w:tcPr>
          <w:p w14:paraId="5FA3663A" w14:textId="7CEFA209" w:rsidR="00981C81" w:rsidRPr="00A25E94" w:rsidRDefault="00981C81">
            <w:pPr>
              <w:spacing w:before="40" w:after="40" w:line="480" w:lineRule="auto"/>
              <w:jc w:val="both"/>
              <w:rPr>
                <w:rFonts w:cs="Times New Roman"/>
                <w:sz w:val="24"/>
                <w:szCs w:val="24"/>
                <w:lang w:val="en-US"/>
                <w:rPrChange w:id="1958" w:author="NTrinh" w:date="2024-01-26T16:37:00Z">
                  <w:rPr>
                    <w:rFonts w:cs="Times New Roman"/>
                    <w:sz w:val="26"/>
                    <w:szCs w:val="26"/>
                    <w:lang w:val="en-US"/>
                  </w:rPr>
                </w:rPrChange>
              </w:rPr>
              <w:pPrChange w:id="1959" w:author="NTrinh" w:date="2024-01-26T16:37:00Z">
                <w:pPr>
                  <w:spacing w:before="40" w:after="40" w:line="276" w:lineRule="auto"/>
                  <w:jc w:val="both"/>
                </w:pPr>
              </w:pPrChange>
            </w:pPr>
            <w:r w:rsidRPr="00A25E94">
              <w:rPr>
                <w:rFonts w:cs="Times New Roman"/>
                <w:sz w:val="24"/>
                <w:szCs w:val="24"/>
                <w:lang w:val="en-US"/>
                <w:rPrChange w:id="1960" w:author="NTrinh" w:date="2024-01-26T16:37:00Z">
                  <w:rPr>
                    <w:rFonts w:cs="Times New Roman"/>
                    <w:sz w:val="26"/>
                    <w:szCs w:val="26"/>
                    <w:lang w:val="en-US"/>
                  </w:rPr>
                </w:rPrChange>
              </w:rPr>
              <w:t>number (?)</w:t>
            </w:r>
          </w:p>
        </w:tc>
        <w:tc>
          <w:tcPr>
            <w:tcW w:w="4649" w:type="dxa"/>
          </w:tcPr>
          <w:p w14:paraId="1A95BB3B" w14:textId="63081B22" w:rsidR="00981C81" w:rsidRPr="00A25E94" w:rsidRDefault="00981C81">
            <w:pPr>
              <w:spacing w:before="40" w:after="40" w:line="480" w:lineRule="auto"/>
              <w:jc w:val="both"/>
              <w:rPr>
                <w:rFonts w:cs="Times New Roman"/>
                <w:sz w:val="24"/>
                <w:szCs w:val="24"/>
                <w:lang w:val="en-US"/>
                <w:rPrChange w:id="1961" w:author="NTrinh" w:date="2024-01-26T16:37:00Z">
                  <w:rPr>
                    <w:rFonts w:cs="Times New Roman"/>
                    <w:sz w:val="26"/>
                    <w:szCs w:val="26"/>
                    <w:lang w:val="en-US"/>
                  </w:rPr>
                </w:rPrChange>
              </w:rPr>
              <w:pPrChange w:id="1962" w:author="NTrinh" w:date="2024-01-26T16:37:00Z">
                <w:pPr>
                  <w:spacing w:before="40" w:after="40" w:line="276" w:lineRule="auto"/>
                  <w:jc w:val="both"/>
                </w:pPr>
              </w:pPrChange>
            </w:pPr>
            <w:r w:rsidRPr="00A25E94">
              <w:rPr>
                <w:rFonts w:cs="Times New Roman"/>
                <w:sz w:val="24"/>
                <w:szCs w:val="24"/>
                <w:lang w:val="en-US"/>
                <w:rPrChange w:id="1963" w:author="NTrinh" w:date="2024-01-26T16:37:00Z">
                  <w:rPr>
                    <w:rFonts w:cs="Times New Roman"/>
                    <w:sz w:val="26"/>
                    <w:szCs w:val="26"/>
                    <w:lang w:val="en-US"/>
                  </w:rPr>
                </w:rPrChange>
              </w:rPr>
              <w:t>White blood cell count</w:t>
            </w:r>
          </w:p>
        </w:tc>
        <w:tc>
          <w:tcPr>
            <w:tcW w:w="4535" w:type="dxa"/>
          </w:tcPr>
          <w:p w14:paraId="7D3C7915" w14:textId="547738CC" w:rsidR="00981C81" w:rsidRPr="00A25E94" w:rsidRDefault="00F72F87">
            <w:pPr>
              <w:spacing w:before="40" w:after="40" w:line="480" w:lineRule="auto"/>
              <w:jc w:val="both"/>
              <w:rPr>
                <w:rFonts w:cs="Times New Roman"/>
                <w:sz w:val="24"/>
                <w:szCs w:val="24"/>
                <w:lang w:val="en-US"/>
                <w:rPrChange w:id="1964" w:author="NTrinh" w:date="2024-01-26T16:37:00Z">
                  <w:rPr>
                    <w:rFonts w:cs="Times New Roman"/>
                    <w:sz w:val="26"/>
                    <w:szCs w:val="26"/>
                    <w:lang w:val="en-US"/>
                  </w:rPr>
                </w:rPrChange>
              </w:rPr>
              <w:pPrChange w:id="1965" w:author="NTrinh" w:date="2024-01-26T16:37:00Z">
                <w:pPr>
                  <w:spacing w:before="40" w:after="40" w:line="276" w:lineRule="auto"/>
                  <w:jc w:val="both"/>
                </w:pPr>
              </w:pPrChange>
            </w:pPr>
            <w:r w:rsidRPr="00A25E94">
              <w:rPr>
                <w:rFonts w:cs="Times New Roman"/>
                <w:sz w:val="24"/>
                <w:szCs w:val="24"/>
                <w:lang w:val="en-US"/>
                <w:rPrChange w:id="1966" w:author="NTrinh" w:date="2024-01-26T16:37:00Z">
                  <w:rPr>
                    <w:rFonts w:cs="Times New Roman"/>
                    <w:sz w:val="26"/>
                    <w:szCs w:val="26"/>
                    <w:lang w:val="en-US"/>
                  </w:rPr>
                </w:rPrChange>
              </w:rPr>
              <w:t>decimal</w:t>
            </w:r>
          </w:p>
        </w:tc>
      </w:tr>
      <w:tr w:rsidR="00981C81" w:rsidRPr="00A25E94" w14:paraId="28ACE9F9" w14:textId="77777777" w:rsidTr="00865FFB">
        <w:trPr>
          <w:jc w:val="center"/>
        </w:trPr>
        <w:tc>
          <w:tcPr>
            <w:tcW w:w="2689" w:type="dxa"/>
          </w:tcPr>
          <w:p w14:paraId="1ED59F60" w14:textId="706C6CC2" w:rsidR="00981C81" w:rsidRPr="00A25E94" w:rsidRDefault="00981C81">
            <w:pPr>
              <w:spacing w:before="40" w:after="40" w:line="480" w:lineRule="auto"/>
              <w:jc w:val="both"/>
              <w:rPr>
                <w:rFonts w:cs="Times New Roman"/>
                <w:sz w:val="24"/>
                <w:szCs w:val="24"/>
                <w:lang w:val="en-US"/>
                <w:rPrChange w:id="1967" w:author="NTrinh" w:date="2024-01-26T16:37:00Z">
                  <w:rPr>
                    <w:rFonts w:cs="Times New Roman"/>
                    <w:sz w:val="26"/>
                    <w:szCs w:val="26"/>
                    <w:lang w:val="en-US"/>
                  </w:rPr>
                </w:rPrChange>
              </w:rPr>
              <w:pPrChange w:id="1968" w:author="NTrinh" w:date="2024-01-26T16:37:00Z">
                <w:pPr>
                  <w:spacing w:before="40" w:after="40" w:line="276" w:lineRule="auto"/>
                  <w:jc w:val="both"/>
                </w:pPr>
              </w:pPrChange>
            </w:pPr>
            <w:r w:rsidRPr="00A25E94">
              <w:rPr>
                <w:rFonts w:cs="Times New Roman"/>
                <w:sz w:val="24"/>
                <w:szCs w:val="24"/>
                <w:lang w:val="en-US"/>
                <w:rPrChange w:id="1969" w:author="NTrinh" w:date="2024-01-26T16:37:00Z">
                  <w:rPr>
                    <w:rFonts w:cs="Times New Roman"/>
                    <w:sz w:val="26"/>
                    <w:szCs w:val="26"/>
                    <w:lang w:val="en-US"/>
                  </w:rPr>
                </w:rPrChange>
              </w:rPr>
              <w:t>baseline_PLT</w:t>
            </w:r>
          </w:p>
        </w:tc>
        <w:tc>
          <w:tcPr>
            <w:tcW w:w="1842" w:type="dxa"/>
          </w:tcPr>
          <w:p w14:paraId="044FDF20" w14:textId="7902AF16" w:rsidR="00981C81" w:rsidRPr="00A25E94" w:rsidRDefault="00981C81">
            <w:pPr>
              <w:spacing w:before="40" w:after="40" w:line="480" w:lineRule="auto"/>
              <w:jc w:val="both"/>
              <w:rPr>
                <w:rFonts w:cs="Times New Roman"/>
                <w:sz w:val="24"/>
                <w:szCs w:val="24"/>
                <w:lang w:val="en-US"/>
                <w:rPrChange w:id="1970" w:author="NTrinh" w:date="2024-01-26T16:37:00Z">
                  <w:rPr>
                    <w:rFonts w:cs="Times New Roman"/>
                    <w:sz w:val="26"/>
                    <w:szCs w:val="26"/>
                    <w:lang w:val="en-US"/>
                  </w:rPr>
                </w:rPrChange>
              </w:rPr>
              <w:pPrChange w:id="1971" w:author="NTrinh" w:date="2024-01-26T16:37:00Z">
                <w:pPr>
                  <w:spacing w:before="40" w:after="40" w:line="276" w:lineRule="auto"/>
                  <w:jc w:val="both"/>
                </w:pPr>
              </w:pPrChange>
            </w:pPr>
            <w:r w:rsidRPr="00A25E94">
              <w:rPr>
                <w:rFonts w:cs="Times New Roman"/>
                <w:sz w:val="24"/>
                <w:szCs w:val="24"/>
                <w:lang w:val="en-US"/>
                <w:rPrChange w:id="1972" w:author="NTrinh" w:date="2024-01-26T16:37:00Z">
                  <w:rPr>
                    <w:rFonts w:cs="Times New Roman"/>
                    <w:sz w:val="26"/>
                    <w:szCs w:val="26"/>
                    <w:lang w:val="en-US"/>
                  </w:rPr>
                </w:rPrChange>
              </w:rPr>
              <w:t>number (</w:t>
            </w:r>
            <w:r w:rsidR="009F6557" w:rsidRPr="00A25E94">
              <w:rPr>
                <w:rFonts w:cs="Times New Roman"/>
                <w:sz w:val="24"/>
                <w:szCs w:val="24"/>
                <w:lang w:val="en-US"/>
                <w:rPrChange w:id="1973" w:author="NTrinh" w:date="2024-01-26T16:37:00Z">
                  <w:rPr>
                    <w:rFonts w:cs="Times New Roman"/>
                    <w:sz w:val="26"/>
                    <w:szCs w:val="26"/>
                    <w:lang w:val="en-US"/>
                  </w:rPr>
                </w:rPrChange>
              </w:rPr>
              <w:t>3</w:t>
            </w:r>
            <w:r w:rsidRPr="00A25E94">
              <w:rPr>
                <w:rFonts w:cs="Times New Roman"/>
                <w:sz w:val="24"/>
                <w:szCs w:val="24"/>
                <w:lang w:val="en-US"/>
                <w:rPrChange w:id="1974" w:author="NTrinh" w:date="2024-01-26T16:37:00Z">
                  <w:rPr>
                    <w:rFonts w:cs="Times New Roman"/>
                    <w:sz w:val="26"/>
                    <w:szCs w:val="26"/>
                    <w:lang w:val="en-US"/>
                  </w:rPr>
                </w:rPrChange>
              </w:rPr>
              <w:t>)</w:t>
            </w:r>
          </w:p>
        </w:tc>
        <w:tc>
          <w:tcPr>
            <w:tcW w:w="4649" w:type="dxa"/>
          </w:tcPr>
          <w:p w14:paraId="072F796A" w14:textId="1AC6E51B" w:rsidR="00981C81" w:rsidRPr="00A25E94" w:rsidRDefault="00981C81">
            <w:pPr>
              <w:spacing w:before="40" w:after="40" w:line="480" w:lineRule="auto"/>
              <w:jc w:val="both"/>
              <w:rPr>
                <w:rFonts w:cs="Times New Roman"/>
                <w:sz w:val="24"/>
                <w:szCs w:val="24"/>
                <w:lang w:val="en-US"/>
                <w:rPrChange w:id="1975" w:author="NTrinh" w:date="2024-01-26T16:37:00Z">
                  <w:rPr>
                    <w:rFonts w:cs="Times New Roman"/>
                    <w:sz w:val="26"/>
                    <w:szCs w:val="26"/>
                    <w:lang w:val="en-US"/>
                  </w:rPr>
                </w:rPrChange>
              </w:rPr>
              <w:pPrChange w:id="1976" w:author="NTrinh" w:date="2024-01-26T16:37:00Z">
                <w:pPr>
                  <w:spacing w:before="40" w:after="40" w:line="276" w:lineRule="auto"/>
                  <w:jc w:val="both"/>
                </w:pPr>
              </w:pPrChange>
            </w:pPr>
            <w:r w:rsidRPr="00A25E94">
              <w:rPr>
                <w:rFonts w:cs="Times New Roman"/>
                <w:sz w:val="24"/>
                <w:szCs w:val="24"/>
                <w:lang w:val="en-US"/>
                <w:rPrChange w:id="1977" w:author="NTrinh" w:date="2024-01-26T16:37:00Z">
                  <w:rPr>
                    <w:rFonts w:cs="Times New Roman"/>
                    <w:sz w:val="26"/>
                    <w:szCs w:val="26"/>
                    <w:lang w:val="en-US"/>
                  </w:rPr>
                </w:rPrChange>
              </w:rPr>
              <w:t>Platelet count</w:t>
            </w:r>
          </w:p>
        </w:tc>
        <w:tc>
          <w:tcPr>
            <w:tcW w:w="4535" w:type="dxa"/>
          </w:tcPr>
          <w:p w14:paraId="4351801E" w14:textId="7966E9AB" w:rsidR="00981C81" w:rsidRPr="00A25E94" w:rsidRDefault="009F6557">
            <w:pPr>
              <w:spacing w:before="40" w:after="40" w:line="480" w:lineRule="auto"/>
              <w:jc w:val="both"/>
              <w:rPr>
                <w:rFonts w:cs="Times New Roman"/>
                <w:sz w:val="24"/>
                <w:szCs w:val="24"/>
                <w:lang w:val="en-US"/>
                <w:rPrChange w:id="1978" w:author="NTrinh" w:date="2024-01-26T16:37:00Z">
                  <w:rPr>
                    <w:rFonts w:cs="Times New Roman"/>
                    <w:sz w:val="26"/>
                    <w:szCs w:val="26"/>
                    <w:lang w:val="en-US"/>
                  </w:rPr>
                </w:rPrChange>
              </w:rPr>
              <w:pPrChange w:id="1979" w:author="NTrinh" w:date="2024-01-26T16:37:00Z">
                <w:pPr>
                  <w:spacing w:before="40" w:after="40" w:line="276" w:lineRule="auto"/>
                  <w:jc w:val="both"/>
                </w:pPr>
              </w:pPrChange>
            </w:pPr>
            <w:r w:rsidRPr="00A25E94">
              <w:rPr>
                <w:rFonts w:cs="Times New Roman"/>
                <w:sz w:val="24"/>
                <w:szCs w:val="24"/>
                <w:lang w:val="en-US"/>
                <w:rPrChange w:id="1980" w:author="NTrinh" w:date="2024-01-26T16:37:00Z">
                  <w:rPr>
                    <w:rFonts w:cs="Times New Roman"/>
                    <w:sz w:val="26"/>
                    <w:szCs w:val="26"/>
                    <w:lang w:val="en-US"/>
                  </w:rPr>
                </w:rPrChange>
              </w:rPr>
              <w:t>integer</w:t>
            </w:r>
          </w:p>
        </w:tc>
      </w:tr>
      <w:tr w:rsidR="009F6557" w:rsidRPr="00A25E94" w14:paraId="0C1DB939" w14:textId="77777777" w:rsidTr="006A582C">
        <w:trPr>
          <w:jc w:val="center"/>
        </w:trPr>
        <w:tc>
          <w:tcPr>
            <w:tcW w:w="13715" w:type="dxa"/>
            <w:gridSpan w:val="4"/>
          </w:tcPr>
          <w:p w14:paraId="1C83ECBC" w14:textId="5F2D6239" w:rsidR="009F6557" w:rsidRPr="00A25E94" w:rsidRDefault="009F6557">
            <w:pPr>
              <w:spacing w:before="40" w:after="40" w:line="480" w:lineRule="auto"/>
              <w:jc w:val="both"/>
              <w:rPr>
                <w:rFonts w:cs="Times New Roman"/>
                <w:b/>
                <w:bCs/>
                <w:sz w:val="24"/>
                <w:szCs w:val="24"/>
                <w:lang w:val="en-US"/>
                <w:rPrChange w:id="1981" w:author="NTrinh" w:date="2024-01-26T16:37:00Z">
                  <w:rPr>
                    <w:rFonts w:cs="Times New Roman"/>
                    <w:b/>
                    <w:bCs/>
                    <w:sz w:val="26"/>
                    <w:szCs w:val="26"/>
                    <w:lang w:val="en-US"/>
                  </w:rPr>
                </w:rPrChange>
              </w:rPr>
              <w:pPrChange w:id="1982" w:author="NTrinh" w:date="2024-01-26T16:37:00Z">
                <w:pPr>
                  <w:spacing w:before="40" w:after="40"/>
                  <w:jc w:val="both"/>
                </w:pPr>
              </w:pPrChange>
            </w:pPr>
            <w:r w:rsidRPr="00A25E94">
              <w:rPr>
                <w:rFonts w:cs="Times New Roman"/>
                <w:b/>
                <w:bCs/>
                <w:sz w:val="24"/>
                <w:szCs w:val="24"/>
                <w:lang w:val="en-US"/>
                <w:rPrChange w:id="1983" w:author="NTrinh" w:date="2024-01-26T16:37:00Z">
                  <w:rPr>
                    <w:rFonts w:cs="Times New Roman"/>
                    <w:b/>
                    <w:bCs/>
                    <w:sz w:val="26"/>
                    <w:szCs w:val="26"/>
                    <w:lang w:val="en-US"/>
                  </w:rPr>
                </w:rPrChange>
              </w:rPr>
              <w:lastRenderedPageBreak/>
              <w:t>D. Types of infection at time of linezolid administration</w:t>
            </w:r>
          </w:p>
        </w:tc>
      </w:tr>
      <w:tr w:rsidR="009F6557" w:rsidRPr="00A25E94" w14:paraId="7B481D78" w14:textId="77777777" w:rsidTr="00361C52">
        <w:trPr>
          <w:jc w:val="center"/>
        </w:trPr>
        <w:tc>
          <w:tcPr>
            <w:tcW w:w="2689" w:type="dxa"/>
          </w:tcPr>
          <w:p w14:paraId="6B5779C6" w14:textId="77777777" w:rsidR="009F6557" w:rsidRPr="00A25E94" w:rsidRDefault="009F6557">
            <w:pPr>
              <w:spacing w:before="40" w:after="40" w:line="480" w:lineRule="auto"/>
              <w:jc w:val="both"/>
              <w:rPr>
                <w:rFonts w:cs="Times New Roman"/>
                <w:sz w:val="24"/>
                <w:szCs w:val="24"/>
                <w:rPrChange w:id="1984" w:author="NTrinh" w:date="2024-01-26T16:37:00Z">
                  <w:rPr>
                    <w:rFonts w:cs="Times New Roman"/>
                    <w:sz w:val="26"/>
                    <w:szCs w:val="26"/>
                  </w:rPr>
                </w:rPrChange>
              </w:rPr>
              <w:pPrChange w:id="1985" w:author="NTrinh" w:date="2024-01-26T16:37:00Z">
                <w:pPr>
                  <w:spacing w:before="40" w:after="40"/>
                  <w:jc w:val="both"/>
                </w:pPr>
              </w:pPrChange>
            </w:pPr>
            <w:r w:rsidRPr="00A25E94">
              <w:rPr>
                <w:rFonts w:cs="Times New Roman"/>
                <w:sz w:val="24"/>
                <w:szCs w:val="24"/>
                <w:rPrChange w:id="1986" w:author="NTrinh" w:date="2024-01-26T16:37:00Z">
                  <w:rPr>
                    <w:rFonts w:cs="Times New Roman"/>
                    <w:sz w:val="26"/>
                    <w:szCs w:val="26"/>
                  </w:rPr>
                </w:rPrChange>
              </w:rPr>
              <w:t>infect_sepsis</w:t>
            </w:r>
          </w:p>
        </w:tc>
        <w:tc>
          <w:tcPr>
            <w:tcW w:w="1842" w:type="dxa"/>
          </w:tcPr>
          <w:p w14:paraId="15E7985E" w14:textId="77777777" w:rsidR="009F6557" w:rsidRPr="00A25E94" w:rsidRDefault="009F6557">
            <w:pPr>
              <w:spacing w:before="40" w:after="40" w:line="480" w:lineRule="auto"/>
              <w:jc w:val="both"/>
              <w:rPr>
                <w:rFonts w:cs="Times New Roman"/>
                <w:sz w:val="24"/>
                <w:szCs w:val="24"/>
                <w:lang w:val="en-US"/>
                <w:rPrChange w:id="1987" w:author="NTrinh" w:date="2024-01-26T16:37:00Z">
                  <w:rPr>
                    <w:rFonts w:cs="Times New Roman"/>
                    <w:sz w:val="26"/>
                    <w:szCs w:val="26"/>
                    <w:lang w:val="en-US"/>
                  </w:rPr>
                </w:rPrChange>
              </w:rPr>
              <w:pPrChange w:id="1988" w:author="NTrinh" w:date="2024-01-26T16:37:00Z">
                <w:pPr>
                  <w:spacing w:before="40" w:after="40"/>
                  <w:jc w:val="both"/>
                </w:pPr>
              </w:pPrChange>
            </w:pPr>
            <w:r w:rsidRPr="00A25E94">
              <w:rPr>
                <w:rFonts w:cs="Times New Roman"/>
                <w:sz w:val="24"/>
                <w:szCs w:val="24"/>
                <w:lang w:val="en-US"/>
                <w:rPrChange w:id="1989" w:author="NTrinh" w:date="2024-01-26T16:37:00Z">
                  <w:rPr>
                    <w:rFonts w:cs="Times New Roman"/>
                    <w:sz w:val="26"/>
                    <w:szCs w:val="26"/>
                    <w:lang w:val="en-US"/>
                  </w:rPr>
                </w:rPrChange>
              </w:rPr>
              <w:t>number (1)</w:t>
            </w:r>
          </w:p>
        </w:tc>
        <w:tc>
          <w:tcPr>
            <w:tcW w:w="4649" w:type="dxa"/>
          </w:tcPr>
          <w:p w14:paraId="70CD164D" w14:textId="77777777" w:rsidR="009F6557" w:rsidRPr="00A25E94" w:rsidRDefault="009F6557">
            <w:pPr>
              <w:spacing w:before="40" w:after="40" w:line="480" w:lineRule="auto"/>
              <w:jc w:val="both"/>
              <w:rPr>
                <w:rFonts w:cs="Times New Roman"/>
                <w:sz w:val="24"/>
                <w:szCs w:val="24"/>
                <w:lang w:val="en-US"/>
                <w:rPrChange w:id="1990" w:author="NTrinh" w:date="2024-01-26T16:37:00Z">
                  <w:rPr>
                    <w:rFonts w:cs="Times New Roman"/>
                    <w:sz w:val="26"/>
                    <w:szCs w:val="26"/>
                    <w:lang w:val="en-US"/>
                  </w:rPr>
                </w:rPrChange>
              </w:rPr>
              <w:pPrChange w:id="1991" w:author="NTrinh" w:date="2024-01-26T16:37:00Z">
                <w:pPr>
                  <w:spacing w:before="40" w:after="40"/>
                  <w:jc w:val="both"/>
                </w:pPr>
              </w:pPrChange>
            </w:pPr>
            <w:r w:rsidRPr="00A25E94">
              <w:rPr>
                <w:rFonts w:cs="Times New Roman"/>
                <w:sz w:val="24"/>
                <w:szCs w:val="24"/>
                <w:lang w:val="en-US"/>
                <w:rPrChange w:id="1992" w:author="NTrinh" w:date="2024-01-26T16:37:00Z">
                  <w:rPr>
                    <w:rFonts w:cs="Times New Roman"/>
                    <w:sz w:val="26"/>
                    <w:szCs w:val="26"/>
                    <w:lang w:val="en-US"/>
                  </w:rPr>
                </w:rPrChange>
              </w:rPr>
              <w:t>Septic shock</w:t>
            </w:r>
          </w:p>
        </w:tc>
        <w:tc>
          <w:tcPr>
            <w:tcW w:w="4535" w:type="dxa"/>
          </w:tcPr>
          <w:p w14:paraId="06DD851B" w14:textId="77777777" w:rsidR="009F6557" w:rsidRPr="00A25E94" w:rsidRDefault="009F6557">
            <w:pPr>
              <w:spacing w:before="40" w:after="40" w:line="480" w:lineRule="auto"/>
              <w:jc w:val="both"/>
              <w:rPr>
                <w:rFonts w:cs="Times New Roman"/>
                <w:sz w:val="24"/>
                <w:szCs w:val="24"/>
                <w:lang w:val="en-US"/>
                <w:rPrChange w:id="1993" w:author="NTrinh" w:date="2024-01-26T16:37:00Z">
                  <w:rPr>
                    <w:rFonts w:cs="Times New Roman"/>
                    <w:sz w:val="26"/>
                    <w:szCs w:val="26"/>
                    <w:lang w:val="en-US"/>
                  </w:rPr>
                </w:rPrChange>
              </w:rPr>
              <w:pPrChange w:id="1994" w:author="NTrinh" w:date="2024-01-26T16:37:00Z">
                <w:pPr>
                  <w:spacing w:before="40" w:after="40"/>
                  <w:jc w:val="both"/>
                </w:pPr>
              </w:pPrChange>
            </w:pPr>
            <w:r w:rsidRPr="00A25E94">
              <w:rPr>
                <w:rFonts w:cs="Times New Roman"/>
                <w:sz w:val="24"/>
                <w:szCs w:val="24"/>
                <w:lang w:val="en-US"/>
                <w:rPrChange w:id="1995" w:author="NTrinh" w:date="2024-01-26T16:37:00Z">
                  <w:rPr>
                    <w:rFonts w:cs="Times New Roman"/>
                    <w:sz w:val="26"/>
                    <w:szCs w:val="26"/>
                    <w:lang w:val="en-US"/>
                  </w:rPr>
                </w:rPrChange>
              </w:rPr>
              <w:t>1 = Yes</w:t>
            </w:r>
          </w:p>
        </w:tc>
      </w:tr>
      <w:tr w:rsidR="009F6557" w:rsidRPr="00A25E94" w14:paraId="528D4486" w14:textId="77777777" w:rsidTr="00361C52">
        <w:trPr>
          <w:jc w:val="center"/>
        </w:trPr>
        <w:tc>
          <w:tcPr>
            <w:tcW w:w="2689" w:type="dxa"/>
          </w:tcPr>
          <w:p w14:paraId="189F7B6F" w14:textId="77777777" w:rsidR="009F6557" w:rsidRPr="00A25E94" w:rsidRDefault="009F6557">
            <w:pPr>
              <w:spacing w:before="40" w:after="40" w:line="480" w:lineRule="auto"/>
              <w:jc w:val="both"/>
              <w:rPr>
                <w:rFonts w:cs="Times New Roman"/>
                <w:sz w:val="24"/>
                <w:szCs w:val="24"/>
                <w:rPrChange w:id="1996" w:author="NTrinh" w:date="2024-01-26T16:37:00Z">
                  <w:rPr>
                    <w:rFonts w:cs="Times New Roman"/>
                    <w:sz w:val="26"/>
                    <w:szCs w:val="26"/>
                  </w:rPr>
                </w:rPrChange>
              </w:rPr>
              <w:pPrChange w:id="1997" w:author="NTrinh" w:date="2024-01-26T16:37:00Z">
                <w:pPr>
                  <w:spacing w:before="40" w:after="40"/>
                  <w:jc w:val="both"/>
                </w:pPr>
              </w:pPrChange>
            </w:pPr>
            <w:r w:rsidRPr="00A25E94">
              <w:rPr>
                <w:rFonts w:cs="Times New Roman"/>
                <w:sz w:val="24"/>
                <w:szCs w:val="24"/>
                <w:rPrChange w:id="1998" w:author="NTrinh" w:date="2024-01-26T16:37:00Z">
                  <w:rPr>
                    <w:rFonts w:cs="Times New Roman"/>
                    <w:sz w:val="26"/>
                    <w:szCs w:val="26"/>
                  </w:rPr>
                </w:rPrChange>
              </w:rPr>
              <w:t>infect_CAP</w:t>
            </w:r>
          </w:p>
        </w:tc>
        <w:tc>
          <w:tcPr>
            <w:tcW w:w="1842" w:type="dxa"/>
          </w:tcPr>
          <w:p w14:paraId="394F0819" w14:textId="77777777" w:rsidR="009F6557" w:rsidRPr="00A25E94" w:rsidRDefault="009F6557">
            <w:pPr>
              <w:spacing w:before="40" w:after="40" w:line="480" w:lineRule="auto"/>
              <w:jc w:val="both"/>
              <w:rPr>
                <w:rFonts w:cs="Times New Roman"/>
                <w:sz w:val="24"/>
                <w:szCs w:val="24"/>
                <w:lang w:val="en-US"/>
                <w:rPrChange w:id="1999" w:author="NTrinh" w:date="2024-01-26T16:37:00Z">
                  <w:rPr>
                    <w:rFonts w:cs="Times New Roman"/>
                    <w:sz w:val="26"/>
                    <w:szCs w:val="26"/>
                    <w:lang w:val="en-US"/>
                  </w:rPr>
                </w:rPrChange>
              </w:rPr>
              <w:pPrChange w:id="2000" w:author="NTrinh" w:date="2024-01-26T16:37:00Z">
                <w:pPr>
                  <w:spacing w:before="40" w:after="40"/>
                  <w:jc w:val="both"/>
                </w:pPr>
              </w:pPrChange>
            </w:pPr>
            <w:r w:rsidRPr="00A25E94">
              <w:rPr>
                <w:rFonts w:cs="Times New Roman"/>
                <w:sz w:val="24"/>
                <w:szCs w:val="24"/>
                <w:lang w:val="en-US"/>
                <w:rPrChange w:id="2001" w:author="NTrinh" w:date="2024-01-26T16:37:00Z">
                  <w:rPr>
                    <w:rFonts w:cs="Times New Roman"/>
                    <w:sz w:val="26"/>
                    <w:szCs w:val="26"/>
                    <w:lang w:val="en-US"/>
                  </w:rPr>
                </w:rPrChange>
              </w:rPr>
              <w:t>number (1)</w:t>
            </w:r>
          </w:p>
        </w:tc>
        <w:tc>
          <w:tcPr>
            <w:tcW w:w="4649" w:type="dxa"/>
          </w:tcPr>
          <w:p w14:paraId="27F67875" w14:textId="77777777" w:rsidR="009F6557" w:rsidRPr="00A25E94" w:rsidRDefault="009F6557">
            <w:pPr>
              <w:spacing w:before="40" w:after="40" w:line="480" w:lineRule="auto"/>
              <w:jc w:val="both"/>
              <w:rPr>
                <w:rFonts w:cs="Times New Roman"/>
                <w:sz w:val="24"/>
                <w:szCs w:val="24"/>
                <w:lang w:val="en-US"/>
                <w:rPrChange w:id="2002" w:author="NTrinh" w:date="2024-01-26T16:37:00Z">
                  <w:rPr>
                    <w:rFonts w:cs="Times New Roman"/>
                    <w:sz w:val="26"/>
                    <w:szCs w:val="26"/>
                    <w:lang w:val="en-US"/>
                  </w:rPr>
                </w:rPrChange>
              </w:rPr>
              <w:pPrChange w:id="2003" w:author="NTrinh" w:date="2024-01-26T16:37:00Z">
                <w:pPr>
                  <w:spacing w:before="40" w:after="40"/>
                  <w:jc w:val="both"/>
                </w:pPr>
              </w:pPrChange>
            </w:pPr>
            <w:r w:rsidRPr="00A25E94">
              <w:rPr>
                <w:rFonts w:cs="Times New Roman"/>
                <w:sz w:val="24"/>
                <w:szCs w:val="24"/>
                <w:lang w:val="en-US"/>
                <w:rPrChange w:id="2004" w:author="NTrinh" w:date="2024-01-26T16:37:00Z">
                  <w:rPr>
                    <w:rFonts w:cs="Times New Roman"/>
                    <w:sz w:val="26"/>
                    <w:szCs w:val="26"/>
                    <w:lang w:val="en-US"/>
                  </w:rPr>
                </w:rPrChange>
              </w:rPr>
              <w:t>Community-acquired pneumonia</w:t>
            </w:r>
          </w:p>
        </w:tc>
        <w:tc>
          <w:tcPr>
            <w:tcW w:w="4535" w:type="dxa"/>
          </w:tcPr>
          <w:p w14:paraId="3577DE05" w14:textId="77777777" w:rsidR="009F6557" w:rsidRPr="00A25E94" w:rsidRDefault="009F6557">
            <w:pPr>
              <w:spacing w:before="40" w:after="40" w:line="480" w:lineRule="auto"/>
              <w:jc w:val="both"/>
              <w:rPr>
                <w:rFonts w:cs="Times New Roman"/>
                <w:sz w:val="24"/>
                <w:szCs w:val="24"/>
                <w:lang w:val="en-US"/>
                <w:rPrChange w:id="2005" w:author="NTrinh" w:date="2024-01-26T16:37:00Z">
                  <w:rPr>
                    <w:rFonts w:cs="Times New Roman"/>
                    <w:sz w:val="26"/>
                    <w:szCs w:val="26"/>
                    <w:lang w:val="en-US"/>
                  </w:rPr>
                </w:rPrChange>
              </w:rPr>
              <w:pPrChange w:id="2006" w:author="NTrinh" w:date="2024-01-26T16:37:00Z">
                <w:pPr>
                  <w:spacing w:before="40" w:after="40"/>
                  <w:jc w:val="both"/>
                </w:pPr>
              </w:pPrChange>
            </w:pPr>
            <w:r w:rsidRPr="00A25E94">
              <w:rPr>
                <w:rFonts w:cs="Times New Roman"/>
                <w:sz w:val="24"/>
                <w:szCs w:val="24"/>
                <w:lang w:val="en-US"/>
                <w:rPrChange w:id="2007" w:author="NTrinh" w:date="2024-01-26T16:37:00Z">
                  <w:rPr>
                    <w:rFonts w:cs="Times New Roman"/>
                    <w:sz w:val="26"/>
                    <w:szCs w:val="26"/>
                    <w:lang w:val="en-US"/>
                  </w:rPr>
                </w:rPrChange>
              </w:rPr>
              <w:t>1 = Yes</w:t>
            </w:r>
          </w:p>
        </w:tc>
      </w:tr>
      <w:tr w:rsidR="009F6557" w:rsidRPr="00A25E94" w14:paraId="53064074" w14:textId="77777777" w:rsidTr="00361C52">
        <w:trPr>
          <w:jc w:val="center"/>
        </w:trPr>
        <w:tc>
          <w:tcPr>
            <w:tcW w:w="2689" w:type="dxa"/>
          </w:tcPr>
          <w:p w14:paraId="108AB94D" w14:textId="77777777" w:rsidR="009F6557" w:rsidRPr="00A25E94" w:rsidRDefault="009F6557">
            <w:pPr>
              <w:spacing w:before="40" w:after="40" w:line="480" w:lineRule="auto"/>
              <w:jc w:val="both"/>
              <w:rPr>
                <w:rFonts w:cs="Times New Roman"/>
                <w:sz w:val="24"/>
                <w:szCs w:val="24"/>
                <w:rPrChange w:id="2008" w:author="NTrinh" w:date="2024-01-26T16:37:00Z">
                  <w:rPr>
                    <w:rFonts w:cs="Times New Roman"/>
                    <w:sz w:val="26"/>
                    <w:szCs w:val="26"/>
                  </w:rPr>
                </w:rPrChange>
              </w:rPr>
              <w:pPrChange w:id="2009" w:author="NTrinh" w:date="2024-01-26T16:37:00Z">
                <w:pPr>
                  <w:spacing w:before="40" w:after="40"/>
                  <w:jc w:val="both"/>
                </w:pPr>
              </w:pPrChange>
            </w:pPr>
            <w:r w:rsidRPr="00A25E94">
              <w:rPr>
                <w:rFonts w:cs="Times New Roman"/>
                <w:sz w:val="24"/>
                <w:szCs w:val="24"/>
                <w:rPrChange w:id="2010" w:author="NTrinh" w:date="2024-01-26T16:37:00Z">
                  <w:rPr>
                    <w:rFonts w:cs="Times New Roman"/>
                    <w:sz w:val="26"/>
                    <w:szCs w:val="26"/>
                  </w:rPr>
                </w:rPrChange>
              </w:rPr>
              <w:t>infect_HAP</w:t>
            </w:r>
          </w:p>
        </w:tc>
        <w:tc>
          <w:tcPr>
            <w:tcW w:w="1842" w:type="dxa"/>
          </w:tcPr>
          <w:p w14:paraId="34F372AD" w14:textId="77777777" w:rsidR="009F6557" w:rsidRPr="00A25E94" w:rsidRDefault="009F6557">
            <w:pPr>
              <w:spacing w:before="40" w:after="40" w:line="480" w:lineRule="auto"/>
              <w:jc w:val="both"/>
              <w:rPr>
                <w:rFonts w:cs="Times New Roman"/>
                <w:sz w:val="24"/>
                <w:szCs w:val="24"/>
                <w:lang w:val="en-US"/>
                <w:rPrChange w:id="2011" w:author="NTrinh" w:date="2024-01-26T16:37:00Z">
                  <w:rPr>
                    <w:rFonts w:cs="Times New Roman"/>
                    <w:sz w:val="26"/>
                    <w:szCs w:val="26"/>
                    <w:lang w:val="en-US"/>
                  </w:rPr>
                </w:rPrChange>
              </w:rPr>
              <w:pPrChange w:id="2012" w:author="NTrinh" w:date="2024-01-26T16:37:00Z">
                <w:pPr>
                  <w:spacing w:before="40" w:after="40"/>
                  <w:jc w:val="both"/>
                </w:pPr>
              </w:pPrChange>
            </w:pPr>
            <w:r w:rsidRPr="00A25E94">
              <w:rPr>
                <w:rFonts w:cs="Times New Roman"/>
                <w:sz w:val="24"/>
                <w:szCs w:val="24"/>
                <w:lang w:val="en-US"/>
                <w:rPrChange w:id="2013" w:author="NTrinh" w:date="2024-01-26T16:37:00Z">
                  <w:rPr>
                    <w:rFonts w:cs="Times New Roman"/>
                    <w:sz w:val="26"/>
                    <w:szCs w:val="26"/>
                    <w:lang w:val="en-US"/>
                  </w:rPr>
                </w:rPrChange>
              </w:rPr>
              <w:t>number (1)</w:t>
            </w:r>
          </w:p>
        </w:tc>
        <w:tc>
          <w:tcPr>
            <w:tcW w:w="4649" w:type="dxa"/>
          </w:tcPr>
          <w:p w14:paraId="7A83170F" w14:textId="77777777" w:rsidR="009F6557" w:rsidRPr="00A25E94" w:rsidRDefault="009F6557">
            <w:pPr>
              <w:spacing w:before="40" w:after="40" w:line="480" w:lineRule="auto"/>
              <w:jc w:val="both"/>
              <w:rPr>
                <w:rFonts w:cs="Times New Roman"/>
                <w:sz w:val="24"/>
                <w:szCs w:val="24"/>
                <w:lang w:val="en-US"/>
                <w:rPrChange w:id="2014" w:author="NTrinh" w:date="2024-01-26T16:37:00Z">
                  <w:rPr>
                    <w:rFonts w:cs="Times New Roman"/>
                    <w:sz w:val="26"/>
                    <w:szCs w:val="26"/>
                    <w:lang w:val="en-US"/>
                  </w:rPr>
                </w:rPrChange>
              </w:rPr>
              <w:pPrChange w:id="2015" w:author="NTrinh" w:date="2024-01-26T16:37:00Z">
                <w:pPr>
                  <w:spacing w:before="40" w:after="40"/>
                  <w:jc w:val="both"/>
                </w:pPr>
              </w:pPrChange>
            </w:pPr>
            <w:r w:rsidRPr="00A25E94">
              <w:rPr>
                <w:rFonts w:cs="Times New Roman"/>
                <w:sz w:val="24"/>
                <w:szCs w:val="24"/>
                <w:lang w:val="en-US"/>
                <w:rPrChange w:id="2016" w:author="NTrinh" w:date="2024-01-26T16:37:00Z">
                  <w:rPr>
                    <w:rFonts w:cs="Times New Roman"/>
                    <w:sz w:val="26"/>
                    <w:szCs w:val="26"/>
                    <w:lang w:val="en-US"/>
                  </w:rPr>
                </w:rPrChange>
              </w:rPr>
              <w:t>Hospital-acquired pneumonia</w:t>
            </w:r>
          </w:p>
        </w:tc>
        <w:tc>
          <w:tcPr>
            <w:tcW w:w="4535" w:type="dxa"/>
          </w:tcPr>
          <w:p w14:paraId="12188DD8" w14:textId="77777777" w:rsidR="009F6557" w:rsidRPr="00A25E94" w:rsidRDefault="009F6557">
            <w:pPr>
              <w:spacing w:before="40" w:after="40" w:line="480" w:lineRule="auto"/>
              <w:jc w:val="both"/>
              <w:rPr>
                <w:rFonts w:cs="Times New Roman"/>
                <w:sz w:val="24"/>
                <w:szCs w:val="24"/>
                <w:lang w:val="en-US"/>
                <w:rPrChange w:id="2017" w:author="NTrinh" w:date="2024-01-26T16:37:00Z">
                  <w:rPr>
                    <w:rFonts w:cs="Times New Roman"/>
                    <w:sz w:val="26"/>
                    <w:szCs w:val="26"/>
                    <w:lang w:val="en-US"/>
                  </w:rPr>
                </w:rPrChange>
              </w:rPr>
              <w:pPrChange w:id="2018" w:author="NTrinh" w:date="2024-01-26T16:37:00Z">
                <w:pPr>
                  <w:spacing w:before="40" w:after="40"/>
                  <w:jc w:val="both"/>
                </w:pPr>
              </w:pPrChange>
            </w:pPr>
            <w:r w:rsidRPr="00A25E94">
              <w:rPr>
                <w:rFonts w:cs="Times New Roman"/>
                <w:sz w:val="24"/>
                <w:szCs w:val="24"/>
                <w:lang w:val="en-US"/>
                <w:rPrChange w:id="2019" w:author="NTrinh" w:date="2024-01-26T16:37:00Z">
                  <w:rPr>
                    <w:rFonts w:cs="Times New Roman"/>
                    <w:sz w:val="26"/>
                    <w:szCs w:val="26"/>
                    <w:lang w:val="en-US"/>
                  </w:rPr>
                </w:rPrChange>
              </w:rPr>
              <w:t>1 = Yes</w:t>
            </w:r>
          </w:p>
        </w:tc>
      </w:tr>
      <w:tr w:rsidR="009F6557" w:rsidRPr="00A25E94" w14:paraId="23C883A5" w14:textId="77777777" w:rsidTr="00361C52">
        <w:trPr>
          <w:jc w:val="center"/>
        </w:trPr>
        <w:tc>
          <w:tcPr>
            <w:tcW w:w="2689" w:type="dxa"/>
          </w:tcPr>
          <w:p w14:paraId="31E389B1" w14:textId="77777777" w:rsidR="009F6557" w:rsidRPr="00A25E94" w:rsidRDefault="009F6557">
            <w:pPr>
              <w:spacing w:before="40" w:after="40" w:line="480" w:lineRule="auto"/>
              <w:jc w:val="both"/>
              <w:rPr>
                <w:rFonts w:cs="Times New Roman"/>
                <w:sz w:val="24"/>
                <w:szCs w:val="24"/>
                <w:rPrChange w:id="2020" w:author="NTrinh" w:date="2024-01-26T16:37:00Z">
                  <w:rPr>
                    <w:rFonts w:cs="Times New Roman"/>
                    <w:sz w:val="26"/>
                    <w:szCs w:val="26"/>
                  </w:rPr>
                </w:rPrChange>
              </w:rPr>
              <w:pPrChange w:id="2021" w:author="NTrinh" w:date="2024-01-26T16:37:00Z">
                <w:pPr>
                  <w:spacing w:before="40" w:after="40"/>
                  <w:jc w:val="both"/>
                </w:pPr>
              </w:pPrChange>
            </w:pPr>
            <w:r w:rsidRPr="00A25E94">
              <w:rPr>
                <w:rFonts w:cs="Times New Roman"/>
                <w:sz w:val="24"/>
                <w:szCs w:val="24"/>
                <w:rPrChange w:id="2022" w:author="NTrinh" w:date="2024-01-26T16:37:00Z">
                  <w:rPr>
                    <w:rFonts w:cs="Times New Roman"/>
                    <w:sz w:val="26"/>
                    <w:szCs w:val="26"/>
                  </w:rPr>
                </w:rPrChange>
              </w:rPr>
              <w:t>infect_SSTI</w:t>
            </w:r>
          </w:p>
        </w:tc>
        <w:tc>
          <w:tcPr>
            <w:tcW w:w="1842" w:type="dxa"/>
          </w:tcPr>
          <w:p w14:paraId="01262631" w14:textId="77777777" w:rsidR="009F6557" w:rsidRPr="00A25E94" w:rsidRDefault="009F6557">
            <w:pPr>
              <w:spacing w:before="40" w:after="40" w:line="480" w:lineRule="auto"/>
              <w:jc w:val="both"/>
              <w:rPr>
                <w:rFonts w:cs="Times New Roman"/>
                <w:sz w:val="24"/>
                <w:szCs w:val="24"/>
                <w:lang w:val="en-US"/>
                <w:rPrChange w:id="2023" w:author="NTrinh" w:date="2024-01-26T16:37:00Z">
                  <w:rPr>
                    <w:rFonts w:cs="Times New Roman"/>
                    <w:sz w:val="26"/>
                    <w:szCs w:val="26"/>
                    <w:lang w:val="en-US"/>
                  </w:rPr>
                </w:rPrChange>
              </w:rPr>
              <w:pPrChange w:id="2024" w:author="NTrinh" w:date="2024-01-26T16:37:00Z">
                <w:pPr>
                  <w:spacing w:before="40" w:after="40"/>
                  <w:jc w:val="both"/>
                </w:pPr>
              </w:pPrChange>
            </w:pPr>
            <w:r w:rsidRPr="00A25E94">
              <w:rPr>
                <w:rFonts w:cs="Times New Roman"/>
                <w:sz w:val="24"/>
                <w:szCs w:val="24"/>
                <w:lang w:val="en-US"/>
                <w:rPrChange w:id="2025" w:author="NTrinh" w:date="2024-01-26T16:37:00Z">
                  <w:rPr>
                    <w:rFonts w:cs="Times New Roman"/>
                    <w:sz w:val="26"/>
                    <w:szCs w:val="26"/>
                    <w:lang w:val="en-US"/>
                  </w:rPr>
                </w:rPrChange>
              </w:rPr>
              <w:t>number (1)</w:t>
            </w:r>
          </w:p>
        </w:tc>
        <w:tc>
          <w:tcPr>
            <w:tcW w:w="4649" w:type="dxa"/>
          </w:tcPr>
          <w:p w14:paraId="2F93E5F1" w14:textId="77777777" w:rsidR="009F6557" w:rsidRPr="00A25E94" w:rsidRDefault="009F6557">
            <w:pPr>
              <w:spacing w:before="40" w:after="40" w:line="480" w:lineRule="auto"/>
              <w:jc w:val="both"/>
              <w:rPr>
                <w:rFonts w:cs="Times New Roman"/>
                <w:sz w:val="24"/>
                <w:szCs w:val="24"/>
                <w:lang w:val="en-US"/>
                <w:rPrChange w:id="2026" w:author="NTrinh" w:date="2024-01-26T16:37:00Z">
                  <w:rPr>
                    <w:rFonts w:cs="Times New Roman"/>
                    <w:sz w:val="26"/>
                    <w:szCs w:val="26"/>
                    <w:lang w:val="en-US"/>
                  </w:rPr>
                </w:rPrChange>
              </w:rPr>
              <w:pPrChange w:id="2027" w:author="NTrinh" w:date="2024-01-26T16:37:00Z">
                <w:pPr>
                  <w:spacing w:before="40" w:after="40"/>
                  <w:jc w:val="both"/>
                </w:pPr>
              </w:pPrChange>
            </w:pPr>
            <w:r w:rsidRPr="00A25E94">
              <w:rPr>
                <w:rFonts w:cs="Times New Roman"/>
                <w:sz w:val="24"/>
                <w:szCs w:val="24"/>
                <w:lang w:val="en-US"/>
                <w:rPrChange w:id="2028" w:author="NTrinh" w:date="2024-01-26T16:37:00Z">
                  <w:rPr>
                    <w:rFonts w:cs="Times New Roman"/>
                    <w:sz w:val="26"/>
                    <w:szCs w:val="26"/>
                    <w:lang w:val="en-US"/>
                  </w:rPr>
                </w:rPrChange>
              </w:rPr>
              <w:t>Skin and soft tissue infection</w:t>
            </w:r>
          </w:p>
        </w:tc>
        <w:tc>
          <w:tcPr>
            <w:tcW w:w="4535" w:type="dxa"/>
          </w:tcPr>
          <w:p w14:paraId="57E9149C" w14:textId="77777777" w:rsidR="009F6557" w:rsidRPr="00A25E94" w:rsidRDefault="009F6557">
            <w:pPr>
              <w:spacing w:before="40" w:after="40" w:line="480" w:lineRule="auto"/>
              <w:jc w:val="both"/>
              <w:rPr>
                <w:rFonts w:cs="Times New Roman"/>
                <w:sz w:val="24"/>
                <w:szCs w:val="24"/>
                <w:lang w:val="en-US"/>
                <w:rPrChange w:id="2029" w:author="NTrinh" w:date="2024-01-26T16:37:00Z">
                  <w:rPr>
                    <w:rFonts w:cs="Times New Roman"/>
                    <w:sz w:val="26"/>
                    <w:szCs w:val="26"/>
                    <w:lang w:val="en-US"/>
                  </w:rPr>
                </w:rPrChange>
              </w:rPr>
              <w:pPrChange w:id="2030" w:author="NTrinh" w:date="2024-01-26T16:37:00Z">
                <w:pPr>
                  <w:spacing w:before="40" w:after="40"/>
                  <w:jc w:val="both"/>
                </w:pPr>
              </w:pPrChange>
            </w:pPr>
            <w:r w:rsidRPr="00A25E94">
              <w:rPr>
                <w:rFonts w:cs="Times New Roman"/>
                <w:sz w:val="24"/>
                <w:szCs w:val="24"/>
                <w:lang w:val="en-US"/>
                <w:rPrChange w:id="2031" w:author="NTrinh" w:date="2024-01-26T16:37:00Z">
                  <w:rPr>
                    <w:rFonts w:cs="Times New Roman"/>
                    <w:sz w:val="26"/>
                    <w:szCs w:val="26"/>
                    <w:lang w:val="en-US"/>
                  </w:rPr>
                </w:rPrChange>
              </w:rPr>
              <w:t>1 = Yes</w:t>
            </w:r>
          </w:p>
        </w:tc>
      </w:tr>
      <w:tr w:rsidR="009F6557" w:rsidRPr="00A25E94" w14:paraId="56F7C3B0" w14:textId="77777777" w:rsidTr="00361C52">
        <w:trPr>
          <w:jc w:val="center"/>
        </w:trPr>
        <w:tc>
          <w:tcPr>
            <w:tcW w:w="2689" w:type="dxa"/>
          </w:tcPr>
          <w:p w14:paraId="5E6F205D" w14:textId="77777777" w:rsidR="009F6557" w:rsidRPr="00A25E94" w:rsidRDefault="009F6557">
            <w:pPr>
              <w:spacing w:before="40" w:after="40" w:line="480" w:lineRule="auto"/>
              <w:jc w:val="both"/>
              <w:rPr>
                <w:rFonts w:cs="Times New Roman"/>
                <w:sz w:val="24"/>
                <w:szCs w:val="24"/>
                <w:rPrChange w:id="2032" w:author="NTrinh" w:date="2024-01-26T16:37:00Z">
                  <w:rPr>
                    <w:rFonts w:cs="Times New Roman"/>
                    <w:sz w:val="26"/>
                    <w:szCs w:val="26"/>
                  </w:rPr>
                </w:rPrChange>
              </w:rPr>
              <w:pPrChange w:id="2033" w:author="NTrinh" w:date="2024-01-26T16:37:00Z">
                <w:pPr>
                  <w:spacing w:before="40" w:after="40"/>
                  <w:jc w:val="both"/>
                </w:pPr>
              </w:pPrChange>
            </w:pPr>
            <w:r w:rsidRPr="00A25E94">
              <w:rPr>
                <w:rFonts w:cs="Times New Roman"/>
                <w:sz w:val="24"/>
                <w:szCs w:val="24"/>
                <w:rPrChange w:id="2034" w:author="NTrinh" w:date="2024-01-26T16:37:00Z">
                  <w:rPr>
                    <w:rFonts w:cs="Times New Roman"/>
                    <w:sz w:val="26"/>
                    <w:szCs w:val="26"/>
                  </w:rPr>
                </w:rPrChange>
              </w:rPr>
              <w:t>infect_CNS</w:t>
            </w:r>
          </w:p>
        </w:tc>
        <w:tc>
          <w:tcPr>
            <w:tcW w:w="1842" w:type="dxa"/>
          </w:tcPr>
          <w:p w14:paraId="68397E4D" w14:textId="77777777" w:rsidR="009F6557" w:rsidRPr="00A25E94" w:rsidRDefault="009F6557">
            <w:pPr>
              <w:spacing w:before="40" w:after="40" w:line="480" w:lineRule="auto"/>
              <w:jc w:val="both"/>
              <w:rPr>
                <w:rFonts w:cs="Times New Roman"/>
                <w:sz w:val="24"/>
                <w:szCs w:val="24"/>
                <w:lang w:val="en-US"/>
                <w:rPrChange w:id="2035" w:author="NTrinh" w:date="2024-01-26T16:37:00Z">
                  <w:rPr>
                    <w:rFonts w:cs="Times New Roman"/>
                    <w:sz w:val="26"/>
                    <w:szCs w:val="26"/>
                    <w:lang w:val="en-US"/>
                  </w:rPr>
                </w:rPrChange>
              </w:rPr>
              <w:pPrChange w:id="2036" w:author="NTrinh" w:date="2024-01-26T16:37:00Z">
                <w:pPr>
                  <w:spacing w:before="40" w:after="40"/>
                  <w:jc w:val="both"/>
                </w:pPr>
              </w:pPrChange>
            </w:pPr>
            <w:r w:rsidRPr="00A25E94">
              <w:rPr>
                <w:rFonts w:cs="Times New Roman"/>
                <w:sz w:val="24"/>
                <w:szCs w:val="24"/>
                <w:lang w:val="en-US"/>
                <w:rPrChange w:id="2037" w:author="NTrinh" w:date="2024-01-26T16:37:00Z">
                  <w:rPr>
                    <w:rFonts w:cs="Times New Roman"/>
                    <w:sz w:val="26"/>
                    <w:szCs w:val="26"/>
                    <w:lang w:val="en-US"/>
                  </w:rPr>
                </w:rPrChange>
              </w:rPr>
              <w:t>number (1)</w:t>
            </w:r>
          </w:p>
        </w:tc>
        <w:tc>
          <w:tcPr>
            <w:tcW w:w="4649" w:type="dxa"/>
          </w:tcPr>
          <w:p w14:paraId="00AF4D1B" w14:textId="77777777" w:rsidR="009F6557" w:rsidRPr="00A25E94" w:rsidRDefault="009F6557">
            <w:pPr>
              <w:spacing w:before="40" w:after="40" w:line="480" w:lineRule="auto"/>
              <w:jc w:val="both"/>
              <w:rPr>
                <w:rFonts w:cs="Times New Roman"/>
                <w:sz w:val="24"/>
                <w:szCs w:val="24"/>
                <w:lang w:val="en-US"/>
                <w:rPrChange w:id="2038" w:author="NTrinh" w:date="2024-01-26T16:37:00Z">
                  <w:rPr>
                    <w:rFonts w:cs="Times New Roman"/>
                    <w:sz w:val="26"/>
                    <w:szCs w:val="26"/>
                    <w:lang w:val="en-US"/>
                  </w:rPr>
                </w:rPrChange>
              </w:rPr>
              <w:pPrChange w:id="2039" w:author="NTrinh" w:date="2024-01-26T16:37:00Z">
                <w:pPr>
                  <w:spacing w:before="40" w:after="40"/>
                  <w:jc w:val="both"/>
                </w:pPr>
              </w:pPrChange>
            </w:pPr>
            <w:r w:rsidRPr="00A25E94">
              <w:rPr>
                <w:rFonts w:cs="Times New Roman"/>
                <w:sz w:val="24"/>
                <w:szCs w:val="24"/>
                <w:lang w:val="en-US"/>
                <w:rPrChange w:id="2040" w:author="NTrinh" w:date="2024-01-26T16:37:00Z">
                  <w:rPr>
                    <w:rFonts w:cs="Times New Roman"/>
                    <w:sz w:val="26"/>
                    <w:szCs w:val="26"/>
                    <w:lang w:val="en-US"/>
                  </w:rPr>
                </w:rPrChange>
              </w:rPr>
              <w:t>Central nervous system infection</w:t>
            </w:r>
          </w:p>
        </w:tc>
        <w:tc>
          <w:tcPr>
            <w:tcW w:w="4535" w:type="dxa"/>
          </w:tcPr>
          <w:p w14:paraId="602DC552" w14:textId="77777777" w:rsidR="009F6557" w:rsidRPr="00A25E94" w:rsidRDefault="009F6557">
            <w:pPr>
              <w:spacing w:before="40" w:after="40" w:line="480" w:lineRule="auto"/>
              <w:jc w:val="both"/>
              <w:rPr>
                <w:rFonts w:cs="Times New Roman"/>
                <w:sz w:val="24"/>
                <w:szCs w:val="24"/>
                <w:lang w:val="en-US"/>
                <w:rPrChange w:id="2041" w:author="NTrinh" w:date="2024-01-26T16:37:00Z">
                  <w:rPr>
                    <w:rFonts w:cs="Times New Roman"/>
                    <w:sz w:val="26"/>
                    <w:szCs w:val="26"/>
                    <w:lang w:val="en-US"/>
                  </w:rPr>
                </w:rPrChange>
              </w:rPr>
              <w:pPrChange w:id="2042" w:author="NTrinh" w:date="2024-01-26T16:37:00Z">
                <w:pPr>
                  <w:spacing w:before="40" w:after="40"/>
                  <w:jc w:val="both"/>
                </w:pPr>
              </w:pPrChange>
            </w:pPr>
            <w:r w:rsidRPr="00A25E94">
              <w:rPr>
                <w:rFonts w:cs="Times New Roman"/>
                <w:sz w:val="24"/>
                <w:szCs w:val="24"/>
                <w:lang w:val="en-US"/>
                <w:rPrChange w:id="2043" w:author="NTrinh" w:date="2024-01-26T16:37:00Z">
                  <w:rPr>
                    <w:rFonts w:cs="Times New Roman"/>
                    <w:sz w:val="26"/>
                    <w:szCs w:val="26"/>
                    <w:lang w:val="en-US"/>
                  </w:rPr>
                </w:rPrChange>
              </w:rPr>
              <w:t>1 = Yes</w:t>
            </w:r>
          </w:p>
        </w:tc>
      </w:tr>
      <w:tr w:rsidR="009F6557" w:rsidRPr="00A25E94" w14:paraId="2C76F38B" w14:textId="77777777" w:rsidTr="00361C52">
        <w:trPr>
          <w:jc w:val="center"/>
        </w:trPr>
        <w:tc>
          <w:tcPr>
            <w:tcW w:w="2689" w:type="dxa"/>
          </w:tcPr>
          <w:p w14:paraId="7A1B27A0" w14:textId="77777777" w:rsidR="009F6557" w:rsidRPr="00A25E94" w:rsidRDefault="009F6557">
            <w:pPr>
              <w:spacing w:before="40" w:after="40" w:line="480" w:lineRule="auto"/>
              <w:jc w:val="both"/>
              <w:rPr>
                <w:rFonts w:cs="Times New Roman"/>
                <w:sz w:val="24"/>
                <w:szCs w:val="24"/>
                <w:rPrChange w:id="2044" w:author="NTrinh" w:date="2024-01-26T16:37:00Z">
                  <w:rPr>
                    <w:rFonts w:cs="Times New Roman"/>
                    <w:sz w:val="26"/>
                    <w:szCs w:val="26"/>
                  </w:rPr>
                </w:rPrChange>
              </w:rPr>
              <w:pPrChange w:id="2045" w:author="NTrinh" w:date="2024-01-26T16:37:00Z">
                <w:pPr>
                  <w:spacing w:before="40" w:after="40"/>
                  <w:jc w:val="both"/>
                </w:pPr>
              </w:pPrChange>
            </w:pPr>
            <w:r w:rsidRPr="00A25E94">
              <w:rPr>
                <w:rFonts w:cs="Times New Roman"/>
                <w:sz w:val="24"/>
                <w:szCs w:val="24"/>
                <w:rPrChange w:id="2046" w:author="NTrinh" w:date="2024-01-26T16:37:00Z">
                  <w:rPr>
                    <w:rFonts w:cs="Times New Roman"/>
                    <w:sz w:val="26"/>
                    <w:szCs w:val="26"/>
                  </w:rPr>
                </w:rPrChange>
              </w:rPr>
              <w:t>infect_IAI</w:t>
            </w:r>
          </w:p>
        </w:tc>
        <w:tc>
          <w:tcPr>
            <w:tcW w:w="1842" w:type="dxa"/>
          </w:tcPr>
          <w:p w14:paraId="7ECC2C84" w14:textId="77777777" w:rsidR="009F6557" w:rsidRPr="00A25E94" w:rsidRDefault="009F6557">
            <w:pPr>
              <w:spacing w:before="40" w:after="40" w:line="480" w:lineRule="auto"/>
              <w:jc w:val="both"/>
              <w:rPr>
                <w:rFonts w:cs="Times New Roman"/>
                <w:sz w:val="24"/>
                <w:szCs w:val="24"/>
                <w:lang w:val="en-US"/>
                <w:rPrChange w:id="2047" w:author="NTrinh" w:date="2024-01-26T16:37:00Z">
                  <w:rPr>
                    <w:rFonts w:cs="Times New Roman"/>
                    <w:sz w:val="26"/>
                    <w:szCs w:val="26"/>
                    <w:lang w:val="en-US"/>
                  </w:rPr>
                </w:rPrChange>
              </w:rPr>
              <w:pPrChange w:id="2048" w:author="NTrinh" w:date="2024-01-26T16:37:00Z">
                <w:pPr>
                  <w:spacing w:before="40" w:after="40"/>
                  <w:jc w:val="both"/>
                </w:pPr>
              </w:pPrChange>
            </w:pPr>
            <w:r w:rsidRPr="00A25E94">
              <w:rPr>
                <w:rFonts w:cs="Times New Roman"/>
                <w:sz w:val="24"/>
                <w:szCs w:val="24"/>
                <w:lang w:val="en-US"/>
                <w:rPrChange w:id="2049" w:author="NTrinh" w:date="2024-01-26T16:37:00Z">
                  <w:rPr>
                    <w:rFonts w:cs="Times New Roman"/>
                    <w:sz w:val="26"/>
                    <w:szCs w:val="26"/>
                    <w:lang w:val="en-US"/>
                  </w:rPr>
                </w:rPrChange>
              </w:rPr>
              <w:t>number (1)</w:t>
            </w:r>
          </w:p>
        </w:tc>
        <w:tc>
          <w:tcPr>
            <w:tcW w:w="4649" w:type="dxa"/>
          </w:tcPr>
          <w:p w14:paraId="79D4CCD8" w14:textId="77777777" w:rsidR="009F6557" w:rsidRPr="00A25E94" w:rsidRDefault="009F6557">
            <w:pPr>
              <w:spacing w:before="40" w:after="40" w:line="480" w:lineRule="auto"/>
              <w:jc w:val="both"/>
              <w:rPr>
                <w:rFonts w:cs="Times New Roman"/>
                <w:sz w:val="24"/>
                <w:szCs w:val="24"/>
                <w:lang w:val="en-US"/>
                <w:rPrChange w:id="2050" w:author="NTrinh" w:date="2024-01-26T16:37:00Z">
                  <w:rPr>
                    <w:rFonts w:cs="Times New Roman"/>
                    <w:sz w:val="26"/>
                    <w:szCs w:val="26"/>
                    <w:lang w:val="en-US"/>
                  </w:rPr>
                </w:rPrChange>
              </w:rPr>
              <w:pPrChange w:id="2051" w:author="NTrinh" w:date="2024-01-26T16:37:00Z">
                <w:pPr>
                  <w:spacing w:before="40" w:after="40"/>
                  <w:jc w:val="both"/>
                </w:pPr>
              </w:pPrChange>
            </w:pPr>
            <w:r w:rsidRPr="00A25E94">
              <w:rPr>
                <w:rFonts w:cs="Times New Roman"/>
                <w:sz w:val="24"/>
                <w:szCs w:val="24"/>
                <w:lang w:val="en-US"/>
                <w:rPrChange w:id="2052" w:author="NTrinh" w:date="2024-01-26T16:37:00Z">
                  <w:rPr>
                    <w:rFonts w:cs="Times New Roman"/>
                    <w:sz w:val="26"/>
                    <w:szCs w:val="26"/>
                    <w:lang w:val="en-US"/>
                  </w:rPr>
                </w:rPrChange>
              </w:rPr>
              <w:t>Intra-abdominal infection</w:t>
            </w:r>
          </w:p>
        </w:tc>
        <w:tc>
          <w:tcPr>
            <w:tcW w:w="4535" w:type="dxa"/>
          </w:tcPr>
          <w:p w14:paraId="73C37546" w14:textId="77777777" w:rsidR="009F6557" w:rsidRPr="00A25E94" w:rsidRDefault="009F6557">
            <w:pPr>
              <w:spacing w:before="40" w:after="40" w:line="480" w:lineRule="auto"/>
              <w:jc w:val="both"/>
              <w:rPr>
                <w:rFonts w:cs="Times New Roman"/>
                <w:sz w:val="24"/>
                <w:szCs w:val="24"/>
                <w:lang w:val="en-US"/>
                <w:rPrChange w:id="2053" w:author="NTrinh" w:date="2024-01-26T16:37:00Z">
                  <w:rPr>
                    <w:rFonts w:cs="Times New Roman"/>
                    <w:sz w:val="26"/>
                    <w:szCs w:val="26"/>
                    <w:lang w:val="en-US"/>
                  </w:rPr>
                </w:rPrChange>
              </w:rPr>
              <w:pPrChange w:id="2054" w:author="NTrinh" w:date="2024-01-26T16:37:00Z">
                <w:pPr>
                  <w:spacing w:before="40" w:after="40"/>
                  <w:jc w:val="both"/>
                </w:pPr>
              </w:pPrChange>
            </w:pPr>
            <w:r w:rsidRPr="00A25E94">
              <w:rPr>
                <w:rFonts w:cs="Times New Roman"/>
                <w:sz w:val="24"/>
                <w:szCs w:val="24"/>
                <w:lang w:val="en-US"/>
                <w:rPrChange w:id="2055" w:author="NTrinh" w:date="2024-01-26T16:37:00Z">
                  <w:rPr>
                    <w:rFonts w:cs="Times New Roman"/>
                    <w:sz w:val="26"/>
                    <w:szCs w:val="26"/>
                    <w:lang w:val="en-US"/>
                  </w:rPr>
                </w:rPrChange>
              </w:rPr>
              <w:t>1 = Yes</w:t>
            </w:r>
          </w:p>
        </w:tc>
      </w:tr>
      <w:tr w:rsidR="009F6557" w:rsidRPr="00A25E94" w14:paraId="4A25B211" w14:textId="77777777" w:rsidTr="00361C52">
        <w:trPr>
          <w:jc w:val="center"/>
        </w:trPr>
        <w:tc>
          <w:tcPr>
            <w:tcW w:w="2689" w:type="dxa"/>
          </w:tcPr>
          <w:p w14:paraId="6A69F1BC" w14:textId="77777777" w:rsidR="009F6557" w:rsidRPr="00A25E94" w:rsidRDefault="009F6557">
            <w:pPr>
              <w:spacing w:before="40" w:after="40" w:line="480" w:lineRule="auto"/>
              <w:jc w:val="both"/>
              <w:rPr>
                <w:rFonts w:cs="Times New Roman"/>
                <w:sz w:val="24"/>
                <w:szCs w:val="24"/>
                <w:rPrChange w:id="2056" w:author="NTrinh" w:date="2024-01-26T16:37:00Z">
                  <w:rPr>
                    <w:rFonts w:cs="Times New Roman"/>
                    <w:sz w:val="26"/>
                    <w:szCs w:val="26"/>
                  </w:rPr>
                </w:rPrChange>
              </w:rPr>
              <w:pPrChange w:id="2057" w:author="NTrinh" w:date="2024-01-26T16:37:00Z">
                <w:pPr>
                  <w:spacing w:before="40" w:after="40"/>
                  <w:jc w:val="both"/>
                </w:pPr>
              </w:pPrChange>
            </w:pPr>
            <w:r w:rsidRPr="00A25E94">
              <w:rPr>
                <w:rFonts w:cs="Times New Roman"/>
                <w:sz w:val="24"/>
                <w:szCs w:val="24"/>
                <w:rPrChange w:id="2058" w:author="NTrinh" w:date="2024-01-26T16:37:00Z">
                  <w:rPr>
                    <w:rFonts w:cs="Times New Roman"/>
                    <w:sz w:val="26"/>
                    <w:szCs w:val="26"/>
                  </w:rPr>
                </w:rPrChange>
              </w:rPr>
              <w:t>infect_UTI</w:t>
            </w:r>
          </w:p>
        </w:tc>
        <w:tc>
          <w:tcPr>
            <w:tcW w:w="1842" w:type="dxa"/>
          </w:tcPr>
          <w:p w14:paraId="7D6BBC1E" w14:textId="77777777" w:rsidR="009F6557" w:rsidRPr="00A25E94" w:rsidRDefault="009F6557">
            <w:pPr>
              <w:spacing w:before="40" w:after="40" w:line="480" w:lineRule="auto"/>
              <w:jc w:val="both"/>
              <w:rPr>
                <w:rFonts w:cs="Times New Roman"/>
                <w:sz w:val="24"/>
                <w:szCs w:val="24"/>
                <w:lang w:val="en-US"/>
                <w:rPrChange w:id="2059" w:author="NTrinh" w:date="2024-01-26T16:37:00Z">
                  <w:rPr>
                    <w:rFonts w:cs="Times New Roman"/>
                    <w:sz w:val="26"/>
                    <w:szCs w:val="26"/>
                    <w:lang w:val="en-US"/>
                  </w:rPr>
                </w:rPrChange>
              </w:rPr>
              <w:pPrChange w:id="2060" w:author="NTrinh" w:date="2024-01-26T16:37:00Z">
                <w:pPr>
                  <w:spacing w:before="40" w:after="40"/>
                  <w:jc w:val="both"/>
                </w:pPr>
              </w:pPrChange>
            </w:pPr>
            <w:r w:rsidRPr="00A25E94">
              <w:rPr>
                <w:rFonts w:cs="Times New Roman"/>
                <w:sz w:val="24"/>
                <w:szCs w:val="24"/>
                <w:lang w:val="en-US"/>
                <w:rPrChange w:id="2061" w:author="NTrinh" w:date="2024-01-26T16:37:00Z">
                  <w:rPr>
                    <w:rFonts w:cs="Times New Roman"/>
                    <w:sz w:val="26"/>
                    <w:szCs w:val="26"/>
                    <w:lang w:val="en-US"/>
                  </w:rPr>
                </w:rPrChange>
              </w:rPr>
              <w:t>number (1)</w:t>
            </w:r>
          </w:p>
        </w:tc>
        <w:tc>
          <w:tcPr>
            <w:tcW w:w="4649" w:type="dxa"/>
          </w:tcPr>
          <w:p w14:paraId="291CD0A6" w14:textId="77777777" w:rsidR="009F6557" w:rsidRPr="00A25E94" w:rsidRDefault="009F6557">
            <w:pPr>
              <w:spacing w:before="40" w:after="40" w:line="480" w:lineRule="auto"/>
              <w:jc w:val="both"/>
              <w:rPr>
                <w:rFonts w:cs="Times New Roman"/>
                <w:sz w:val="24"/>
                <w:szCs w:val="24"/>
                <w:lang w:val="en-US"/>
                <w:rPrChange w:id="2062" w:author="NTrinh" w:date="2024-01-26T16:37:00Z">
                  <w:rPr>
                    <w:rFonts w:cs="Times New Roman"/>
                    <w:sz w:val="26"/>
                    <w:szCs w:val="26"/>
                    <w:lang w:val="en-US"/>
                  </w:rPr>
                </w:rPrChange>
              </w:rPr>
              <w:pPrChange w:id="2063" w:author="NTrinh" w:date="2024-01-26T16:37:00Z">
                <w:pPr>
                  <w:spacing w:before="40" w:after="40"/>
                  <w:jc w:val="both"/>
                </w:pPr>
              </w:pPrChange>
            </w:pPr>
            <w:r w:rsidRPr="00A25E94">
              <w:rPr>
                <w:rFonts w:cs="Times New Roman"/>
                <w:sz w:val="24"/>
                <w:szCs w:val="24"/>
                <w:lang w:val="en-US"/>
                <w:rPrChange w:id="2064" w:author="NTrinh" w:date="2024-01-26T16:37:00Z">
                  <w:rPr>
                    <w:rFonts w:cs="Times New Roman"/>
                    <w:sz w:val="26"/>
                    <w:szCs w:val="26"/>
                    <w:lang w:val="en-US"/>
                  </w:rPr>
                </w:rPrChange>
              </w:rPr>
              <w:t>Urinary tract infection</w:t>
            </w:r>
          </w:p>
        </w:tc>
        <w:tc>
          <w:tcPr>
            <w:tcW w:w="4535" w:type="dxa"/>
          </w:tcPr>
          <w:p w14:paraId="517D2C9F" w14:textId="77777777" w:rsidR="009F6557" w:rsidRPr="00A25E94" w:rsidRDefault="009F6557">
            <w:pPr>
              <w:spacing w:before="40" w:after="40" w:line="480" w:lineRule="auto"/>
              <w:jc w:val="both"/>
              <w:rPr>
                <w:rFonts w:cs="Times New Roman"/>
                <w:sz w:val="24"/>
                <w:szCs w:val="24"/>
                <w:lang w:val="en-US"/>
                <w:rPrChange w:id="2065" w:author="NTrinh" w:date="2024-01-26T16:37:00Z">
                  <w:rPr>
                    <w:rFonts w:cs="Times New Roman"/>
                    <w:sz w:val="26"/>
                    <w:szCs w:val="26"/>
                    <w:lang w:val="en-US"/>
                  </w:rPr>
                </w:rPrChange>
              </w:rPr>
              <w:pPrChange w:id="2066" w:author="NTrinh" w:date="2024-01-26T16:37:00Z">
                <w:pPr>
                  <w:spacing w:before="40" w:after="40"/>
                  <w:jc w:val="both"/>
                </w:pPr>
              </w:pPrChange>
            </w:pPr>
            <w:r w:rsidRPr="00A25E94">
              <w:rPr>
                <w:rFonts w:cs="Times New Roman"/>
                <w:sz w:val="24"/>
                <w:szCs w:val="24"/>
                <w:lang w:val="en-US"/>
                <w:rPrChange w:id="2067" w:author="NTrinh" w:date="2024-01-26T16:37:00Z">
                  <w:rPr>
                    <w:rFonts w:cs="Times New Roman"/>
                    <w:sz w:val="26"/>
                    <w:szCs w:val="26"/>
                    <w:lang w:val="en-US"/>
                  </w:rPr>
                </w:rPrChange>
              </w:rPr>
              <w:t>1 = Yes</w:t>
            </w:r>
          </w:p>
        </w:tc>
      </w:tr>
      <w:tr w:rsidR="009F6557" w:rsidRPr="00A25E94" w14:paraId="00969902" w14:textId="77777777" w:rsidTr="00361C52">
        <w:trPr>
          <w:jc w:val="center"/>
        </w:trPr>
        <w:tc>
          <w:tcPr>
            <w:tcW w:w="2689" w:type="dxa"/>
          </w:tcPr>
          <w:p w14:paraId="232D1C01" w14:textId="77777777" w:rsidR="009F6557" w:rsidRPr="00A25E94" w:rsidRDefault="009F6557">
            <w:pPr>
              <w:spacing w:before="40" w:after="40" w:line="480" w:lineRule="auto"/>
              <w:jc w:val="both"/>
              <w:rPr>
                <w:rFonts w:cs="Times New Roman"/>
                <w:sz w:val="24"/>
                <w:szCs w:val="24"/>
                <w:rPrChange w:id="2068" w:author="NTrinh" w:date="2024-01-26T16:37:00Z">
                  <w:rPr>
                    <w:rFonts w:cs="Times New Roman"/>
                    <w:sz w:val="26"/>
                    <w:szCs w:val="26"/>
                  </w:rPr>
                </w:rPrChange>
              </w:rPr>
              <w:pPrChange w:id="2069" w:author="NTrinh" w:date="2024-01-26T16:37:00Z">
                <w:pPr>
                  <w:spacing w:before="40" w:after="40"/>
                  <w:jc w:val="both"/>
                </w:pPr>
              </w:pPrChange>
            </w:pPr>
            <w:r w:rsidRPr="00A25E94">
              <w:rPr>
                <w:rFonts w:cs="Times New Roman"/>
                <w:sz w:val="24"/>
                <w:szCs w:val="24"/>
                <w:rPrChange w:id="2070" w:author="NTrinh" w:date="2024-01-26T16:37:00Z">
                  <w:rPr>
                    <w:rFonts w:cs="Times New Roman"/>
                    <w:sz w:val="26"/>
                    <w:szCs w:val="26"/>
                  </w:rPr>
                </w:rPrChange>
              </w:rPr>
              <w:t>infect_BJI</w:t>
            </w:r>
          </w:p>
        </w:tc>
        <w:tc>
          <w:tcPr>
            <w:tcW w:w="1842" w:type="dxa"/>
          </w:tcPr>
          <w:p w14:paraId="14982670" w14:textId="77777777" w:rsidR="009F6557" w:rsidRPr="00A25E94" w:rsidRDefault="009F6557">
            <w:pPr>
              <w:spacing w:before="40" w:after="40" w:line="480" w:lineRule="auto"/>
              <w:jc w:val="both"/>
              <w:rPr>
                <w:rFonts w:cs="Times New Roman"/>
                <w:sz w:val="24"/>
                <w:szCs w:val="24"/>
                <w:lang w:val="en-US"/>
                <w:rPrChange w:id="2071" w:author="NTrinh" w:date="2024-01-26T16:37:00Z">
                  <w:rPr>
                    <w:rFonts w:cs="Times New Roman"/>
                    <w:sz w:val="26"/>
                    <w:szCs w:val="26"/>
                    <w:lang w:val="en-US"/>
                  </w:rPr>
                </w:rPrChange>
              </w:rPr>
              <w:pPrChange w:id="2072" w:author="NTrinh" w:date="2024-01-26T16:37:00Z">
                <w:pPr>
                  <w:spacing w:before="40" w:after="40"/>
                  <w:jc w:val="both"/>
                </w:pPr>
              </w:pPrChange>
            </w:pPr>
            <w:r w:rsidRPr="00A25E94">
              <w:rPr>
                <w:rFonts w:cs="Times New Roman"/>
                <w:sz w:val="24"/>
                <w:szCs w:val="24"/>
                <w:lang w:val="en-US"/>
                <w:rPrChange w:id="2073" w:author="NTrinh" w:date="2024-01-26T16:37:00Z">
                  <w:rPr>
                    <w:rFonts w:cs="Times New Roman"/>
                    <w:sz w:val="26"/>
                    <w:szCs w:val="26"/>
                    <w:lang w:val="en-US"/>
                  </w:rPr>
                </w:rPrChange>
              </w:rPr>
              <w:t>number (1)</w:t>
            </w:r>
          </w:p>
        </w:tc>
        <w:tc>
          <w:tcPr>
            <w:tcW w:w="4649" w:type="dxa"/>
          </w:tcPr>
          <w:p w14:paraId="2C074286" w14:textId="77777777" w:rsidR="009F6557" w:rsidRPr="00A25E94" w:rsidRDefault="009F6557">
            <w:pPr>
              <w:spacing w:before="40" w:after="40" w:line="480" w:lineRule="auto"/>
              <w:jc w:val="both"/>
              <w:rPr>
                <w:rFonts w:cs="Times New Roman"/>
                <w:sz w:val="24"/>
                <w:szCs w:val="24"/>
                <w:lang w:val="en-US"/>
                <w:rPrChange w:id="2074" w:author="NTrinh" w:date="2024-01-26T16:37:00Z">
                  <w:rPr>
                    <w:rFonts w:cs="Times New Roman"/>
                    <w:sz w:val="26"/>
                    <w:szCs w:val="26"/>
                    <w:lang w:val="en-US"/>
                  </w:rPr>
                </w:rPrChange>
              </w:rPr>
              <w:pPrChange w:id="2075" w:author="NTrinh" w:date="2024-01-26T16:37:00Z">
                <w:pPr>
                  <w:spacing w:before="40" w:after="40"/>
                  <w:jc w:val="both"/>
                </w:pPr>
              </w:pPrChange>
            </w:pPr>
            <w:r w:rsidRPr="00A25E94">
              <w:rPr>
                <w:rFonts w:cs="Times New Roman"/>
                <w:sz w:val="24"/>
                <w:szCs w:val="24"/>
                <w:lang w:val="en-US"/>
                <w:rPrChange w:id="2076" w:author="NTrinh" w:date="2024-01-26T16:37:00Z">
                  <w:rPr>
                    <w:rFonts w:cs="Times New Roman"/>
                    <w:sz w:val="26"/>
                    <w:szCs w:val="26"/>
                    <w:lang w:val="en-US"/>
                  </w:rPr>
                </w:rPrChange>
              </w:rPr>
              <w:t>Bone and joint infection</w:t>
            </w:r>
          </w:p>
        </w:tc>
        <w:tc>
          <w:tcPr>
            <w:tcW w:w="4535" w:type="dxa"/>
          </w:tcPr>
          <w:p w14:paraId="2D8FCC1F" w14:textId="77777777" w:rsidR="009F6557" w:rsidRPr="00A25E94" w:rsidRDefault="009F6557">
            <w:pPr>
              <w:spacing w:before="40" w:after="40" w:line="480" w:lineRule="auto"/>
              <w:jc w:val="both"/>
              <w:rPr>
                <w:rFonts w:cs="Times New Roman"/>
                <w:sz w:val="24"/>
                <w:szCs w:val="24"/>
                <w:lang w:val="en-US"/>
                <w:rPrChange w:id="2077" w:author="NTrinh" w:date="2024-01-26T16:37:00Z">
                  <w:rPr>
                    <w:rFonts w:cs="Times New Roman"/>
                    <w:sz w:val="26"/>
                    <w:szCs w:val="26"/>
                    <w:lang w:val="en-US"/>
                  </w:rPr>
                </w:rPrChange>
              </w:rPr>
              <w:pPrChange w:id="2078" w:author="NTrinh" w:date="2024-01-26T16:37:00Z">
                <w:pPr>
                  <w:spacing w:before="40" w:after="40"/>
                  <w:jc w:val="both"/>
                </w:pPr>
              </w:pPrChange>
            </w:pPr>
            <w:r w:rsidRPr="00A25E94">
              <w:rPr>
                <w:rFonts w:cs="Times New Roman"/>
                <w:sz w:val="24"/>
                <w:szCs w:val="24"/>
                <w:lang w:val="en-US"/>
                <w:rPrChange w:id="2079" w:author="NTrinh" w:date="2024-01-26T16:37:00Z">
                  <w:rPr>
                    <w:rFonts w:cs="Times New Roman"/>
                    <w:sz w:val="26"/>
                    <w:szCs w:val="26"/>
                    <w:lang w:val="en-US"/>
                  </w:rPr>
                </w:rPrChange>
              </w:rPr>
              <w:t>1 = Yes</w:t>
            </w:r>
          </w:p>
        </w:tc>
      </w:tr>
      <w:tr w:rsidR="009F6557" w:rsidRPr="00A25E94" w14:paraId="3C65D0E9" w14:textId="77777777" w:rsidTr="00361C52">
        <w:trPr>
          <w:jc w:val="center"/>
        </w:trPr>
        <w:tc>
          <w:tcPr>
            <w:tcW w:w="2689" w:type="dxa"/>
          </w:tcPr>
          <w:p w14:paraId="2C7889BD" w14:textId="77777777" w:rsidR="009F6557" w:rsidRPr="00A25E94" w:rsidRDefault="009F6557">
            <w:pPr>
              <w:spacing w:before="40" w:after="40" w:line="480" w:lineRule="auto"/>
              <w:jc w:val="both"/>
              <w:rPr>
                <w:rFonts w:cs="Times New Roman"/>
                <w:sz w:val="24"/>
                <w:szCs w:val="24"/>
                <w:rPrChange w:id="2080" w:author="NTrinh" w:date="2024-01-26T16:37:00Z">
                  <w:rPr>
                    <w:rFonts w:cs="Times New Roman"/>
                    <w:sz w:val="26"/>
                    <w:szCs w:val="26"/>
                  </w:rPr>
                </w:rPrChange>
              </w:rPr>
              <w:pPrChange w:id="2081" w:author="NTrinh" w:date="2024-01-26T16:37:00Z">
                <w:pPr>
                  <w:spacing w:before="40" w:after="40"/>
                  <w:jc w:val="both"/>
                </w:pPr>
              </w:pPrChange>
            </w:pPr>
            <w:r w:rsidRPr="00A25E94">
              <w:rPr>
                <w:rFonts w:cs="Times New Roman"/>
                <w:sz w:val="24"/>
                <w:szCs w:val="24"/>
                <w:rPrChange w:id="2082" w:author="NTrinh" w:date="2024-01-26T16:37:00Z">
                  <w:rPr>
                    <w:rFonts w:cs="Times New Roman"/>
                    <w:sz w:val="26"/>
                    <w:szCs w:val="26"/>
                  </w:rPr>
                </w:rPrChange>
              </w:rPr>
              <w:t>infect_septicemia</w:t>
            </w:r>
          </w:p>
        </w:tc>
        <w:tc>
          <w:tcPr>
            <w:tcW w:w="1842" w:type="dxa"/>
          </w:tcPr>
          <w:p w14:paraId="2748F15A" w14:textId="77777777" w:rsidR="009F6557" w:rsidRPr="00A25E94" w:rsidRDefault="009F6557">
            <w:pPr>
              <w:spacing w:before="40" w:after="40" w:line="480" w:lineRule="auto"/>
              <w:jc w:val="both"/>
              <w:rPr>
                <w:rFonts w:cs="Times New Roman"/>
                <w:sz w:val="24"/>
                <w:szCs w:val="24"/>
                <w:lang w:val="en-US"/>
                <w:rPrChange w:id="2083" w:author="NTrinh" w:date="2024-01-26T16:37:00Z">
                  <w:rPr>
                    <w:rFonts w:cs="Times New Roman"/>
                    <w:sz w:val="26"/>
                    <w:szCs w:val="26"/>
                    <w:lang w:val="en-US"/>
                  </w:rPr>
                </w:rPrChange>
              </w:rPr>
              <w:pPrChange w:id="2084" w:author="NTrinh" w:date="2024-01-26T16:37:00Z">
                <w:pPr>
                  <w:spacing w:before="40" w:after="40"/>
                  <w:jc w:val="both"/>
                </w:pPr>
              </w:pPrChange>
            </w:pPr>
            <w:r w:rsidRPr="00A25E94">
              <w:rPr>
                <w:rFonts w:cs="Times New Roman"/>
                <w:sz w:val="24"/>
                <w:szCs w:val="24"/>
                <w:lang w:val="en-US"/>
                <w:rPrChange w:id="2085" w:author="NTrinh" w:date="2024-01-26T16:37:00Z">
                  <w:rPr>
                    <w:rFonts w:cs="Times New Roman"/>
                    <w:sz w:val="26"/>
                    <w:szCs w:val="26"/>
                    <w:lang w:val="en-US"/>
                  </w:rPr>
                </w:rPrChange>
              </w:rPr>
              <w:t>number (1)</w:t>
            </w:r>
          </w:p>
        </w:tc>
        <w:tc>
          <w:tcPr>
            <w:tcW w:w="4649" w:type="dxa"/>
          </w:tcPr>
          <w:p w14:paraId="345FD8EF" w14:textId="77777777" w:rsidR="009F6557" w:rsidRPr="00A25E94" w:rsidRDefault="009F6557">
            <w:pPr>
              <w:spacing w:before="40" w:after="40" w:line="480" w:lineRule="auto"/>
              <w:jc w:val="both"/>
              <w:rPr>
                <w:rFonts w:cs="Times New Roman"/>
                <w:sz w:val="24"/>
                <w:szCs w:val="24"/>
                <w:lang w:val="en-US"/>
                <w:rPrChange w:id="2086" w:author="NTrinh" w:date="2024-01-26T16:37:00Z">
                  <w:rPr>
                    <w:rFonts w:cs="Times New Roman"/>
                    <w:sz w:val="26"/>
                    <w:szCs w:val="26"/>
                    <w:lang w:val="en-US"/>
                  </w:rPr>
                </w:rPrChange>
              </w:rPr>
              <w:pPrChange w:id="2087" w:author="NTrinh" w:date="2024-01-26T16:37:00Z">
                <w:pPr>
                  <w:spacing w:before="40" w:after="40"/>
                  <w:jc w:val="both"/>
                </w:pPr>
              </w:pPrChange>
            </w:pPr>
            <w:r w:rsidRPr="00A25E94">
              <w:rPr>
                <w:rFonts w:cs="Times New Roman"/>
                <w:sz w:val="24"/>
                <w:szCs w:val="24"/>
                <w:lang w:val="en-US"/>
                <w:rPrChange w:id="2088" w:author="NTrinh" w:date="2024-01-26T16:37:00Z">
                  <w:rPr>
                    <w:rFonts w:cs="Times New Roman"/>
                    <w:sz w:val="26"/>
                    <w:szCs w:val="26"/>
                    <w:lang w:val="en-US"/>
                  </w:rPr>
                </w:rPrChange>
              </w:rPr>
              <w:t>Septicemia</w:t>
            </w:r>
          </w:p>
        </w:tc>
        <w:tc>
          <w:tcPr>
            <w:tcW w:w="4535" w:type="dxa"/>
          </w:tcPr>
          <w:p w14:paraId="5C1212BD" w14:textId="77777777" w:rsidR="009F6557" w:rsidRPr="00A25E94" w:rsidRDefault="009F6557">
            <w:pPr>
              <w:spacing w:before="40" w:after="40" w:line="480" w:lineRule="auto"/>
              <w:jc w:val="both"/>
              <w:rPr>
                <w:rFonts w:cs="Times New Roman"/>
                <w:sz w:val="24"/>
                <w:szCs w:val="24"/>
                <w:lang w:val="en-US"/>
                <w:rPrChange w:id="2089" w:author="NTrinh" w:date="2024-01-26T16:37:00Z">
                  <w:rPr>
                    <w:rFonts w:cs="Times New Roman"/>
                    <w:sz w:val="26"/>
                    <w:szCs w:val="26"/>
                    <w:lang w:val="en-US"/>
                  </w:rPr>
                </w:rPrChange>
              </w:rPr>
              <w:pPrChange w:id="2090" w:author="NTrinh" w:date="2024-01-26T16:37:00Z">
                <w:pPr>
                  <w:spacing w:before="40" w:after="40"/>
                  <w:jc w:val="both"/>
                </w:pPr>
              </w:pPrChange>
            </w:pPr>
            <w:r w:rsidRPr="00A25E94">
              <w:rPr>
                <w:rFonts w:cs="Times New Roman"/>
                <w:sz w:val="24"/>
                <w:szCs w:val="24"/>
                <w:lang w:val="en-US"/>
                <w:rPrChange w:id="2091" w:author="NTrinh" w:date="2024-01-26T16:37:00Z">
                  <w:rPr>
                    <w:rFonts w:cs="Times New Roman"/>
                    <w:sz w:val="26"/>
                    <w:szCs w:val="26"/>
                    <w:lang w:val="en-US"/>
                  </w:rPr>
                </w:rPrChange>
              </w:rPr>
              <w:t>1 = Yes</w:t>
            </w:r>
          </w:p>
        </w:tc>
      </w:tr>
      <w:tr w:rsidR="001164C3" w:rsidRPr="00A25E94" w14:paraId="7DF0E7B9" w14:textId="77777777" w:rsidTr="00C77895">
        <w:trPr>
          <w:jc w:val="center"/>
        </w:trPr>
        <w:tc>
          <w:tcPr>
            <w:tcW w:w="13715" w:type="dxa"/>
            <w:gridSpan w:val="4"/>
          </w:tcPr>
          <w:p w14:paraId="548E9B84" w14:textId="1D5A2140" w:rsidR="001164C3" w:rsidRPr="00A25E94" w:rsidRDefault="009F6557">
            <w:pPr>
              <w:spacing w:before="40" w:after="40" w:line="480" w:lineRule="auto"/>
              <w:jc w:val="both"/>
              <w:rPr>
                <w:rFonts w:cs="Times New Roman"/>
                <w:b/>
                <w:bCs/>
                <w:sz w:val="24"/>
                <w:szCs w:val="24"/>
                <w:lang w:val="en-US"/>
                <w:rPrChange w:id="2092" w:author="NTrinh" w:date="2024-01-26T16:37:00Z">
                  <w:rPr>
                    <w:rFonts w:cs="Times New Roman"/>
                    <w:b/>
                    <w:bCs/>
                    <w:sz w:val="26"/>
                    <w:szCs w:val="26"/>
                    <w:lang w:val="en-US"/>
                  </w:rPr>
                </w:rPrChange>
              </w:rPr>
              <w:pPrChange w:id="2093" w:author="NTrinh" w:date="2024-01-26T16:37:00Z">
                <w:pPr>
                  <w:spacing w:before="40" w:after="40"/>
                  <w:jc w:val="both"/>
                </w:pPr>
              </w:pPrChange>
            </w:pPr>
            <w:r w:rsidRPr="00A25E94">
              <w:rPr>
                <w:rFonts w:cs="Times New Roman"/>
                <w:b/>
                <w:bCs/>
                <w:sz w:val="24"/>
                <w:szCs w:val="24"/>
                <w:lang w:val="en-US"/>
                <w:rPrChange w:id="2094" w:author="NTrinh" w:date="2024-01-26T16:37:00Z">
                  <w:rPr>
                    <w:rFonts w:cs="Times New Roman"/>
                    <w:b/>
                    <w:bCs/>
                    <w:sz w:val="26"/>
                    <w:szCs w:val="26"/>
                    <w:lang w:val="en-US"/>
                  </w:rPr>
                </w:rPrChange>
              </w:rPr>
              <w:t>E</w:t>
            </w:r>
            <w:r w:rsidR="001164C3" w:rsidRPr="00A25E94">
              <w:rPr>
                <w:rFonts w:cs="Times New Roman"/>
                <w:b/>
                <w:bCs/>
                <w:sz w:val="24"/>
                <w:szCs w:val="24"/>
                <w:lang w:val="en-US"/>
                <w:rPrChange w:id="2095" w:author="NTrinh" w:date="2024-01-26T16:37:00Z">
                  <w:rPr>
                    <w:rFonts w:cs="Times New Roman"/>
                    <w:b/>
                    <w:bCs/>
                    <w:sz w:val="26"/>
                    <w:szCs w:val="26"/>
                    <w:lang w:val="en-US"/>
                  </w:rPr>
                </w:rPrChange>
              </w:rPr>
              <w:t>. Linezolid treatment</w:t>
            </w:r>
          </w:p>
        </w:tc>
      </w:tr>
      <w:tr w:rsidR="00CD698A" w:rsidRPr="00A25E94" w14:paraId="50AD868F" w14:textId="77777777" w:rsidTr="00865FFB">
        <w:trPr>
          <w:jc w:val="center"/>
        </w:trPr>
        <w:tc>
          <w:tcPr>
            <w:tcW w:w="2689" w:type="dxa"/>
          </w:tcPr>
          <w:p w14:paraId="645BAB91" w14:textId="155BFE5B" w:rsidR="00CD698A" w:rsidRPr="00A25E94" w:rsidRDefault="00CD698A">
            <w:pPr>
              <w:spacing w:before="40" w:after="40" w:line="480" w:lineRule="auto"/>
              <w:jc w:val="both"/>
              <w:rPr>
                <w:rFonts w:cs="Times New Roman"/>
                <w:sz w:val="24"/>
                <w:szCs w:val="24"/>
                <w:lang w:val="en-US"/>
                <w:rPrChange w:id="2096" w:author="NTrinh" w:date="2024-01-26T16:37:00Z">
                  <w:rPr>
                    <w:rFonts w:cs="Times New Roman"/>
                    <w:sz w:val="26"/>
                    <w:szCs w:val="26"/>
                    <w:lang w:val="en-US"/>
                  </w:rPr>
                </w:rPrChange>
              </w:rPr>
              <w:pPrChange w:id="2097" w:author="NTrinh" w:date="2024-01-26T16:37:00Z">
                <w:pPr>
                  <w:spacing w:before="40" w:after="40" w:line="276" w:lineRule="auto"/>
                  <w:jc w:val="both"/>
                </w:pPr>
              </w:pPrChange>
            </w:pPr>
            <w:r w:rsidRPr="00A25E94">
              <w:rPr>
                <w:rFonts w:cs="Times New Roman"/>
                <w:sz w:val="24"/>
                <w:szCs w:val="24"/>
                <w:lang w:val="en-US"/>
                <w:rPrChange w:id="2098" w:author="NTrinh" w:date="2024-01-26T16:37:00Z">
                  <w:rPr>
                    <w:rFonts w:cs="Times New Roman"/>
                    <w:sz w:val="26"/>
                    <w:szCs w:val="26"/>
                    <w:lang w:val="en-US"/>
                  </w:rPr>
                </w:rPrChange>
              </w:rPr>
              <w:t>LZD_start</w:t>
            </w:r>
          </w:p>
        </w:tc>
        <w:tc>
          <w:tcPr>
            <w:tcW w:w="1842" w:type="dxa"/>
          </w:tcPr>
          <w:p w14:paraId="2BD1C8B9" w14:textId="5751D56B" w:rsidR="00CD698A" w:rsidRPr="00A25E94" w:rsidRDefault="00CD698A">
            <w:pPr>
              <w:spacing w:before="40" w:after="40" w:line="480" w:lineRule="auto"/>
              <w:jc w:val="both"/>
              <w:rPr>
                <w:rFonts w:cs="Times New Roman"/>
                <w:sz w:val="24"/>
                <w:szCs w:val="24"/>
                <w:lang w:val="en-US"/>
                <w:rPrChange w:id="2099" w:author="NTrinh" w:date="2024-01-26T16:37:00Z">
                  <w:rPr>
                    <w:rFonts w:cs="Times New Roman"/>
                    <w:sz w:val="26"/>
                    <w:szCs w:val="26"/>
                    <w:lang w:val="en-US"/>
                  </w:rPr>
                </w:rPrChange>
              </w:rPr>
              <w:pPrChange w:id="2100" w:author="NTrinh" w:date="2024-01-26T16:37:00Z">
                <w:pPr>
                  <w:spacing w:before="40" w:after="40" w:line="276" w:lineRule="auto"/>
                  <w:jc w:val="both"/>
                </w:pPr>
              </w:pPrChange>
            </w:pPr>
            <w:r w:rsidRPr="00A25E94">
              <w:rPr>
                <w:rFonts w:cs="Times New Roman"/>
                <w:sz w:val="24"/>
                <w:szCs w:val="24"/>
                <w:lang w:val="en-US"/>
                <w:rPrChange w:id="2101" w:author="NTrinh" w:date="2024-01-26T16:37:00Z">
                  <w:rPr>
                    <w:rFonts w:cs="Times New Roman"/>
                    <w:sz w:val="26"/>
                    <w:szCs w:val="26"/>
                    <w:lang w:val="en-US"/>
                  </w:rPr>
                </w:rPrChange>
              </w:rPr>
              <w:t>date</w:t>
            </w:r>
          </w:p>
        </w:tc>
        <w:tc>
          <w:tcPr>
            <w:tcW w:w="4649" w:type="dxa"/>
          </w:tcPr>
          <w:p w14:paraId="2A0E1C07" w14:textId="129D5F5E" w:rsidR="00CD698A" w:rsidRPr="00A25E94" w:rsidRDefault="00A65474">
            <w:pPr>
              <w:spacing w:before="40" w:after="40" w:line="480" w:lineRule="auto"/>
              <w:jc w:val="both"/>
              <w:rPr>
                <w:rFonts w:cs="Times New Roman"/>
                <w:sz w:val="24"/>
                <w:szCs w:val="24"/>
                <w:lang w:val="en-US"/>
                <w:rPrChange w:id="2102" w:author="NTrinh" w:date="2024-01-26T16:37:00Z">
                  <w:rPr>
                    <w:rFonts w:cs="Times New Roman"/>
                    <w:sz w:val="26"/>
                    <w:szCs w:val="26"/>
                    <w:lang w:val="en-US"/>
                  </w:rPr>
                </w:rPrChange>
              </w:rPr>
              <w:pPrChange w:id="2103" w:author="NTrinh" w:date="2024-01-26T16:37:00Z">
                <w:pPr>
                  <w:spacing w:before="40" w:after="40" w:line="276" w:lineRule="auto"/>
                  <w:jc w:val="both"/>
                </w:pPr>
              </w:pPrChange>
            </w:pPr>
            <w:r w:rsidRPr="00A25E94">
              <w:rPr>
                <w:rFonts w:cs="Times New Roman"/>
                <w:sz w:val="24"/>
                <w:szCs w:val="24"/>
                <w:lang w:val="en-US"/>
                <w:rPrChange w:id="2104" w:author="NTrinh" w:date="2024-01-26T16:37:00Z">
                  <w:rPr>
                    <w:rFonts w:cs="Times New Roman"/>
                    <w:sz w:val="26"/>
                    <w:szCs w:val="26"/>
                    <w:lang w:val="en-US"/>
                  </w:rPr>
                </w:rPrChange>
              </w:rPr>
              <w:t>First day of using linezolid</w:t>
            </w:r>
          </w:p>
        </w:tc>
        <w:tc>
          <w:tcPr>
            <w:tcW w:w="4535" w:type="dxa"/>
          </w:tcPr>
          <w:p w14:paraId="7A560292" w14:textId="3DFD2D9D" w:rsidR="00CD698A" w:rsidRPr="00A25E94" w:rsidRDefault="001164C3">
            <w:pPr>
              <w:spacing w:before="40" w:after="40" w:line="480" w:lineRule="auto"/>
              <w:jc w:val="both"/>
              <w:rPr>
                <w:rFonts w:cs="Times New Roman"/>
                <w:sz w:val="24"/>
                <w:szCs w:val="24"/>
                <w:lang w:val="en-US"/>
                <w:rPrChange w:id="2105" w:author="NTrinh" w:date="2024-01-26T16:37:00Z">
                  <w:rPr>
                    <w:rFonts w:cs="Times New Roman"/>
                    <w:sz w:val="26"/>
                    <w:szCs w:val="26"/>
                    <w:lang w:val="en-US"/>
                  </w:rPr>
                </w:rPrChange>
              </w:rPr>
              <w:pPrChange w:id="2106" w:author="NTrinh" w:date="2024-01-26T16:37:00Z">
                <w:pPr>
                  <w:spacing w:before="40" w:after="40" w:line="276" w:lineRule="auto"/>
                  <w:jc w:val="both"/>
                </w:pPr>
              </w:pPrChange>
            </w:pPr>
            <w:r w:rsidRPr="00A25E94">
              <w:rPr>
                <w:rFonts w:cs="Times New Roman"/>
                <w:sz w:val="24"/>
                <w:szCs w:val="24"/>
                <w:lang w:val="en-US"/>
                <w:rPrChange w:id="2107" w:author="NTrinh" w:date="2024-01-26T16:37:00Z">
                  <w:rPr>
                    <w:rFonts w:cs="Times New Roman"/>
                    <w:sz w:val="26"/>
                    <w:szCs w:val="26"/>
                    <w:lang w:val="en-US"/>
                  </w:rPr>
                </w:rPrChange>
              </w:rPr>
              <w:t>yyyy-mm-dd</w:t>
            </w:r>
          </w:p>
        </w:tc>
      </w:tr>
      <w:tr w:rsidR="00CD698A" w:rsidRPr="00A25E94" w14:paraId="3E8FAFA4" w14:textId="77777777" w:rsidTr="00865FFB">
        <w:trPr>
          <w:jc w:val="center"/>
        </w:trPr>
        <w:tc>
          <w:tcPr>
            <w:tcW w:w="2689" w:type="dxa"/>
          </w:tcPr>
          <w:p w14:paraId="17D2467D" w14:textId="205211CC" w:rsidR="00CD698A" w:rsidRPr="00A25E94" w:rsidRDefault="00CD698A">
            <w:pPr>
              <w:spacing w:before="40" w:after="40" w:line="480" w:lineRule="auto"/>
              <w:jc w:val="both"/>
              <w:rPr>
                <w:rFonts w:cs="Times New Roman"/>
                <w:sz w:val="24"/>
                <w:szCs w:val="24"/>
                <w:lang w:val="en-US"/>
                <w:rPrChange w:id="2108" w:author="NTrinh" w:date="2024-01-26T16:37:00Z">
                  <w:rPr>
                    <w:rFonts w:cs="Times New Roman"/>
                    <w:sz w:val="26"/>
                    <w:szCs w:val="26"/>
                    <w:lang w:val="en-US"/>
                  </w:rPr>
                </w:rPrChange>
              </w:rPr>
              <w:pPrChange w:id="2109" w:author="NTrinh" w:date="2024-01-26T16:37:00Z">
                <w:pPr>
                  <w:spacing w:before="40" w:after="40" w:line="276" w:lineRule="auto"/>
                  <w:jc w:val="both"/>
                </w:pPr>
              </w:pPrChange>
            </w:pPr>
            <w:r w:rsidRPr="00A25E94">
              <w:rPr>
                <w:rFonts w:cs="Times New Roman"/>
                <w:sz w:val="24"/>
                <w:szCs w:val="24"/>
                <w:lang w:val="en-US"/>
                <w:rPrChange w:id="2110" w:author="NTrinh" w:date="2024-01-26T16:37:00Z">
                  <w:rPr>
                    <w:rFonts w:cs="Times New Roman"/>
                    <w:sz w:val="26"/>
                    <w:szCs w:val="26"/>
                    <w:lang w:val="en-US"/>
                  </w:rPr>
                </w:rPrChange>
              </w:rPr>
              <w:t>LZD_end</w:t>
            </w:r>
          </w:p>
        </w:tc>
        <w:tc>
          <w:tcPr>
            <w:tcW w:w="1842" w:type="dxa"/>
          </w:tcPr>
          <w:p w14:paraId="78E6E1E7" w14:textId="2262F26A" w:rsidR="00CD698A" w:rsidRPr="00A25E94" w:rsidRDefault="00CD698A">
            <w:pPr>
              <w:spacing w:before="40" w:after="40" w:line="480" w:lineRule="auto"/>
              <w:jc w:val="both"/>
              <w:rPr>
                <w:rFonts w:cs="Times New Roman"/>
                <w:sz w:val="24"/>
                <w:szCs w:val="24"/>
                <w:lang w:val="en-US"/>
                <w:rPrChange w:id="2111" w:author="NTrinh" w:date="2024-01-26T16:37:00Z">
                  <w:rPr>
                    <w:rFonts w:cs="Times New Roman"/>
                    <w:sz w:val="26"/>
                    <w:szCs w:val="26"/>
                    <w:lang w:val="en-US"/>
                  </w:rPr>
                </w:rPrChange>
              </w:rPr>
              <w:pPrChange w:id="2112" w:author="NTrinh" w:date="2024-01-26T16:37:00Z">
                <w:pPr>
                  <w:spacing w:before="40" w:after="40" w:line="276" w:lineRule="auto"/>
                  <w:jc w:val="both"/>
                </w:pPr>
              </w:pPrChange>
            </w:pPr>
            <w:r w:rsidRPr="00A25E94">
              <w:rPr>
                <w:rFonts w:cs="Times New Roman"/>
                <w:sz w:val="24"/>
                <w:szCs w:val="24"/>
                <w:lang w:val="en-US"/>
                <w:rPrChange w:id="2113" w:author="NTrinh" w:date="2024-01-26T16:37:00Z">
                  <w:rPr>
                    <w:rFonts w:cs="Times New Roman"/>
                    <w:sz w:val="26"/>
                    <w:szCs w:val="26"/>
                    <w:lang w:val="en-US"/>
                  </w:rPr>
                </w:rPrChange>
              </w:rPr>
              <w:t>date</w:t>
            </w:r>
          </w:p>
        </w:tc>
        <w:tc>
          <w:tcPr>
            <w:tcW w:w="4649" w:type="dxa"/>
          </w:tcPr>
          <w:p w14:paraId="4C7564F9" w14:textId="46929BC5" w:rsidR="00CD698A" w:rsidRPr="00A25E94" w:rsidRDefault="00A65474">
            <w:pPr>
              <w:spacing w:before="40" w:after="40" w:line="480" w:lineRule="auto"/>
              <w:jc w:val="both"/>
              <w:rPr>
                <w:rFonts w:cs="Times New Roman"/>
                <w:sz w:val="24"/>
                <w:szCs w:val="24"/>
                <w:lang w:val="en-US"/>
                <w:rPrChange w:id="2114" w:author="NTrinh" w:date="2024-01-26T16:37:00Z">
                  <w:rPr>
                    <w:rFonts w:cs="Times New Roman"/>
                    <w:sz w:val="26"/>
                    <w:szCs w:val="26"/>
                    <w:lang w:val="en-US"/>
                  </w:rPr>
                </w:rPrChange>
              </w:rPr>
              <w:pPrChange w:id="2115" w:author="NTrinh" w:date="2024-01-26T16:37:00Z">
                <w:pPr>
                  <w:spacing w:before="40" w:after="40" w:line="276" w:lineRule="auto"/>
                  <w:jc w:val="both"/>
                </w:pPr>
              </w:pPrChange>
            </w:pPr>
            <w:r w:rsidRPr="00A25E94">
              <w:rPr>
                <w:rFonts w:cs="Times New Roman"/>
                <w:sz w:val="24"/>
                <w:szCs w:val="24"/>
                <w:lang w:val="en-US"/>
                <w:rPrChange w:id="2116" w:author="NTrinh" w:date="2024-01-26T16:37:00Z">
                  <w:rPr>
                    <w:rFonts w:cs="Times New Roman"/>
                    <w:sz w:val="26"/>
                    <w:szCs w:val="26"/>
                    <w:lang w:val="en-US"/>
                  </w:rPr>
                </w:rPrChange>
              </w:rPr>
              <w:t>Last day of using linezolid</w:t>
            </w:r>
          </w:p>
        </w:tc>
        <w:tc>
          <w:tcPr>
            <w:tcW w:w="4535" w:type="dxa"/>
          </w:tcPr>
          <w:p w14:paraId="4EAF850A" w14:textId="6FF94B34" w:rsidR="00CD698A" w:rsidRPr="00A25E94" w:rsidRDefault="001164C3">
            <w:pPr>
              <w:spacing w:before="40" w:after="40" w:line="480" w:lineRule="auto"/>
              <w:jc w:val="both"/>
              <w:rPr>
                <w:rFonts w:cs="Times New Roman"/>
                <w:sz w:val="24"/>
                <w:szCs w:val="24"/>
                <w:lang w:val="en-US"/>
                <w:rPrChange w:id="2117" w:author="NTrinh" w:date="2024-01-26T16:37:00Z">
                  <w:rPr>
                    <w:rFonts w:cs="Times New Roman"/>
                    <w:sz w:val="26"/>
                    <w:szCs w:val="26"/>
                    <w:lang w:val="en-US"/>
                  </w:rPr>
                </w:rPrChange>
              </w:rPr>
              <w:pPrChange w:id="2118" w:author="NTrinh" w:date="2024-01-26T16:37:00Z">
                <w:pPr>
                  <w:spacing w:before="40" w:after="40" w:line="276" w:lineRule="auto"/>
                  <w:jc w:val="both"/>
                </w:pPr>
              </w:pPrChange>
            </w:pPr>
            <w:r w:rsidRPr="00A25E94">
              <w:rPr>
                <w:rFonts w:cs="Times New Roman"/>
                <w:sz w:val="24"/>
                <w:szCs w:val="24"/>
                <w:lang w:val="en-US"/>
                <w:rPrChange w:id="2119" w:author="NTrinh" w:date="2024-01-26T16:37:00Z">
                  <w:rPr>
                    <w:rFonts w:cs="Times New Roman"/>
                    <w:sz w:val="26"/>
                    <w:szCs w:val="26"/>
                    <w:lang w:val="en-US"/>
                  </w:rPr>
                </w:rPrChange>
              </w:rPr>
              <w:t>yyyy-mm-dd</w:t>
            </w:r>
          </w:p>
        </w:tc>
      </w:tr>
      <w:tr w:rsidR="00CD698A" w:rsidRPr="00A25E94" w14:paraId="5F1B677A" w14:textId="77777777" w:rsidTr="00865FFB">
        <w:trPr>
          <w:jc w:val="center"/>
        </w:trPr>
        <w:tc>
          <w:tcPr>
            <w:tcW w:w="2689" w:type="dxa"/>
          </w:tcPr>
          <w:p w14:paraId="43DDC3A6" w14:textId="5F2B1B99" w:rsidR="00CD698A" w:rsidRPr="00A25E94" w:rsidRDefault="00CD698A">
            <w:pPr>
              <w:spacing w:before="40" w:after="40" w:line="480" w:lineRule="auto"/>
              <w:jc w:val="both"/>
              <w:rPr>
                <w:rFonts w:cs="Times New Roman"/>
                <w:sz w:val="24"/>
                <w:szCs w:val="24"/>
                <w:lang w:val="en-US"/>
                <w:rPrChange w:id="2120" w:author="NTrinh" w:date="2024-01-26T16:37:00Z">
                  <w:rPr>
                    <w:rFonts w:cs="Times New Roman"/>
                    <w:sz w:val="26"/>
                    <w:szCs w:val="26"/>
                    <w:lang w:val="en-US"/>
                  </w:rPr>
                </w:rPrChange>
              </w:rPr>
              <w:pPrChange w:id="2121" w:author="NTrinh" w:date="2024-01-26T16:37:00Z">
                <w:pPr>
                  <w:spacing w:before="40" w:after="40" w:line="276" w:lineRule="auto"/>
                  <w:jc w:val="both"/>
                </w:pPr>
              </w:pPrChange>
            </w:pPr>
            <w:r w:rsidRPr="00A25E94">
              <w:rPr>
                <w:rFonts w:cs="Times New Roman"/>
                <w:sz w:val="24"/>
                <w:szCs w:val="24"/>
                <w:lang w:val="en-US"/>
                <w:rPrChange w:id="2122" w:author="NTrinh" w:date="2024-01-26T16:37:00Z">
                  <w:rPr>
                    <w:rFonts w:cs="Times New Roman"/>
                    <w:sz w:val="26"/>
                    <w:szCs w:val="26"/>
                    <w:lang w:val="en-US"/>
                  </w:rPr>
                </w:rPrChange>
              </w:rPr>
              <w:t>LZD_duration</w:t>
            </w:r>
          </w:p>
        </w:tc>
        <w:tc>
          <w:tcPr>
            <w:tcW w:w="1842" w:type="dxa"/>
          </w:tcPr>
          <w:p w14:paraId="2DA78A8D" w14:textId="37037DAA" w:rsidR="00CD698A" w:rsidRPr="00A25E94" w:rsidRDefault="00CD698A">
            <w:pPr>
              <w:spacing w:before="40" w:after="40" w:line="480" w:lineRule="auto"/>
              <w:jc w:val="both"/>
              <w:rPr>
                <w:rFonts w:cs="Times New Roman"/>
                <w:sz w:val="24"/>
                <w:szCs w:val="24"/>
                <w:lang w:val="en-US"/>
                <w:rPrChange w:id="2123" w:author="NTrinh" w:date="2024-01-26T16:37:00Z">
                  <w:rPr>
                    <w:rFonts w:cs="Times New Roman"/>
                    <w:sz w:val="26"/>
                    <w:szCs w:val="26"/>
                    <w:lang w:val="en-US"/>
                  </w:rPr>
                </w:rPrChange>
              </w:rPr>
              <w:pPrChange w:id="2124" w:author="NTrinh" w:date="2024-01-26T16:37:00Z">
                <w:pPr>
                  <w:spacing w:before="40" w:after="40" w:line="276" w:lineRule="auto"/>
                  <w:jc w:val="both"/>
                </w:pPr>
              </w:pPrChange>
            </w:pPr>
            <w:r w:rsidRPr="00A25E94">
              <w:rPr>
                <w:rFonts w:cs="Times New Roman"/>
                <w:sz w:val="24"/>
                <w:szCs w:val="24"/>
                <w:lang w:val="en-US"/>
                <w:rPrChange w:id="2125" w:author="NTrinh" w:date="2024-01-26T16:37:00Z">
                  <w:rPr>
                    <w:rFonts w:cs="Times New Roman"/>
                    <w:sz w:val="26"/>
                    <w:szCs w:val="26"/>
                    <w:lang w:val="en-US"/>
                  </w:rPr>
                </w:rPrChange>
              </w:rPr>
              <w:t>number (</w:t>
            </w:r>
            <w:r w:rsidR="009423BB" w:rsidRPr="00A25E94">
              <w:rPr>
                <w:rFonts w:cs="Times New Roman"/>
                <w:sz w:val="24"/>
                <w:szCs w:val="24"/>
                <w:lang w:val="en-US"/>
                <w:rPrChange w:id="2126" w:author="NTrinh" w:date="2024-01-26T16:37:00Z">
                  <w:rPr>
                    <w:rFonts w:cs="Times New Roman"/>
                    <w:sz w:val="26"/>
                    <w:szCs w:val="26"/>
                    <w:lang w:val="en-US"/>
                  </w:rPr>
                </w:rPrChange>
              </w:rPr>
              <w:t>2</w:t>
            </w:r>
            <w:r w:rsidRPr="00A25E94">
              <w:rPr>
                <w:rFonts w:cs="Times New Roman"/>
                <w:sz w:val="24"/>
                <w:szCs w:val="24"/>
                <w:lang w:val="en-US"/>
                <w:rPrChange w:id="2127" w:author="NTrinh" w:date="2024-01-26T16:37:00Z">
                  <w:rPr>
                    <w:rFonts w:cs="Times New Roman"/>
                    <w:sz w:val="26"/>
                    <w:szCs w:val="26"/>
                    <w:lang w:val="en-US"/>
                  </w:rPr>
                </w:rPrChange>
              </w:rPr>
              <w:t>)</w:t>
            </w:r>
          </w:p>
        </w:tc>
        <w:tc>
          <w:tcPr>
            <w:tcW w:w="4649" w:type="dxa"/>
          </w:tcPr>
          <w:p w14:paraId="0F7B157F" w14:textId="1889B956" w:rsidR="00CD698A" w:rsidRPr="00A25E94" w:rsidRDefault="005B0EB9">
            <w:pPr>
              <w:spacing w:before="40" w:after="40" w:line="480" w:lineRule="auto"/>
              <w:jc w:val="both"/>
              <w:rPr>
                <w:rFonts w:cs="Times New Roman"/>
                <w:sz w:val="24"/>
                <w:szCs w:val="24"/>
                <w:lang w:val="en-US"/>
                <w:rPrChange w:id="2128" w:author="NTrinh" w:date="2024-01-26T16:37:00Z">
                  <w:rPr>
                    <w:rFonts w:cs="Times New Roman"/>
                    <w:sz w:val="26"/>
                    <w:szCs w:val="26"/>
                    <w:lang w:val="en-US"/>
                  </w:rPr>
                </w:rPrChange>
              </w:rPr>
              <w:pPrChange w:id="2129" w:author="NTrinh" w:date="2024-01-26T16:37:00Z">
                <w:pPr>
                  <w:spacing w:before="40" w:after="40" w:line="276" w:lineRule="auto"/>
                  <w:jc w:val="both"/>
                </w:pPr>
              </w:pPrChange>
            </w:pPr>
            <w:r w:rsidRPr="00A25E94">
              <w:rPr>
                <w:rFonts w:cs="Times New Roman"/>
                <w:sz w:val="24"/>
                <w:szCs w:val="24"/>
                <w:lang w:val="en-US"/>
                <w:rPrChange w:id="2130" w:author="NTrinh" w:date="2024-01-26T16:37:00Z">
                  <w:rPr>
                    <w:rFonts w:cs="Times New Roman"/>
                    <w:sz w:val="26"/>
                    <w:szCs w:val="26"/>
                    <w:lang w:val="en-US"/>
                  </w:rPr>
                </w:rPrChange>
              </w:rPr>
              <w:t>Duration of linezolid administration</w:t>
            </w:r>
          </w:p>
        </w:tc>
        <w:tc>
          <w:tcPr>
            <w:tcW w:w="4535" w:type="dxa"/>
          </w:tcPr>
          <w:p w14:paraId="7FF46D8B" w14:textId="3A849972" w:rsidR="00CD698A" w:rsidRPr="00A25E94" w:rsidRDefault="009423BB">
            <w:pPr>
              <w:spacing w:before="40" w:after="40" w:line="480" w:lineRule="auto"/>
              <w:jc w:val="both"/>
              <w:rPr>
                <w:rFonts w:cs="Times New Roman"/>
                <w:sz w:val="24"/>
                <w:szCs w:val="24"/>
                <w:lang w:val="en-US"/>
                <w:rPrChange w:id="2131" w:author="NTrinh" w:date="2024-01-26T16:37:00Z">
                  <w:rPr>
                    <w:rFonts w:cs="Times New Roman"/>
                    <w:sz w:val="26"/>
                    <w:szCs w:val="26"/>
                    <w:lang w:val="en-US"/>
                  </w:rPr>
                </w:rPrChange>
              </w:rPr>
              <w:pPrChange w:id="2132" w:author="NTrinh" w:date="2024-01-26T16:37:00Z">
                <w:pPr>
                  <w:spacing w:before="40" w:after="40" w:line="276" w:lineRule="auto"/>
                  <w:jc w:val="both"/>
                </w:pPr>
              </w:pPrChange>
            </w:pPr>
            <w:r w:rsidRPr="00A25E94">
              <w:rPr>
                <w:rFonts w:cs="Times New Roman"/>
                <w:sz w:val="24"/>
                <w:szCs w:val="24"/>
                <w:lang w:val="en-US"/>
                <w:rPrChange w:id="2133" w:author="NTrinh" w:date="2024-01-26T16:37:00Z">
                  <w:rPr>
                    <w:rFonts w:cs="Times New Roman"/>
                    <w:sz w:val="26"/>
                    <w:szCs w:val="26"/>
                    <w:lang w:val="en-US"/>
                  </w:rPr>
                </w:rPrChange>
              </w:rPr>
              <w:t>days</w:t>
            </w:r>
          </w:p>
        </w:tc>
      </w:tr>
      <w:tr w:rsidR="00CD698A" w:rsidRPr="00A25E94" w14:paraId="7A58C069" w14:textId="77777777" w:rsidTr="00865FFB">
        <w:trPr>
          <w:jc w:val="center"/>
        </w:trPr>
        <w:tc>
          <w:tcPr>
            <w:tcW w:w="2689" w:type="dxa"/>
          </w:tcPr>
          <w:p w14:paraId="68C2F7E6" w14:textId="0BE0FCAD" w:rsidR="00CD698A" w:rsidRPr="00A25E94" w:rsidRDefault="00CD698A">
            <w:pPr>
              <w:spacing w:before="40" w:after="40" w:line="480" w:lineRule="auto"/>
              <w:jc w:val="both"/>
              <w:rPr>
                <w:rFonts w:cs="Times New Roman"/>
                <w:sz w:val="24"/>
                <w:szCs w:val="24"/>
                <w:lang w:val="en-US"/>
                <w:rPrChange w:id="2134" w:author="NTrinh" w:date="2024-01-26T16:37:00Z">
                  <w:rPr>
                    <w:rFonts w:cs="Times New Roman"/>
                    <w:sz w:val="26"/>
                    <w:szCs w:val="26"/>
                    <w:lang w:val="en-US"/>
                  </w:rPr>
                </w:rPrChange>
              </w:rPr>
              <w:pPrChange w:id="2135" w:author="NTrinh" w:date="2024-01-26T16:37:00Z">
                <w:pPr>
                  <w:spacing w:before="40" w:after="40" w:line="276" w:lineRule="auto"/>
                  <w:jc w:val="both"/>
                </w:pPr>
              </w:pPrChange>
            </w:pPr>
            <w:r w:rsidRPr="00A25E94">
              <w:rPr>
                <w:rFonts w:cs="Times New Roman"/>
                <w:sz w:val="24"/>
                <w:szCs w:val="24"/>
                <w:lang w:val="en-US"/>
                <w:rPrChange w:id="2136" w:author="NTrinh" w:date="2024-01-26T16:37:00Z">
                  <w:rPr>
                    <w:rFonts w:cs="Times New Roman"/>
                    <w:sz w:val="26"/>
                    <w:szCs w:val="26"/>
                    <w:lang w:val="en-US"/>
                  </w:rPr>
                </w:rPrChange>
              </w:rPr>
              <w:lastRenderedPageBreak/>
              <w:t>LZD_route</w:t>
            </w:r>
          </w:p>
        </w:tc>
        <w:tc>
          <w:tcPr>
            <w:tcW w:w="1842" w:type="dxa"/>
          </w:tcPr>
          <w:p w14:paraId="1AAD1DB4" w14:textId="7872049B" w:rsidR="00CD698A" w:rsidRPr="00A25E94" w:rsidRDefault="00CD698A">
            <w:pPr>
              <w:spacing w:before="40" w:after="40" w:line="480" w:lineRule="auto"/>
              <w:jc w:val="both"/>
              <w:rPr>
                <w:rFonts w:cs="Times New Roman"/>
                <w:sz w:val="24"/>
                <w:szCs w:val="24"/>
                <w:lang w:val="en-US"/>
                <w:rPrChange w:id="2137" w:author="NTrinh" w:date="2024-01-26T16:37:00Z">
                  <w:rPr>
                    <w:rFonts w:cs="Times New Roman"/>
                    <w:sz w:val="26"/>
                    <w:szCs w:val="26"/>
                    <w:lang w:val="en-US"/>
                  </w:rPr>
                </w:rPrChange>
              </w:rPr>
              <w:pPrChange w:id="2138" w:author="NTrinh" w:date="2024-01-26T16:37:00Z">
                <w:pPr>
                  <w:spacing w:before="40" w:after="40" w:line="276" w:lineRule="auto"/>
                  <w:jc w:val="both"/>
                </w:pPr>
              </w:pPrChange>
            </w:pPr>
            <w:r w:rsidRPr="00A25E94">
              <w:rPr>
                <w:rFonts w:cs="Times New Roman"/>
                <w:sz w:val="24"/>
                <w:szCs w:val="24"/>
                <w:lang w:val="en-US"/>
                <w:rPrChange w:id="2139" w:author="NTrinh" w:date="2024-01-26T16:37:00Z">
                  <w:rPr>
                    <w:rFonts w:cs="Times New Roman"/>
                    <w:sz w:val="26"/>
                    <w:szCs w:val="26"/>
                    <w:lang w:val="en-US"/>
                  </w:rPr>
                </w:rPrChange>
              </w:rPr>
              <w:t>char</w:t>
            </w:r>
          </w:p>
        </w:tc>
        <w:tc>
          <w:tcPr>
            <w:tcW w:w="4649" w:type="dxa"/>
          </w:tcPr>
          <w:p w14:paraId="7E59527C" w14:textId="3A89C93C" w:rsidR="00CD698A" w:rsidRPr="00A25E94" w:rsidRDefault="009423BB">
            <w:pPr>
              <w:spacing w:before="40" w:after="40" w:line="480" w:lineRule="auto"/>
              <w:jc w:val="both"/>
              <w:rPr>
                <w:rFonts w:cs="Times New Roman"/>
                <w:sz w:val="24"/>
                <w:szCs w:val="24"/>
                <w:lang w:val="en-US"/>
                <w:rPrChange w:id="2140" w:author="NTrinh" w:date="2024-01-26T16:37:00Z">
                  <w:rPr>
                    <w:rFonts w:cs="Times New Roman"/>
                    <w:sz w:val="26"/>
                    <w:szCs w:val="26"/>
                    <w:lang w:val="en-US"/>
                  </w:rPr>
                </w:rPrChange>
              </w:rPr>
              <w:pPrChange w:id="2141" w:author="NTrinh" w:date="2024-01-26T16:37:00Z">
                <w:pPr>
                  <w:spacing w:before="40" w:after="40" w:line="276" w:lineRule="auto"/>
                  <w:jc w:val="both"/>
                </w:pPr>
              </w:pPrChange>
            </w:pPr>
            <w:r w:rsidRPr="00A25E94">
              <w:rPr>
                <w:rFonts w:cs="Times New Roman"/>
                <w:sz w:val="24"/>
                <w:szCs w:val="24"/>
                <w:lang w:val="en-US"/>
                <w:rPrChange w:id="2142" w:author="NTrinh" w:date="2024-01-26T16:37:00Z">
                  <w:rPr>
                    <w:rFonts w:cs="Times New Roman"/>
                    <w:sz w:val="26"/>
                    <w:szCs w:val="26"/>
                    <w:lang w:val="en-US"/>
                  </w:rPr>
                </w:rPrChange>
              </w:rPr>
              <w:t>Linezolid route of administration</w:t>
            </w:r>
          </w:p>
        </w:tc>
        <w:tc>
          <w:tcPr>
            <w:tcW w:w="4535" w:type="dxa"/>
          </w:tcPr>
          <w:p w14:paraId="262709BA" w14:textId="77777777" w:rsidR="00CD698A" w:rsidRPr="00A25E94" w:rsidRDefault="009423BB">
            <w:pPr>
              <w:spacing w:before="40" w:after="40" w:line="480" w:lineRule="auto"/>
              <w:jc w:val="both"/>
              <w:rPr>
                <w:rFonts w:cs="Times New Roman"/>
                <w:sz w:val="24"/>
                <w:szCs w:val="24"/>
                <w:lang w:val="fr-FR"/>
                <w:rPrChange w:id="2143" w:author="NTrinh" w:date="2024-01-26T16:37:00Z">
                  <w:rPr>
                    <w:sz w:val="26"/>
                    <w:szCs w:val="26"/>
                    <w:lang w:val="en-US"/>
                  </w:rPr>
                </w:rPrChange>
              </w:rPr>
              <w:pPrChange w:id="2144" w:author="NTrinh" w:date="2024-01-26T16:37:00Z">
                <w:pPr>
                  <w:spacing w:before="40" w:after="40" w:line="276" w:lineRule="auto"/>
                  <w:jc w:val="both"/>
                </w:pPr>
              </w:pPrChange>
            </w:pPr>
            <w:r w:rsidRPr="00A25E94">
              <w:rPr>
                <w:rFonts w:cs="Times New Roman"/>
                <w:sz w:val="24"/>
                <w:szCs w:val="24"/>
                <w:lang w:val="fr-FR"/>
                <w:rPrChange w:id="2145" w:author="NTrinh" w:date="2024-01-26T16:37:00Z">
                  <w:rPr>
                    <w:sz w:val="26"/>
                    <w:szCs w:val="26"/>
                    <w:lang w:val="en-US"/>
                  </w:rPr>
                </w:rPrChange>
              </w:rPr>
              <w:t>IV: intravenous route</w:t>
            </w:r>
          </w:p>
          <w:p w14:paraId="3411C4FF" w14:textId="77777777" w:rsidR="009423BB" w:rsidRPr="00A25E94" w:rsidRDefault="009423BB">
            <w:pPr>
              <w:spacing w:before="40" w:after="40" w:line="480" w:lineRule="auto"/>
              <w:jc w:val="both"/>
              <w:rPr>
                <w:rFonts w:cs="Times New Roman"/>
                <w:sz w:val="24"/>
                <w:szCs w:val="24"/>
                <w:lang w:val="fr-FR"/>
                <w:rPrChange w:id="2146" w:author="NTrinh" w:date="2024-01-26T16:37:00Z">
                  <w:rPr>
                    <w:sz w:val="26"/>
                    <w:szCs w:val="26"/>
                    <w:lang w:val="en-US"/>
                  </w:rPr>
                </w:rPrChange>
              </w:rPr>
              <w:pPrChange w:id="2147" w:author="NTrinh" w:date="2024-01-26T16:37:00Z">
                <w:pPr>
                  <w:spacing w:before="40" w:after="40" w:line="276" w:lineRule="auto"/>
                  <w:jc w:val="both"/>
                </w:pPr>
              </w:pPrChange>
            </w:pPr>
            <w:r w:rsidRPr="00A25E94">
              <w:rPr>
                <w:rFonts w:cs="Times New Roman"/>
                <w:sz w:val="24"/>
                <w:szCs w:val="24"/>
                <w:lang w:val="fr-FR"/>
                <w:rPrChange w:id="2148" w:author="NTrinh" w:date="2024-01-26T16:37:00Z">
                  <w:rPr>
                    <w:sz w:val="26"/>
                    <w:szCs w:val="26"/>
                    <w:lang w:val="en-US"/>
                  </w:rPr>
                </w:rPrChange>
              </w:rPr>
              <w:t>PO: oral route</w:t>
            </w:r>
          </w:p>
          <w:p w14:paraId="43BE65EB" w14:textId="65BB52A3" w:rsidR="009423BB" w:rsidRPr="00A25E94" w:rsidRDefault="009423BB">
            <w:pPr>
              <w:spacing w:before="40" w:after="40" w:line="480" w:lineRule="auto"/>
              <w:jc w:val="both"/>
              <w:rPr>
                <w:rFonts w:cs="Times New Roman"/>
                <w:sz w:val="24"/>
                <w:szCs w:val="24"/>
                <w:lang w:val="en-US"/>
                <w:rPrChange w:id="2149" w:author="NTrinh" w:date="2024-01-26T16:37:00Z">
                  <w:rPr>
                    <w:rFonts w:cs="Times New Roman"/>
                    <w:sz w:val="26"/>
                    <w:szCs w:val="26"/>
                    <w:lang w:val="en-US"/>
                  </w:rPr>
                </w:rPrChange>
              </w:rPr>
              <w:pPrChange w:id="2150" w:author="NTrinh" w:date="2024-01-26T16:37:00Z">
                <w:pPr>
                  <w:spacing w:before="40" w:after="40" w:line="276" w:lineRule="auto"/>
                  <w:jc w:val="both"/>
                </w:pPr>
              </w:pPrChange>
            </w:pPr>
            <w:r w:rsidRPr="00A25E94">
              <w:rPr>
                <w:rFonts w:cs="Times New Roman"/>
                <w:sz w:val="24"/>
                <w:szCs w:val="24"/>
                <w:lang w:val="en-US"/>
                <w:rPrChange w:id="2151" w:author="NTrinh" w:date="2024-01-26T16:37:00Z">
                  <w:rPr>
                    <w:rFonts w:cs="Times New Roman"/>
                    <w:sz w:val="26"/>
                    <w:szCs w:val="26"/>
                    <w:lang w:val="en-US"/>
                  </w:rPr>
                </w:rPrChange>
              </w:rPr>
              <w:t>IV&amp;PO : both intravenous and oral administration</w:t>
            </w:r>
          </w:p>
        </w:tc>
      </w:tr>
      <w:tr w:rsidR="00CD698A" w:rsidRPr="00A25E94" w14:paraId="318F252C" w14:textId="77777777" w:rsidTr="00865FFB">
        <w:trPr>
          <w:jc w:val="center"/>
        </w:trPr>
        <w:tc>
          <w:tcPr>
            <w:tcW w:w="2689" w:type="dxa"/>
          </w:tcPr>
          <w:p w14:paraId="59343C33" w14:textId="08BC72F2" w:rsidR="00CD698A" w:rsidRPr="00A25E94" w:rsidRDefault="00CD698A">
            <w:pPr>
              <w:spacing w:before="40" w:after="40" w:line="480" w:lineRule="auto"/>
              <w:jc w:val="both"/>
              <w:rPr>
                <w:rFonts w:cs="Times New Roman"/>
                <w:sz w:val="24"/>
                <w:szCs w:val="24"/>
                <w:lang w:val="en-US"/>
                <w:rPrChange w:id="2152" w:author="NTrinh" w:date="2024-01-26T16:37:00Z">
                  <w:rPr>
                    <w:rFonts w:cs="Times New Roman"/>
                    <w:sz w:val="26"/>
                    <w:szCs w:val="26"/>
                    <w:lang w:val="en-US"/>
                  </w:rPr>
                </w:rPrChange>
              </w:rPr>
              <w:pPrChange w:id="2153" w:author="NTrinh" w:date="2024-01-26T16:37:00Z">
                <w:pPr>
                  <w:spacing w:before="40" w:after="40" w:line="276" w:lineRule="auto"/>
                  <w:jc w:val="both"/>
                </w:pPr>
              </w:pPrChange>
            </w:pPr>
            <w:r w:rsidRPr="00A25E94">
              <w:rPr>
                <w:rFonts w:cs="Times New Roman"/>
                <w:sz w:val="24"/>
                <w:szCs w:val="24"/>
                <w:lang w:val="en-US"/>
                <w:rPrChange w:id="2154" w:author="NTrinh" w:date="2024-01-26T16:37:00Z">
                  <w:rPr>
                    <w:rFonts w:cs="Times New Roman"/>
                    <w:sz w:val="26"/>
                    <w:szCs w:val="26"/>
                    <w:lang w:val="en-US"/>
                  </w:rPr>
                </w:rPrChange>
              </w:rPr>
              <w:t>LZD_dose_per_weight</w:t>
            </w:r>
          </w:p>
        </w:tc>
        <w:tc>
          <w:tcPr>
            <w:tcW w:w="1842" w:type="dxa"/>
          </w:tcPr>
          <w:p w14:paraId="43F65E39" w14:textId="1C1658C4" w:rsidR="00CD698A" w:rsidRPr="00A25E94" w:rsidRDefault="00CD698A">
            <w:pPr>
              <w:spacing w:before="40" w:after="40" w:line="480" w:lineRule="auto"/>
              <w:jc w:val="both"/>
              <w:rPr>
                <w:rFonts w:cs="Times New Roman"/>
                <w:sz w:val="24"/>
                <w:szCs w:val="24"/>
                <w:lang w:val="en-US"/>
                <w:rPrChange w:id="2155" w:author="NTrinh" w:date="2024-01-26T16:37:00Z">
                  <w:rPr>
                    <w:rFonts w:cs="Times New Roman"/>
                    <w:sz w:val="26"/>
                    <w:szCs w:val="26"/>
                    <w:lang w:val="en-US"/>
                  </w:rPr>
                </w:rPrChange>
              </w:rPr>
              <w:pPrChange w:id="2156" w:author="NTrinh" w:date="2024-01-26T16:37:00Z">
                <w:pPr>
                  <w:spacing w:before="40" w:after="40" w:line="276" w:lineRule="auto"/>
                  <w:jc w:val="both"/>
                </w:pPr>
              </w:pPrChange>
            </w:pPr>
            <w:r w:rsidRPr="00A25E94">
              <w:rPr>
                <w:rFonts w:cs="Times New Roman"/>
                <w:sz w:val="24"/>
                <w:szCs w:val="24"/>
                <w:lang w:val="en-US"/>
                <w:rPrChange w:id="2157" w:author="NTrinh" w:date="2024-01-26T16:37:00Z">
                  <w:rPr>
                    <w:rFonts w:cs="Times New Roman"/>
                    <w:sz w:val="26"/>
                    <w:szCs w:val="26"/>
                    <w:lang w:val="en-US"/>
                  </w:rPr>
                </w:rPrChange>
              </w:rPr>
              <w:t>number (2</w:t>
            </w:r>
            <w:r w:rsidR="001164C3" w:rsidRPr="00A25E94">
              <w:rPr>
                <w:rFonts w:cs="Times New Roman"/>
                <w:sz w:val="24"/>
                <w:szCs w:val="24"/>
                <w:lang w:val="en-US"/>
                <w:rPrChange w:id="2158" w:author="NTrinh" w:date="2024-01-26T16:37:00Z">
                  <w:rPr>
                    <w:rFonts w:cs="Times New Roman"/>
                    <w:sz w:val="26"/>
                    <w:szCs w:val="26"/>
                    <w:lang w:val="en-US"/>
                  </w:rPr>
                </w:rPrChange>
              </w:rPr>
              <w:t>,2</w:t>
            </w:r>
            <w:r w:rsidRPr="00A25E94">
              <w:rPr>
                <w:rFonts w:cs="Times New Roman"/>
                <w:sz w:val="24"/>
                <w:szCs w:val="24"/>
                <w:lang w:val="en-US"/>
                <w:rPrChange w:id="2159" w:author="NTrinh" w:date="2024-01-26T16:37:00Z">
                  <w:rPr>
                    <w:rFonts w:cs="Times New Roman"/>
                    <w:sz w:val="26"/>
                    <w:szCs w:val="26"/>
                    <w:lang w:val="en-US"/>
                  </w:rPr>
                </w:rPrChange>
              </w:rPr>
              <w:t>)</w:t>
            </w:r>
          </w:p>
        </w:tc>
        <w:tc>
          <w:tcPr>
            <w:tcW w:w="4649" w:type="dxa"/>
          </w:tcPr>
          <w:p w14:paraId="5D89878C" w14:textId="0E64BE62" w:rsidR="00CD698A" w:rsidRPr="00A25E94" w:rsidRDefault="009423BB">
            <w:pPr>
              <w:spacing w:before="40" w:after="40" w:line="480" w:lineRule="auto"/>
              <w:jc w:val="both"/>
              <w:rPr>
                <w:rFonts w:cs="Times New Roman"/>
                <w:sz w:val="24"/>
                <w:szCs w:val="24"/>
                <w:lang w:val="en-US"/>
                <w:rPrChange w:id="2160" w:author="NTrinh" w:date="2024-01-26T16:37:00Z">
                  <w:rPr>
                    <w:rFonts w:cs="Times New Roman"/>
                    <w:sz w:val="26"/>
                    <w:szCs w:val="26"/>
                    <w:lang w:val="en-US"/>
                  </w:rPr>
                </w:rPrChange>
              </w:rPr>
              <w:pPrChange w:id="2161" w:author="NTrinh" w:date="2024-01-26T16:37:00Z">
                <w:pPr>
                  <w:spacing w:before="40" w:after="40" w:line="276" w:lineRule="auto"/>
                  <w:jc w:val="both"/>
                </w:pPr>
              </w:pPrChange>
            </w:pPr>
            <w:r w:rsidRPr="00A25E94">
              <w:rPr>
                <w:rFonts w:cs="Times New Roman"/>
                <w:sz w:val="24"/>
                <w:szCs w:val="24"/>
                <w:lang w:val="en-US"/>
                <w:rPrChange w:id="2162" w:author="NTrinh" w:date="2024-01-26T16:37:00Z">
                  <w:rPr>
                    <w:rFonts w:cs="Times New Roman"/>
                    <w:sz w:val="26"/>
                    <w:szCs w:val="26"/>
                    <w:lang w:val="en-US"/>
                  </w:rPr>
                </w:rPrChange>
              </w:rPr>
              <w:t xml:space="preserve">Daily dose </w:t>
            </w:r>
            <w:r w:rsidR="002040F9" w:rsidRPr="00A25E94">
              <w:rPr>
                <w:rFonts w:cs="Times New Roman"/>
                <w:sz w:val="24"/>
                <w:szCs w:val="24"/>
                <w:lang w:val="en-US"/>
                <w:rPrChange w:id="2163" w:author="NTrinh" w:date="2024-01-26T16:37:00Z">
                  <w:rPr>
                    <w:rFonts w:cs="Times New Roman"/>
                    <w:sz w:val="26"/>
                    <w:szCs w:val="26"/>
                    <w:lang w:val="en-US"/>
                  </w:rPr>
                </w:rPrChange>
              </w:rPr>
              <w:t>of linezolid per weight</w:t>
            </w:r>
          </w:p>
        </w:tc>
        <w:tc>
          <w:tcPr>
            <w:tcW w:w="4535" w:type="dxa"/>
          </w:tcPr>
          <w:p w14:paraId="0021F3B5" w14:textId="3C64E41D" w:rsidR="00CD698A" w:rsidRPr="00A25E94" w:rsidRDefault="002040F9">
            <w:pPr>
              <w:spacing w:before="40" w:after="40" w:line="480" w:lineRule="auto"/>
              <w:jc w:val="both"/>
              <w:rPr>
                <w:rFonts w:cs="Times New Roman"/>
                <w:sz w:val="24"/>
                <w:szCs w:val="24"/>
                <w:lang w:val="en-US"/>
                <w:rPrChange w:id="2164" w:author="NTrinh" w:date="2024-01-26T16:37:00Z">
                  <w:rPr>
                    <w:rFonts w:cs="Times New Roman"/>
                    <w:sz w:val="26"/>
                    <w:szCs w:val="26"/>
                    <w:lang w:val="en-US"/>
                  </w:rPr>
                </w:rPrChange>
              </w:rPr>
              <w:pPrChange w:id="2165" w:author="NTrinh" w:date="2024-01-26T16:37:00Z">
                <w:pPr>
                  <w:spacing w:before="40" w:after="40" w:line="276" w:lineRule="auto"/>
                  <w:jc w:val="both"/>
                </w:pPr>
              </w:pPrChange>
            </w:pPr>
            <w:r w:rsidRPr="00A25E94">
              <w:rPr>
                <w:rFonts w:cs="Times New Roman"/>
                <w:sz w:val="24"/>
                <w:szCs w:val="24"/>
                <w:lang w:val="en-US"/>
                <w:rPrChange w:id="2166" w:author="NTrinh" w:date="2024-01-26T16:37:00Z">
                  <w:rPr>
                    <w:rFonts w:cs="Times New Roman"/>
                    <w:sz w:val="26"/>
                    <w:szCs w:val="26"/>
                    <w:lang w:val="en-US"/>
                  </w:rPr>
                </w:rPrChange>
              </w:rPr>
              <w:t>decimal</w:t>
            </w:r>
          </w:p>
        </w:tc>
      </w:tr>
      <w:tr w:rsidR="009F6557" w:rsidRPr="00A25E94" w14:paraId="73EA4596" w14:textId="77777777" w:rsidTr="00C87F82">
        <w:trPr>
          <w:jc w:val="center"/>
        </w:trPr>
        <w:tc>
          <w:tcPr>
            <w:tcW w:w="13715" w:type="dxa"/>
            <w:gridSpan w:val="4"/>
          </w:tcPr>
          <w:p w14:paraId="66B61FAE" w14:textId="76D736CF" w:rsidR="009F6557" w:rsidRPr="00A25E94" w:rsidRDefault="009F6557">
            <w:pPr>
              <w:spacing w:before="40" w:after="40" w:line="480" w:lineRule="auto"/>
              <w:jc w:val="both"/>
              <w:rPr>
                <w:rFonts w:cs="Times New Roman"/>
                <w:b/>
                <w:bCs/>
                <w:sz w:val="24"/>
                <w:szCs w:val="24"/>
                <w:lang w:val="en-US"/>
                <w:rPrChange w:id="2167" w:author="NTrinh" w:date="2024-01-26T16:37:00Z">
                  <w:rPr>
                    <w:rFonts w:cs="Times New Roman"/>
                    <w:b/>
                    <w:bCs/>
                    <w:sz w:val="26"/>
                    <w:szCs w:val="26"/>
                    <w:lang w:val="en-US"/>
                  </w:rPr>
                </w:rPrChange>
              </w:rPr>
              <w:pPrChange w:id="2168" w:author="NTrinh" w:date="2024-01-26T16:37:00Z">
                <w:pPr>
                  <w:spacing w:before="40" w:after="40"/>
                  <w:jc w:val="both"/>
                </w:pPr>
              </w:pPrChange>
            </w:pPr>
            <w:r w:rsidRPr="00A25E94">
              <w:rPr>
                <w:rFonts w:cs="Times New Roman"/>
                <w:b/>
                <w:bCs/>
                <w:sz w:val="24"/>
                <w:szCs w:val="24"/>
                <w:lang w:val="en-US"/>
                <w:rPrChange w:id="2169" w:author="NTrinh" w:date="2024-01-26T16:37:00Z">
                  <w:rPr>
                    <w:rFonts w:cs="Times New Roman"/>
                    <w:b/>
                    <w:bCs/>
                    <w:sz w:val="26"/>
                    <w:szCs w:val="26"/>
                    <w:lang w:val="en-US"/>
                  </w:rPr>
                </w:rPrChange>
              </w:rPr>
              <w:t>F. Comedications during linezolid treatment</w:t>
            </w:r>
          </w:p>
        </w:tc>
      </w:tr>
      <w:tr w:rsidR="00513320" w:rsidRPr="00A25E94" w14:paraId="365D6883" w14:textId="77777777" w:rsidTr="00865FFB">
        <w:trPr>
          <w:jc w:val="center"/>
        </w:trPr>
        <w:tc>
          <w:tcPr>
            <w:tcW w:w="2689" w:type="dxa"/>
          </w:tcPr>
          <w:p w14:paraId="5254B38B" w14:textId="082D554D" w:rsidR="00513320" w:rsidRPr="00A25E94" w:rsidRDefault="00513320">
            <w:pPr>
              <w:spacing w:before="40" w:after="40" w:line="480" w:lineRule="auto"/>
              <w:jc w:val="both"/>
              <w:rPr>
                <w:rFonts w:cs="Times New Roman"/>
                <w:sz w:val="24"/>
                <w:szCs w:val="24"/>
                <w:lang w:val="en-US"/>
                <w:rPrChange w:id="2170" w:author="NTrinh" w:date="2024-01-26T16:37:00Z">
                  <w:rPr>
                    <w:rFonts w:cs="Times New Roman"/>
                    <w:sz w:val="26"/>
                    <w:szCs w:val="26"/>
                    <w:lang w:val="en-US"/>
                  </w:rPr>
                </w:rPrChange>
              </w:rPr>
              <w:pPrChange w:id="2171" w:author="NTrinh" w:date="2024-01-26T16:37:00Z">
                <w:pPr>
                  <w:spacing w:before="40" w:after="40"/>
                  <w:jc w:val="both"/>
                </w:pPr>
              </w:pPrChange>
            </w:pPr>
            <w:r w:rsidRPr="00A25E94">
              <w:rPr>
                <w:rFonts w:cs="Times New Roman"/>
                <w:sz w:val="24"/>
                <w:szCs w:val="24"/>
                <w:lang w:val="en-US"/>
                <w:rPrChange w:id="2172" w:author="NTrinh" w:date="2024-01-26T16:37:00Z">
                  <w:rPr>
                    <w:rFonts w:cs="Times New Roman"/>
                    <w:sz w:val="26"/>
                    <w:szCs w:val="26"/>
                    <w:lang w:val="en-US"/>
                  </w:rPr>
                </w:rPrChange>
              </w:rPr>
              <w:t>comed_aspirin</w:t>
            </w:r>
          </w:p>
        </w:tc>
        <w:tc>
          <w:tcPr>
            <w:tcW w:w="1842" w:type="dxa"/>
          </w:tcPr>
          <w:p w14:paraId="1678B62A" w14:textId="3A491B9D" w:rsidR="00513320" w:rsidRPr="00A25E94" w:rsidRDefault="00513320">
            <w:pPr>
              <w:spacing w:before="40" w:after="40" w:line="480" w:lineRule="auto"/>
              <w:jc w:val="both"/>
              <w:rPr>
                <w:rFonts w:cs="Times New Roman"/>
                <w:sz w:val="24"/>
                <w:szCs w:val="24"/>
                <w:lang w:val="en-US"/>
                <w:rPrChange w:id="2173" w:author="NTrinh" w:date="2024-01-26T16:37:00Z">
                  <w:rPr>
                    <w:rFonts w:cs="Times New Roman"/>
                    <w:sz w:val="26"/>
                    <w:szCs w:val="26"/>
                    <w:lang w:val="en-US"/>
                  </w:rPr>
                </w:rPrChange>
              </w:rPr>
              <w:pPrChange w:id="2174" w:author="NTrinh" w:date="2024-01-26T16:37:00Z">
                <w:pPr>
                  <w:spacing w:before="40" w:after="40"/>
                  <w:jc w:val="both"/>
                </w:pPr>
              </w:pPrChange>
            </w:pPr>
            <w:r w:rsidRPr="00A25E94">
              <w:rPr>
                <w:rFonts w:cs="Times New Roman"/>
                <w:sz w:val="24"/>
                <w:szCs w:val="24"/>
                <w:lang w:val="en-US"/>
                <w:rPrChange w:id="2175" w:author="NTrinh" w:date="2024-01-26T16:37:00Z">
                  <w:rPr>
                    <w:rFonts w:cs="Times New Roman"/>
                    <w:sz w:val="26"/>
                    <w:szCs w:val="26"/>
                    <w:lang w:val="en-US"/>
                  </w:rPr>
                </w:rPrChange>
              </w:rPr>
              <w:t>number (1)</w:t>
            </w:r>
          </w:p>
        </w:tc>
        <w:tc>
          <w:tcPr>
            <w:tcW w:w="4649" w:type="dxa"/>
          </w:tcPr>
          <w:p w14:paraId="2FF1147E" w14:textId="714314A0" w:rsidR="00513320" w:rsidRPr="00A25E94" w:rsidRDefault="00513320">
            <w:pPr>
              <w:spacing w:before="40" w:after="40" w:line="480" w:lineRule="auto"/>
              <w:jc w:val="both"/>
              <w:rPr>
                <w:rFonts w:cs="Times New Roman"/>
                <w:sz w:val="24"/>
                <w:szCs w:val="24"/>
                <w:lang w:val="en-US"/>
                <w:rPrChange w:id="2176" w:author="NTrinh" w:date="2024-01-26T16:37:00Z">
                  <w:rPr>
                    <w:rFonts w:cs="Times New Roman"/>
                    <w:sz w:val="26"/>
                    <w:szCs w:val="26"/>
                    <w:lang w:val="en-US"/>
                  </w:rPr>
                </w:rPrChange>
              </w:rPr>
              <w:pPrChange w:id="2177" w:author="NTrinh" w:date="2024-01-26T16:37:00Z">
                <w:pPr>
                  <w:spacing w:before="40" w:after="40"/>
                  <w:jc w:val="both"/>
                </w:pPr>
              </w:pPrChange>
            </w:pPr>
            <w:r w:rsidRPr="00A25E94">
              <w:rPr>
                <w:rFonts w:cs="Times New Roman"/>
                <w:sz w:val="24"/>
                <w:szCs w:val="24"/>
                <w:lang w:val="en-US"/>
                <w:rPrChange w:id="2178" w:author="NTrinh" w:date="2024-01-26T16:37:00Z">
                  <w:rPr>
                    <w:rFonts w:cs="Times New Roman"/>
                    <w:sz w:val="26"/>
                    <w:szCs w:val="26"/>
                    <w:lang w:val="en-US"/>
                  </w:rPr>
                </w:rPrChange>
              </w:rPr>
              <w:t>Use of aspirin</w:t>
            </w:r>
          </w:p>
        </w:tc>
        <w:tc>
          <w:tcPr>
            <w:tcW w:w="4535" w:type="dxa"/>
          </w:tcPr>
          <w:p w14:paraId="4EABF832" w14:textId="631F090F" w:rsidR="00513320" w:rsidRPr="00A25E94" w:rsidRDefault="00513320">
            <w:pPr>
              <w:spacing w:before="40" w:after="40" w:line="480" w:lineRule="auto"/>
              <w:jc w:val="both"/>
              <w:rPr>
                <w:rFonts w:cs="Times New Roman"/>
                <w:sz w:val="24"/>
                <w:szCs w:val="24"/>
                <w:lang w:val="en-US"/>
                <w:rPrChange w:id="2179" w:author="NTrinh" w:date="2024-01-26T16:37:00Z">
                  <w:rPr>
                    <w:rFonts w:cs="Times New Roman"/>
                    <w:sz w:val="26"/>
                    <w:szCs w:val="26"/>
                    <w:lang w:val="en-US"/>
                  </w:rPr>
                </w:rPrChange>
              </w:rPr>
              <w:pPrChange w:id="2180" w:author="NTrinh" w:date="2024-01-26T16:37:00Z">
                <w:pPr>
                  <w:spacing w:before="40" w:after="40"/>
                  <w:jc w:val="both"/>
                </w:pPr>
              </w:pPrChange>
            </w:pPr>
            <w:r w:rsidRPr="00A25E94">
              <w:rPr>
                <w:rFonts w:cs="Times New Roman"/>
                <w:sz w:val="24"/>
                <w:szCs w:val="24"/>
                <w:lang w:val="en-US"/>
                <w:rPrChange w:id="2181" w:author="NTrinh" w:date="2024-01-26T16:37:00Z">
                  <w:rPr>
                    <w:rFonts w:cs="Times New Roman"/>
                    <w:sz w:val="26"/>
                    <w:szCs w:val="26"/>
                    <w:lang w:val="en-US"/>
                  </w:rPr>
                </w:rPrChange>
              </w:rPr>
              <w:t>1 = Yes</w:t>
            </w:r>
          </w:p>
        </w:tc>
      </w:tr>
      <w:tr w:rsidR="00513320" w:rsidRPr="00A25E94" w14:paraId="242C13D0" w14:textId="77777777" w:rsidTr="00865FFB">
        <w:trPr>
          <w:jc w:val="center"/>
        </w:trPr>
        <w:tc>
          <w:tcPr>
            <w:tcW w:w="2689" w:type="dxa"/>
          </w:tcPr>
          <w:p w14:paraId="41409198" w14:textId="2593F54E" w:rsidR="00513320" w:rsidRPr="00A25E94" w:rsidRDefault="00513320">
            <w:pPr>
              <w:spacing w:before="40" w:after="40" w:line="480" w:lineRule="auto"/>
              <w:jc w:val="both"/>
              <w:rPr>
                <w:rFonts w:cs="Times New Roman"/>
                <w:sz w:val="24"/>
                <w:szCs w:val="24"/>
                <w:lang w:val="en-US"/>
                <w:rPrChange w:id="2182" w:author="NTrinh" w:date="2024-01-26T16:37:00Z">
                  <w:rPr>
                    <w:rFonts w:cs="Times New Roman"/>
                    <w:sz w:val="26"/>
                    <w:szCs w:val="26"/>
                    <w:lang w:val="en-US"/>
                  </w:rPr>
                </w:rPrChange>
              </w:rPr>
              <w:pPrChange w:id="2183" w:author="NTrinh" w:date="2024-01-26T16:37:00Z">
                <w:pPr>
                  <w:spacing w:before="40" w:after="40"/>
                  <w:jc w:val="both"/>
                </w:pPr>
              </w:pPrChange>
            </w:pPr>
            <w:r w:rsidRPr="00A25E94">
              <w:rPr>
                <w:rFonts w:cs="Times New Roman"/>
                <w:sz w:val="24"/>
                <w:szCs w:val="24"/>
                <w:lang w:val="en-US"/>
                <w:rPrChange w:id="2184" w:author="NTrinh" w:date="2024-01-26T16:37:00Z">
                  <w:rPr>
                    <w:rFonts w:cs="Times New Roman"/>
                    <w:sz w:val="26"/>
                    <w:szCs w:val="26"/>
                    <w:lang w:val="en-US"/>
                  </w:rPr>
                </w:rPrChange>
              </w:rPr>
              <w:t>comed_aceclofenac</w:t>
            </w:r>
          </w:p>
        </w:tc>
        <w:tc>
          <w:tcPr>
            <w:tcW w:w="1842" w:type="dxa"/>
          </w:tcPr>
          <w:p w14:paraId="651E4BCF" w14:textId="21B5332C" w:rsidR="00513320" w:rsidRPr="00A25E94" w:rsidRDefault="00513320">
            <w:pPr>
              <w:spacing w:before="40" w:after="40" w:line="480" w:lineRule="auto"/>
              <w:jc w:val="both"/>
              <w:rPr>
                <w:rFonts w:cs="Times New Roman"/>
                <w:sz w:val="24"/>
                <w:szCs w:val="24"/>
                <w:lang w:val="en-US"/>
                <w:rPrChange w:id="2185" w:author="NTrinh" w:date="2024-01-26T16:37:00Z">
                  <w:rPr>
                    <w:rFonts w:cs="Times New Roman"/>
                    <w:sz w:val="26"/>
                    <w:szCs w:val="26"/>
                    <w:lang w:val="en-US"/>
                  </w:rPr>
                </w:rPrChange>
              </w:rPr>
              <w:pPrChange w:id="2186" w:author="NTrinh" w:date="2024-01-26T16:37:00Z">
                <w:pPr>
                  <w:spacing w:before="40" w:after="40"/>
                  <w:jc w:val="both"/>
                </w:pPr>
              </w:pPrChange>
            </w:pPr>
            <w:r w:rsidRPr="00A25E94">
              <w:rPr>
                <w:rFonts w:cs="Times New Roman"/>
                <w:sz w:val="24"/>
                <w:szCs w:val="24"/>
                <w:lang w:val="en-US"/>
                <w:rPrChange w:id="2187" w:author="NTrinh" w:date="2024-01-26T16:37:00Z">
                  <w:rPr>
                    <w:rFonts w:cs="Times New Roman"/>
                    <w:sz w:val="26"/>
                    <w:szCs w:val="26"/>
                    <w:lang w:val="en-US"/>
                  </w:rPr>
                </w:rPrChange>
              </w:rPr>
              <w:t>number (1)</w:t>
            </w:r>
          </w:p>
        </w:tc>
        <w:tc>
          <w:tcPr>
            <w:tcW w:w="4649" w:type="dxa"/>
          </w:tcPr>
          <w:p w14:paraId="564F2B00" w14:textId="53B132A9" w:rsidR="00513320" w:rsidRPr="00A25E94" w:rsidRDefault="00513320">
            <w:pPr>
              <w:spacing w:before="40" w:after="40" w:line="480" w:lineRule="auto"/>
              <w:jc w:val="both"/>
              <w:rPr>
                <w:rFonts w:cs="Times New Roman"/>
                <w:sz w:val="24"/>
                <w:szCs w:val="24"/>
                <w:lang w:val="en-US"/>
                <w:rPrChange w:id="2188" w:author="NTrinh" w:date="2024-01-26T16:37:00Z">
                  <w:rPr>
                    <w:rFonts w:cs="Times New Roman"/>
                    <w:sz w:val="26"/>
                    <w:szCs w:val="26"/>
                    <w:lang w:val="en-US"/>
                  </w:rPr>
                </w:rPrChange>
              </w:rPr>
              <w:pPrChange w:id="2189" w:author="NTrinh" w:date="2024-01-26T16:37:00Z">
                <w:pPr>
                  <w:spacing w:before="40" w:after="40"/>
                  <w:jc w:val="both"/>
                </w:pPr>
              </w:pPrChange>
            </w:pPr>
            <w:r w:rsidRPr="00A25E94">
              <w:rPr>
                <w:rFonts w:cs="Times New Roman"/>
                <w:sz w:val="24"/>
                <w:szCs w:val="24"/>
                <w:lang w:val="en-US"/>
                <w:rPrChange w:id="2190" w:author="NTrinh" w:date="2024-01-26T16:37:00Z">
                  <w:rPr>
                    <w:rFonts w:cs="Times New Roman"/>
                    <w:sz w:val="26"/>
                    <w:szCs w:val="26"/>
                    <w:lang w:val="en-US"/>
                  </w:rPr>
                </w:rPrChange>
              </w:rPr>
              <w:t>Use of aceclofenac</w:t>
            </w:r>
          </w:p>
        </w:tc>
        <w:tc>
          <w:tcPr>
            <w:tcW w:w="4535" w:type="dxa"/>
          </w:tcPr>
          <w:p w14:paraId="363180EF" w14:textId="38AB748B" w:rsidR="00513320" w:rsidRPr="00A25E94" w:rsidRDefault="00513320">
            <w:pPr>
              <w:spacing w:before="40" w:after="40" w:line="480" w:lineRule="auto"/>
              <w:jc w:val="both"/>
              <w:rPr>
                <w:rFonts w:cs="Times New Roman"/>
                <w:sz w:val="24"/>
                <w:szCs w:val="24"/>
                <w:lang w:val="en-US"/>
                <w:rPrChange w:id="2191" w:author="NTrinh" w:date="2024-01-26T16:37:00Z">
                  <w:rPr>
                    <w:rFonts w:cs="Times New Roman"/>
                    <w:sz w:val="26"/>
                    <w:szCs w:val="26"/>
                    <w:lang w:val="en-US"/>
                  </w:rPr>
                </w:rPrChange>
              </w:rPr>
              <w:pPrChange w:id="2192" w:author="NTrinh" w:date="2024-01-26T16:37:00Z">
                <w:pPr>
                  <w:spacing w:before="40" w:after="40"/>
                  <w:jc w:val="both"/>
                </w:pPr>
              </w:pPrChange>
            </w:pPr>
            <w:r w:rsidRPr="00A25E94">
              <w:rPr>
                <w:rFonts w:cs="Times New Roman"/>
                <w:sz w:val="24"/>
                <w:szCs w:val="24"/>
                <w:lang w:val="en-US"/>
                <w:rPrChange w:id="2193" w:author="NTrinh" w:date="2024-01-26T16:37:00Z">
                  <w:rPr>
                    <w:rFonts w:cs="Times New Roman"/>
                    <w:sz w:val="26"/>
                    <w:szCs w:val="26"/>
                    <w:lang w:val="en-US"/>
                  </w:rPr>
                </w:rPrChange>
              </w:rPr>
              <w:t>1 = Yes</w:t>
            </w:r>
          </w:p>
        </w:tc>
      </w:tr>
      <w:tr w:rsidR="00513320" w:rsidRPr="00A25E94" w14:paraId="5E73D9A0" w14:textId="77777777" w:rsidTr="00865FFB">
        <w:trPr>
          <w:jc w:val="center"/>
        </w:trPr>
        <w:tc>
          <w:tcPr>
            <w:tcW w:w="2689" w:type="dxa"/>
          </w:tcPr>
          <w:p w14:paraId="7DF0BA11" w14:textId="4A4C9961" w:rsidR="00513320" w:rsidRPr="00A25E94" w:rsidRDefault="00513320">
            <w:pPr>
              <w:spacing w:before="40" w:after="40" w:line="480" w:lineRule="auto"/>
              <w:jc w:val="both"/>
              <w:rPr>
                <w:rFonts w:cs="Times New Roman"/>
                <w:sz w:val="24"/>
                <w:szCs w:val="24"/>
                <w:lang w:val="en-US"/>
                <w:rPrChange w:id="2194" w:author="NTrinh" w:date="2024-01-26T16:37:00Z">
                  <w:rPr>
                    <w:rFonts w:cs="Times New Roman"/>
                    <w:sz w:val="26"/>
                    <w:szCs w:val="26"/>
                    <w:lang w:val="en-US"/>
                  </w:rPr>
                </w:rPrChange>
              </w:rPr>
              <w:pPrChange w:id="2195" w:author="NTrinh" w:date="2024-01-26T16:37:00Z">
                <w:pPr>
                  <w:spacing w:before="40" w:after="40"/>
                  <w:jc w:val="both"/>
                </w:pPr>
              </w:pPrChange>
            </w:pPr>
            <w:r w:rsidRPr="00A25E94">
              <w:rPr>
                <w:rFonts w:cs="Times New Roman"/>
                <w:sz w:val="24"/>
                <w:szCs w:val="24"/>
                <w:rPrChange w:id="2196" w:author="NTrinh" w:date="2024-01-26T16:37:00Z">
                  <w:rPr>
                    <w:rFonts w:cs="Times New Roman"/>
                    <w:sz w:val="26"/>
                    <w:szCs w:val="26"/>
                  </w:rPr>
                </w:rPrChange>
              </w:rPr>
              <w:t>comed_diclofenac</w:t>
            </w:r>
          </w:p>
        </w:tc>
        <w:tc>
          <w:tcPr>
            <w:tcW w:w="1842" w:type="dxa"/>
          </w:tcPr>
          <w:p w14:paraId="171F1A09" w14:textId="3F78F05B" w:rsidR="00513320" w:rsidRPr="00A25E94" w:rsidRDefault="00513320">
            <w:pPr>
              <w:spacing w:before="40" w:after="40" w:line="480" w:lineRule="auto"/>
              <w:jc w:val="both"/>
              <w:rPr>
                <w:rFonts w:cs="Times New Roman"/>
                <w:sz w:val="24"/>
                <w:szCs w:val="24"/>
                <w:lang w:val="en-US"/>
                <w:rPrChange w:id="2197" w:author="NTrinh" w:date="2024-01-26T16:37:00Z">
                  <w:rPr>
                    <w:rFonts w:cs="Times New Roman"/>
                    <w:sz w:val="26"/>
                    <w:szCs w:val="26"/>
                    <w:lang w:val="en-US"/>
                  </w:rPr>
                </w:rPrChange>
              </w:rPr>
              <w:pPrChange w:id="2198" w:author="NTrinh" w:date="2024-01-26T16:37:00Z">
                <w:pPr>
                  <w:spacing w:before="40" w:after="40"/>
                  <w:jc w:val="both"/>
                </w:pPr>
              </w:pPrChange>
            </w:pPr>
            <w:r w:rsidRPr="00A25E94">
              <w:rPr>
                <w:rFonts w:cs="Times New Roman"/>
                <w:sz w:val="24"/>
                <w:szCs w:val="24"/>
                <w:lang w:val="en-US"/>
                <w:rPrChange w:id="2199" w:author="NTrinh" w:date="2024-01-26T16:37:00Z">
                  <w:rPr>
                    <w:rFonts w:cs="Times New Roman"/>
                    <w:sz w:val="26"/>
                    <w:szCs w:val="26"/>
                    <w:lang w:val="en-US"/>
                  </w:rPr>
                </w:rPrChange>
              </w:rPr>
              <w:t>number (1)</w:t>
            </w:r>
          </w:p>
        </w:tc>
        <w:tc>
          <w:tcPr>
            <w:tcW w:w="4649" w:type="dxa"/>
          </w:tcPr>
          <w:p w14:paraId="1F36887D" w14:textId="77A6D63C" w:rsidR="00513320" w:rsidRPr="00A25E94" w:rsidRDefault="00513320">
            <w:pPr>
              <w:spacing w:before="40" w:after="40" w:line="480" w:lineRule="auto"/>
              <w:jc w:val="both"/>
              <w:rPr>
                <w:rFonts w:cs="Times New Roman"/>
                <w:sz w:val="24"/>
                <w:szCs w:val="24"/>
                <w:lang w:val="en-US"/>
                <w:rPrChange w:id="2200" w:author="NTrinh" w:date="2024-01-26T16:37:00Z">
                  <w:rPr>
                    <w:rFonts w:cs="Times New Roman"/>
                    <w:sz w:val="26"/>
                    <w:szCs w:val="26"/>
                    <w:lang w:val="en-US"/>
                  </w:rPr>
                </w:rPrChange>
              </w:rPr>
              <w:pPrChange w:id="2201" w:author="NTrinh" w:date="2024-01-26T16:37:00Z">
                <w:pPr>
                  <w:spacing w:before="40" w:after="40"/>
                  <w:jc w:val="both"/>
                </w:pPr>
              </w:pPrChange>
            </w:pPr>
            <w:r w:rsidRPr="00A25E94">
              <w:rPr>
                <w:rFonts w:cs="Times New Roman"/>
                <w:sz w:val="24"/>
                <w:szCs w:val="24"/>
                <w:rPrChange w:id="2202" w:author="NTrinh" w:date="2024-01-26T16:37:00Z">
                  <w:rPr>
                    <w:rFonts w:cs="Times New Roman"/>
                    <w:sz w:val="26"/>
                    <w:szCs w:val="26"/>
                  </w:rPr>
                </w:rPrChange>
              </w:rPr>
              <w:t>Use of diclofenac</w:t>
            </w:r>
          </w:p>
        </w:tc>
        <w:tc>
          <w:tcPr>
            <w:tcW w:w="4535" w:type="dxa"/>
          </w:tcPr>
          <w:p w14:paraId="0A1EE640" w14:textId="24A2C826" w:rsidR="00513320" w:rsidRPr="00A25E94" w:rsidRDefault="00513320">
            <w:pPr>
              <w:spacing w:before="40" w:after="40" w:line="480" w:lineRule="auto"/>
              <w:jc w:val="both"/>
              <w:rPr>
                <w:rFonts w:cs="Times New Roman"/>
                <w:sz w:val="24"/>
                <w:szCs w:val="24"/>
                <w:lang w:val="en-US"/>
                <w:rPrChange w:id="2203" w:author="NTrinh" w:date="2024-01-26T16:37:00Z">
                  <w:rPr>
                    <w:rFonts w:cs="Times New Roman"/>
                    <w:sz w:val="26"/>
                    <w:szCs w:val="26"/>
                    <w:lang w:val="en-US"/>
                  </w:rPr>
                </w:rPrChange>
              </w:rPr>
              <w:pPrChange w:id="2204" w:author="NTrinh" w:date="2024-01-26T16:37:00Z">
                <w:pPr>
                  <w:spacing w:before="40" w:after="40"/>
                  <w:jc w:val="both"/>
                </w:pPr>
              </w:pPrChange>
            </w:pPr>
            <w:r w:rsidRPr="00A25E94">
              <w:rPr>
                <w:rFonts w:cs="Times New Roman"/>
                <w:sz w:val="24"/>
                <w:szCs w:val="24"/>
                <w:lang w:val="en-US"/>
                <w:rPrChange w:id="2205" w:author="NTrinh" w:date="2024-01-26T16:37:00Z">
                  <w:rPr>
                    <w:rFonts w:cs="Times New Roman"/>
                    <w:sz w:val="26"/>
                    <w:szCs w:val="26"/>
                    <w:lang w:val="en-US"/>
                  </w:rPr>
                </w:rPrChange>
              </w:rPr>
              <w:t>1 = Yes</w:t>
            </w:r>
          </w:p>
        </w:tc>
      </w:tr>
      <w:tr w:rsidR="00513320" w:rsidRPr="00A25E94" w14:paraId="59D3CA2C" w14:textId="77777777" w:rsidTr="00865FFB">
        <w:trPr>
          <w:jc w:val="center"/>
        </w:trPr>
        <w:tc>
          <w:tcPr>
            <w:tcW w:w="2689" w:type="dxa"/>
          </w:tcPr>
          <w:p w14:paraId="75172EB8" w14:textId="77A50E1A" w:rsidR="00513320" w:rsidRPr="00A25E94" w:rsidRDefault="00513320">
            <w:pPr>
              <w:spacing w:before="40" w:after="40" w:line="480" w:lineRule="auto"/>
              <w:jc w:val="both"/>
              <w:rPr>
                <w:rFonts w:cs="Times New Roman"/>
                <w:sz w:val="24"/>
                <w:szCs w:val="24"/>
                <w:lang w:val="en-US"/>
                <w:rPrChange w:id="2206" w:author="NTrinh" w:date="2024-01-26T16:37:00Z">
                  <w:rPr>
                    <w:rFonts w:cs="Times New Roman"/>
                    <w:sz w:val="26"/>
                    <w:szCs w:val="26"/>
                    <w:lang w:val="en-US"/>
                  </w:rPr>
                </w:rPrChange>
              </w:rPr>
              <w:pPrChange w:id="2207" w:author="NTrinh" w:date="2024-01-26T16:37:00Z">
                <w:pPr>
                  <w:spacing w:before="40" w:after="40"/>
                  <w:jc w:val="both"/>
                </w:pPr>
              </w:pPrChange>
            </w:pPr>
            <w:r w:rsidRPr="00A25E94">
              <w:rPr>
                <w:rFonts w:cs="Times New Roman"/>
                <w:sz w:val="24"/>
                <w:szCs w:val="24"/>
                <w:rPrChange w:id="2208" w:author="NTrinh" w:date="2024-01-26T16:37:00Z">
                  <w:rPr>
                    <w:rFonts w:cs="Times New Roman"/>
                    <w:sz w:val="26"/>
                    <w:szCs w:val="26"/>
                  </w:rPr>
                </w:rPrChange>
              </w:rPr>
              <w:t>comed_ibuprofen</w:t>
            </w:r>
          </w:p>
        </w:tc>
        <w:tc>
          <w:tcPr>
            <w:tcW w:w="1842" w:type="dxa"/>
          </w:tcPr>
          <w:p w14:paraId="15683A10" w14:textId="1DA9B6F1" w:rsidR="00513320" w:rsidRPr="00A25E94" w:rsidRDefault="00513320">
            <w:pPr>
              <w:spacing w:before="40" w:after="40" w:line="480" w:lineRule="auto"/>
              <w:jc w:val="both"/>
              <w:rPr>
                <w:rFonts w:cs="Times New Roman"/>
                <w:sz w:val="24"/>
                <w:szCs w:val="24"/>
                <w:lang w:val="en-US"/>
                <w:rPrChange w:id="2209" w:author="NTrinh" w:date="2024-01-26T16:37:00Z">
                  <w:rPr>
                    <w:rFonts w:cs="Times New Roman"/>
                    <w:sz w:val="26"/>
                    <w:szCs w:val="26"/>
                    <w:lang w:val="en-US"/>
                  </w:rPr>
                </w:rPrChange>
              </w:rPr>
              <w:pPrChange w:id="2210" w:author="NTrinh" w:date="2024-01-26T16:37:00Z">
                <w:pPr>
                  <w:spacing w:before="40" w:after="40"/>
                  <w:jc w:val="both"/>
                </w:pPr>
              </w:pPrChange>
            </w:pPr>
            <w:r w:rsidRPr="00A25E94">
              <w:rPr>
                <w:rFonts w:cs="Times New Roman"/>
                <w:sz w:val="24"/>
                <w:szCs w:val="24"/>
                <w:lang w:val="en-US"/>
                <w:rPrChange w:id="2211" w:author="NTrinh" w:date="2024-01-26T16:37:00Z">
                  <w:rPr>
                    <w:rFonts w:cs="Times New Roman"/>
                    <w:sz w:val="26"/>
                    <w:szCs w:val="26"/>
                    <w:lang w:val="en-US"/>
                  </w:rPr>
                </w:rPrChange>
              </w:rPr>
              <w:t>number (1)</w:t>
            </w:r>
          </w:p>
        </w:tc>
        <w:tc>
          <w:tcPr>
            <w:tcW w:w="4649" w:type="dxa"/>
          </w:tcPr>
          <w:p w14:paraId="5A883CF8" w14:textId="7C5E4D77" w:rsidR="00513320" w:rsidRPr="00A25E94" w:rsidRDefault="00513320">
            <w:pPr>
              <w:spacing w:before="40" w:after="40" w:line="480" w:lineRule="auto"/>
              <w:jc w:val="both"/>
              <w:rPr>
                <w:rFonts w:cs="Times New Roman"/>
                <w:sz w:val="24"/>
                <w:szCs w:val="24"/>
                <w:lang w:val="en-US"/>
                <w:rPrChange w:id="2212" w:author="NTrinh" w:date="2024-01-26T16:37:00Z">
                  <w:rPr>
                    <w:rFonts w:cs="Times New Roman"/>
                    <w:sz w:val="26"/>
                    <w:szCs w:val="26"/>
                    <w:lang w:val="en-US"/>
                  </w:rPr>
                </w:rPrChange>
              </w:rPr>
              <w:pPrChange w:id="2213" w:author="NTrinh" w:date="2024-01-26T16:37:00Z">
                <w:pPr>
                  <w:spacing w:before="40" w:after="40"/>
                  <w:jc w:val="both"/>
                </w:pPr>
              </w:pPrChange>
            </w:pPr>
            <w:r w:rsidRPr="00A25E94">
              <w:rPr>
                <w:rFonts w:cs="Times New Roman"/>
                <w:sz w:val="24"/>
                <w:szCs w:val="24"/>
                <w:rPrChange w:id="2214" w:author="NTrinh" w:date="2024-01-26T16:37:00Z">
                  <w:rPr>
                    <w:rFonts w:cs="Times New Roman"/>
                    <w:sz w:val="26"/>
                    <w:szCs w:val="26"/>
                  </w:rPr>
                </w:rPrChange>
              </w:rPr>
              <w:t>Use of ibuprofen</w:t>
            </w:r>
          </w:p>
        </w:tc>
        <w:tc>
          <w:tcPr>
            <w:tcW w:w="4535" w:type="dxa"/>
          </w:tcPr>
          <w:p w14:paraId="3797E909" w14:textId="13E51081" w:rsidR="00513320" w:rsidRPr="00A25E94" w:rsidRDefault="00513320">
            <w:pPr>
              <w:spacing w:before="40" w:after="40" w:line="480" w:lineRule="auto"/>
              <w:jc w:val="both"/>
              <w:rPr>
                <w:rFonts w:cs="Times New Roman"/>
                <w:sz w:val="24"/>
                <w:szCs w:val="24"/>
                <w:lang w:val="en-US"/>
                <w:rPrChange w:id="2215" w:author="NTrinh" w:date="2024-01-26T16:37:00Z">
                  <w:rPr>
                    <w:rFonts w:cs="Times New Roman"/>
                    <w:sz w:val="26"/>
                    <w:szCs w:val="26"/>
                    <w:lang w:val="en-US"/>
                  </w:rPr>
                </w:rPrChange>
              </w:rPr>
              <w:pPrChange w:id="2216" w:author="NTrinh" w:date="2024-01-26T16:37:00Z">
                <w:pPr>
                  <w:spacing w:before="40" w:after="40"/>
                  <w:jc w:val="both"/>
                </w:pPr>
              </w:pPrChange>
            </w:pPr>
            <w:r w:rsidRPr="00A25E94">
              <w:rPr>
                <w:rFonts w:cs="Times New Roman"/>
                <w:sz w:val="24"/>
                <w:szCs w:val="24"/>
                <w:lang w:val="en-US"/>
                <w:rPrChange w:id="2217" w:author="NTrinh" w:date="2024-01-26T16:37:00Z">
                  <w:rPr>
                    <w:rFonts w:cs="Times New Roman"/>
                    <w:sz w:val="26"/>
                    <w:szCs w:val="26"/>
                    <w:lang w:val="en-US"/>
                  </w:rPr>
                </w:rPrChange>
              </w:rPr>
              <w:t>1 = Yes</w:t>
            </w:r>
          </w:p>
        </w:tc>
      </w:tr>
      <w:tr w:rsidR="00513320" w:rsidRPr="00A25E94" w14:paraId="15E5D215" w14:textId="77777777" w:rsidTr="00865FFB">
        <w:trPr>
          <w:jc w:val="center"/>
        </w:trPr>
        <w:tc>
          <w:tcPr>
            <w:tcW w:w="2689" w:type="dxa"/>
          </w:tcPr>
          <w:p w14:paraId="06380089" w14:textId="121B02EB" w:rsidR="00513320" w:rsidRPr="00A25E94" w:rsidRDefault="00513320">
            <w:pPr>
              <w:spacing w:before="40" w:after="40" w:line="480" w:lineRule="auto"/>
              <w:jc w:val="both"/>
              <w:rPr>
                <w:rFonts w:cs="Times New Roman"/>
                <w:sz w:val="24"/>
                <w:szCs w:val="24"/>
                <w:lang w:val="en-US"/>
                <w:rPrChange w:id="2218" w:author="NTrinh" w:date="2024-01-26T16:37:00Z">
                  <w:rPr>
                    <w:rFonts w:cs="Times New Roman"/>
                    <w:sz w:val="26"/>
                    <w:szCs w:val="26"/>
                    <w:lang w:val="en-US"/>
                  </w:rPr>
                </w:rPrChange>
              </w:rPr>
              <w:pPrChange w:id="2219" w:author="NTrinh" w:date="2024-01-26T16:37:00Z">
                <w:pPr>
                  <w:spacing w:before="40" w:after="40"/>
                  <w:jc w:val="both"/>
                </w:pPr>
              </w:pPrChange>
            </w:pPr>
            <w:r w:rsidRPr="00A25E94">
              <w:rPr>
                <w:rFonts w:cs="Times New Roman"/>
                <w:sz w:val="24"/>
                <w:szCs w:val="24"/>
                <w:rPrChange w:id="2220" w:author="NTrinh" w:date="2024-01-26T16:37:00Z">
                  <w:rPr>
                    <w:rFonts w:cs="Times New Roman"/>
                    <w:sz w:val="26"/>
                    <w:szCs w:val="26"/>
                  </w:rPr>
                </w:rPrChange>
              </w:rPr>
              <w:t>comed_naproxen</w:t>
            </w:r>
          </w:p>
        </w:tc>
        <w:tc>
          <w:tcPr>
            <w:tcW w:w="1842" w:type="dxa"/>
          </w:tcPr>
          <w:p w14:paraId="2D7931BB" w14:textId="12DBF3E6" w:rsidR="00513320" w:rsidRPr="00A25E94" w:rsidRDefault="00513320">
            <w:pPr>
              <w:spacing w:before="40" w:after="40" w:line="480" w:lineRule="auto"/>
              <w:jc w:val="both"/>
              <w:rPr>
                <w:rFonts w:cs="Times New Roman"/>
                <w:sz w:val="24"/>
                <w:szCs w:val="24"/>
                <w:lang w:val="en-US"/>
                <w:rPrChange w:id="2221" w:author="NTrinh" w:date="2024-01-26T16:37:00Z">
                  <w:rPr>
                    <w:rFonts w:cs="Times New Roman"/>
                    <w:sz w:val="26"/>
                    <w:szCs w:val="26"/>
                    <w:lang w:val="en-US"/>
                  </w:rPr>
                </w:rPrChange>
              </w:rPr>
              <w:pPrChange w:id="2222" w:author="NTrinh" w:date="2024-01-26T16:37:00Z">
                <w:pPr>
                  <w:spacing w:before="40" w:after="40"/>
                  <w:jc w:val="both"/>
                </w:pPr>
              </w:pPrChange>
            </w:pPr>
            <w:r w:rsidRPr="00A25E94">
              <w:rPr>
                <w:rFonts w:cs="Times New Roman"/>
                <w:sz w:val="24"/>
                <w:szCs w:val="24"/>
                <w:lang w:val="en-US"/>
                <w:rPrChange w:id="2223" w:author="NTrinh" w:date="2024-01-26T16:37:00Z">
                  <w:rPr>
                    <w:rFonts w:cs="Times New Roman"/>
                    <w:sz w:val="26"/>
                    <w:szCs w:val="26"/>
                    <w:lang w:val="en-US"/>
                  </w:rPr>
                </w:rPrChange>
              </w:rPr>
              <w:t>number (1)</w:t>
            </w:r>
          </w:p>
        </w:tc>
        <w:tc>
          <w:tcPr>
            <w:tcW w:w="4649" w:type="dxa"/>
          </w:tcPr>
          <w:p w14:paraId="1D75A1FC" w14:textId="42D4D2FF" w:rsidR="00513320" w:rsidRPr="00A25E94" w:rsidRDefault="00513320">
            <w:pPr>
              <w:spacing w:before="40" w:after="40" w:line="480" w:lineRule="auto"/>
              <w:jc w:val="both"/>
              <w:rPr>
                <w:rFonts w:cs="Times New Roman"/>
                <w:sz w:val="24"/>
                <w:szCs w:val="24"/>
                <w:lang w:val="en-US"/>
                <w:rPrChange w:id="2224" w:author="NTrinh" w:date="2024-01-26T16:37:00Z">
                  <w:rPr>
                    <w:rFonts w:cs="Times New Roman"/>
                    <w:sz w:val="26"/>
                    <w:szCs w:val="26"/>
                    <w:lang w:val="en-US"/>
                  </w:rPr>
                </w:rPrChange>
              </w:rPr>
              <w:pPrChange w:id="2225" w:author="NTrinh" w:date="2024-01-26T16:37:00Z">
                <w:pPr>
                  <w:spacing w:before="40" w:after="40"/>
                  <w:jc w:val="both"/>
                </w:pPr>
              </w:pPrChange>
            </w:pPr>
            <w:r w:rsidRPr="00A25E94">
              <w:rPr>
                <w:rFonts w:cs="Times New Roman"/>
                <w:sz w:val="24"/>
                <w:szCs w:val="24"/>
                <w:rPrChange w:id="2226" w:author="NTrinh" w:date="2024-01-26T16:37:00Z">
                  <w:rPr>
                    <w:rFonts w:cs="Times New Roman"/>
                    <w:sz w:val="26"/>
                    <w:szCs w:val="26"/>
                  </w:rPr>
                </w:rPrChange>
              </w:rPr>
              <w:t>Use of naproxen</w:t>
            </w:r>
          </w:p>
        </w:tc>
        <w:tc>
          <w:tcPr>
            <w:tcW w:w="4535" w:type="dxa"/>
          </w:tcPr>
          <w:p w14:paraId="44D40C39" w14:textId="55B6EF44" w:rsidR="00513320" w:rsidRPr="00A25E94" w:rsidRDefault="00513320">
            <w:pPr>
              <w:spacing w:before="40" w:after="40" w:line="480" w:lineRule="auto"/>
              <w:jc w:val="both"/>
              <w:rPr>
                <w:rFonts w:cs="Times New Roman"/>
                <w:sz w:val="24"/>
                <w:szCs w:val="24"/>
                <w:lang w:val="en-US"/>
                <w:rPrChange w:id="2227" w:author="NTrinh" w:date="2024-01-26T16:37:00Z">
                  <w:rPr>
                    <w:rFonts w:cs="Times New Roman"/>
                    <w:sz w:val="26"/>
                    <w:szCs w:val="26"/>
                    <w:lang w:val="en-US"/>
                  </w:rPr>
                </w:rPrChange>
              </w:rPr>
              <w:pPrChange w:id="2228" w:author="NTrinh" w:date="2024-01-26T16:37:00Z">
                <w:pPr>
                  <w:spacing w:before="40" w:after="40"/>
                  <w:jc w:val="both"/>
                </w:pPr>
              </w:pPrChange>
            </w:pPr>
            <w:r w:rsidRPr="00A25E94">
              <w:rPr>
                <w:rFonts w:cs="Times New Roman"/>
                <w:sz w:val="24"/>
                <w:szCs w:val="24"/>
                <w:lang w:val="en-US"/>
                <w:rPrChange w:id="2229" w:author="NTrinh" w:date="2024-01-26T16:37:00Z">
                  <w:rPr>
                    <w:rFonts w:cs="Times New Roman"/>
                    <w:sz w:val="26"/>
                    <w:szCs w:val="26"/>
                    <w:lang w:val="en-US"/>
                  </w:rPr>
                </w:rPrChange>
              </w:rPr>
              <w:t>1 = Yes</w:t>
            </w:r>
          </w:p>
        </w:tc>
      </w:tr>
      <w:tr w:rsidR="00513320" w:rsidRPr="00A25E94" w14:paraId="3D629EE0" w14:textId="77777777" w:rsidTr="00865FFB">
        <w:trPr>
          <w:jc w:val="center"/>
        </w:trPr>
        <w:tc>
          <w:tcPr>
            <w:tcW w:w="2689" w:type="dxa"/>
          </w:tcPr>
          <w:p w14:paraId="035EA241" w14:textId="314BB46F" w:rsidR="00513320" w:rsidRPr="00A25E94" w:rsidRDefault="00513320">
            <w:pPr>
              <w:spacing w:before="40" w:after="40" w:line="480" w:lineRule="auto"/>
              <w:jc w:val="both"/>
              <w:rPr>
                <w:rFonts w:cs="Times New Roman"/>
                <w:sz w:val="24"/>
                <w:szCs w:val="24"/>
                <w:lang w:val="en-US"/>
                <w:rPrChange w:id="2230" w:author="NTrinh" w:date="2024-01-26T16:37:00Z">
                  <w:rPr>
                    <w:rFonts w:cs="Times New Roman"/>
                    <w:sz w:val="26"/>
                    <w:szCs w:val="26"/>
                    <w:lang w:val="en-US"/>
                  </w:rPr>
                </w:rPrChange>
              </w:rPr>
              <w:pPrChange w:id="2231" w:author="NTrinh" w:date="2024-01-26T16:37:00Z">
                <w:pPr>
                  <w:spacing w:before="40" w:after="40"/>
                  <w:jc w:val="both"/>
                </w:pPr>
              </w:pPrChange>
            </w:pPr>
            <w:r w:rsidRPr="00A25E94">
              <w:rPr>
                <w:rFonts w:cs="Times New Roman"/>
                <w:sz w:val="24"/>
                <w:szCs w:val="24"/>
                <w:rPrChange w:id="2232" w:author="NTrinh" w:date="2024-01-26T16:37:00Z">
                  <w:rPr>
                    <w:rFonts w:cs="Times New Roman"/>
                    <w:sz w:val="26"/>
                    <w:szCs w:val="26"/>
                  </w:rPr>
                </w:rPrChange>
              </w:rPr>
              <w:t>comed_paracetamol</w:t>
            </w:r>
          </w:p>
        </w:tc>
        <w:tc>
          <w:tcPr>
            <w:tcW w:w="1842" w:type="dxa"/>
          </w:tcPr>
          <w:p w14:paraId="6083477E" w14:textId="1B2888D0" w:rsidR="00513320" w:rsidRPr="00A25E94" w:rsidRDefault="00513320">
            <w:pPr>
              <w:spacing w:before="40" w:after="40" w:line="480" w:lineRule="auto"/>
              <w:jc w:val="both"/>
              <w:rPr>
                <w:rFonts w:cs="Times New Roman"/>
                <w:sz w:val="24"/>
                <w:szCs w:val="24"/>
                <w:lang w:val="en-US"/>
                <w:rPrChange w:id="2233" w:author="NTrinh" w:date="2024-01-26T16:37:00Z">
                  <w:rPr>
                    <w:rFonts w:cs="Times New Roman"/>
                    <w:sz w:val="26"/>
                    <w:szCs w:val="26"/>
                    <w:lang w:val="en-US"/>
                  </w:rPr>
                </w:rPrChange>
              </w:rPr>
              <w:pPrChange w:id="2234" w:author="NTrinh" w:date="2024-01-26T16:37:00Z">
                <w:pPr>
                  <w:spacing w:before="40" w:after="40"/>
                  <w:jc w:val="both"/>
                </w:pPr>
              </w:pPrChange>
            </w:pPr>
            <w:r w:rsidRPr="00A25E94">
              <w:rPr>
                <w:rFonts w:cs="Times New Roman"/>
                <w:sz w:val="24"/>
                <w:szCs w:val="24"/>
                <w:lang w:val="en-US"/>
                <w:rPrChange w:id="2235" w:author="NTrinh" w:date="2024-01-26T16:37:00Z">
                  <w:rPr>
                    <w:rFonts w:cs="Times New Roman"/>
                    <w:sz w:val="26"/>
                    <w:szCs w:val="26"/>
                    <w:lang w:val="en-US"/>
                  </w:rPr>
                </w:rPrChange>
              </w:rPr>
              <w:t>number (1)</w:t>
            </w:r>
          </w:p>
        </w:tc>
        <w:tc>
          <w:tcPr>
            <w:tcW w:w="4649" w:type="dxa"/>
          </w:tcPr>
          <w:p w14:paraId="275A94BC" w14:textId="57E3E3D8" w:rsidR="00513320" w:rsidRPr="00A25E94" w:rsidRDefault="00513320">
            <w:pPr>
              <w:spacing w:before="40" w:after="40" w:line="480" w:lineRule="auto"/>
              <w:jc w:val="both"/>
              <w:rPr>
                <w:rFonts w:cs="Times New Roman"/>
                <w:sz w:val="24"/>
                <w:szCs w:val="24"/>
                <w:lang w:val="en-US"/>
                <w:rPrChange w:id="2236" w:author="NTrinh" w:date="2024-01-26T16:37:00Z">
                  <w:rPr>
                    <w:rFonts w:cs="Times New Roman"/>
                    <w:sz w:val="26"/>
                    <w:szCs w:val="26"/>
                    <w:lang w:val="en-US"/>
                  </w:rPr>
                </w:rPrChange>
              </w:rPr>
              <w:pPrChange w:id="2237" w:author="NTrinh" w:date="2024-01-26T16:37:00Z">
                <w:pPr>
                  <w:spacing w:before="40" w:after="40"/>
                  <w:jc w:val="both"/>
                </w:pPr>
              </w:pPrChange>
            </w:pPr>
            <w:r w:rsidRPr="00A25E94">
              <w:rPr>
                <w:rFonts w:cs="Times New Roman"/>
                <w:sz w:val="24"/>
                <w:szCs w:val="24"/>
                <w:rPrChange w:id="2238" w:author="NTrinh" w:date="2024-01-26T16:37:00Z">
                  <w:rPr>
                    <w:rFonts w:cs="Times New Roman"/>
                    <w:sz w:val="26"/>
                    <w:szCs w:val="26"/>
                  </w:rPr>
                </w:rPrChange>
              </w:rPr>
              <w:t>Use of paracetamol</w:t>
            </w:r>
          </w:p>
        </w:tc>
        <w:tc>
          <w:tcPr>
            <w:tcW w:w="4535" w:type="dxa"/>
          </w:tcPr>
          <w:p w14:paraId="5908B05C" w14:textId="6605EBB4" w:rsidR="00513320" w:rsidRPr="00A25E94" w:rsidRDefault="00513320">
            <w:pPr>
              <w:spacing w:before="40" w:after="40" w:line="480" w:lineRule="auto"/>
              <w:jc w:val="both"/>
              <w:rPr>
                <w:rFonts w:cs="Times New Roman"/>
                <w:sz w:val="24"/>
                <w:szCs w:val="24"/>
                <w:lang w:val="en-US"/>
                <w:rPrChange w:id="2239" w:author="NTrinh" w:date="2024-01-26T16:37:00Z">
                  <w:rPr>
                    <w:rFonts w:cs="Times New Roman"/>
                    <w:sz w:val="26"/>
                    <w:szCs w:val="26"/>
                    <w:lang w:val="en-US"/>
                  </w:rPr>
                </w:rPrChange>
              </w:rPr>
              <w:pPrChange w:id="2240" w:author="NTrinh" w:date="2024-01-26T16:37:00Z">
                <w:pPr>
                  <w:spacing w:before="40" w:after="40"/>
                  <w:jc w:val="both"/>
                </w:pPr>
              </w:pPrChange>
            </w:pPr>
            <w:r w:rsidRPr="00A25E94">
              <w:rPr>
                <w:rFonts w:cs="Times New Roman"/>
                <w:sz w:val="24"/>
                <w:szCs w:val="24"/>
                <w:lang w:val="en-US"/>
                <w:rPrChange w:id="2241" w:author="NTrinh" w:date="2024-01-26T16:37:00Z">
                  <w:rPr>
                    <w:rFonts w:cs="Times New Roman"/>
                    <w:sz w:val="26"/>
                    <w:szCs w:val="26"/>
                    <w:lang w:val="en-US"/>
                  </w:rPr>
                </w:rPrChange>
              </w:rPr>
              <w:t>1 = Yes</w:t>
            </w:r>
          </w:p>
        </w:tc>
      </w:tr>
      <w:tr w:rsidR="00513320" w:rsidRPr="00A25E94" w14:paraId="53AD4665" w14:textId="77777777" w:rsidTr="00865FFB">
        <w:trPr>
          <w:jc w:val="center"/>
        </w:trPr>
        <w:tc>
          <w:tcPr>
            <w:tcW w:w="2689" w:type="dxa"/>
          </w:tcPr>
          <w:p w14:paraId="2A047792" w14:textId="4055CF9B" w:rsidR="00513320" w:rsidRPr="00A25E94" w:rsidRDefault="00513320">
            <w:pPr>
              <w:spacing w:before="40" w:after="40" w:line="480" w:lineRule="auto"/>
              <w:jc w:val="both"/>
              <w:rPr>
                <w:rFonts w:cs="Times New Roman"/>
                <w:sz w:val="24"/>
                <w:szCs w:val="24"/>
                <w:lang w:val="en-US"/>
                <w:rPrChange w:id="2242" w:author="NTrinh" w:date="2024-01-26T16:37:00Z">
                  <w:rPr>
                    <w:rFonts w:cs="Times New Roman"/>
                    <w:sz w:val="26"/>
                    <w:szCs w:val="26"/>
                    <w:lang w:val="en-US"/>
                  </w:rPr>
                </w:rPrChange>
              </w:rPr>
              <w:pPrChange w:id="2243" w:author="NTrinh" w:date="2024-01-26T16:37:00Z">
                <w:pPr>
                  <w:spacing w:before="40" w:after="40"/>
                  <w:jc w:val="both"/>
                </w:pPr>
              </w:pPrChange>
            </w:pPr>
            <w:r w:rsidRPr="00A25E94">
              <w:rPr>
                <w:rFonts w:cs="Times New Roman"/>
                <w:sz w:val="24"/>
                <w:szCs w:val="24"/>
                <w:rPrChange w:id="2244" w:author="NTrinh" w:date="2024-01-26T16:37:00Z">
                  <w:rPr>
                    <w:rFonts w:cs="Times New Roman"/>
                    <w:sz w:val="26"/>
                    <w:szCs w:val="26"/>
                  </w:rPr>
                </w:rPrChange>
              </w:rPr>
              <w:t>comed_penicillin</w:t>
            </w:r>
          </w:p>
        </w:tc>
        <w:tc>
          <w:tcPr>
            <w:tcW w:w="1842" w:type="dxa"/>
          </w:tcPr>
          <w:p w14:paraId="086BE03A" w14:textId="7D154742" w:rsidR="00513320" w:rsidRPr="00A25E94" w:rsidRDefault="00513320">
            <w:pPr>
              <w:spacing w:before="40" w:after="40" w:line="480" w:lineRule="auto"/>
              <w:jc w:val="both"/>
              <w:rPr>
                <w:rFonts w:cs="Times New Roman"/>
                <w:sz w:val="24"/>
                <w:szCs w:val="24"/>
                <w:lang w:val="en-US"/>
                <w:rPrChange w:id="2245" w:author="NTrinh" w:date="2024-01-26T16:37:00Z">
                  <w:rPr>
                    <w:rFonts w:cs="Times New Roman"/>
                    <w:sz w:val="26"/>
                    <w:szCs w:val="26"/>
                    <w:lang w:val="en-US"/>
                  </w:rPr>
                </w:rPrChange>
              </w:rPr>
              <w:pPrChange w:id="2246" w:author="NTrinh" w:date="2024-01-26T16:37:00Z">
                <w:pPr>
                  <w:spacing w:before="40" w:after="40"/>
                  <w:jc w:val="both"/>
                </w:pPr>
              </w:pPrChange>
            </w:pPr>
            <w:r w:rsidRPr="00A25E94">
              <w:rPr>
                <w:rFonts w:cs="Times New Roman"/>
                <w:sz w:val="24"/>
                <w:szCs w:val="24"/>
                <w:lang w:val="en-US"/>
                <w:rPrChange w:id="2247" w:author="NTrinh" w:date="2024-01-26T16:37:00Z">
                  <w:rPr>
                    <w:rFonts w:cs="Times New Roman"/>
                    <w:sz w:val="26"/>
                    <w:szCs w:val="26"/>
                    <w:lang w:val="en-US"/>
                  </w:rPr>
                </w:rPrChange>
              </w:rPr>
              <w:t>number (1)</w:t>
            </w:r>
          </w:p>
        </w:tc>
        <w:tc>
          <w:tcPr>
            <w:tcW w:w="4649" w:type="dxa"/>
          </w:tcPr>
          <w:p w14:paraId="2D85CFC9" w14:textId="4FA1ECA1" w:rsidR="00513320" w:rsidRPr="00A25E94" w:rsidRDefault="00513320">
            <w:pPr>
              <w:spacing w:before="40" w:after="40" w:line="480" w:lineRule="auto"/>
              <w:jc w:val="both"/>
              <w:rPr>
                <w:rFonts w:cs="Times New Roman"/>
                <w:sz w:val="24"/>
                <w:szCs w:val="24"/>
                <w:lang w:val="en-US"/>
                <w:rPrChange w:id="2248" w:author="NTrinh" w:date="2024-01-26T16:37:00Z">
                  <w:rPr>
                    <w:rFonts w:cs="Times New Roman"/>
                    <w:sz w:val="26"/>
                    <w:szCs w:val="26"/>
                    <w:lang w:val="en-US"/>
                  </w:rPr>
                </w:rPrChange>
              </w:rPr>
              <w:pPrChange w:id="2249" w:author="NTrinh" w:date="2024-01-26T16:37:00Z">
                <w:pPr>
                  <w:spacing w:before="40" w:after="40"/>
                  <w:jc w:val="both"/>
                </w:pPr>
              </w:pPrChange>
            </w:pPr>
            <w:r w:rsidRPr="00A25E94">
              <w:rPr>
                <w:rFonts w:cs="Times New Roman"/>
                <w:sz w:val="24"/>
                <w:szCs w:val="24"/>
                <w:rPrChange w:id="2250" w:author="NTrinh" w:date="2024-01-26T16:37:00Z">
                  <w:rPr>
                    <w:rFonts w:cs="Times New Roman"/>
                    <w:sz w:val="26"/>
                    <w:szCs w:val="26"/>
                  </w:rPr>
                </w:rPrChange>
              </w:rPr>
              <w:t>Use of penicillin</w:t>
            </w:r>
          </w:p>
        </w:tc>
        <w:tc>
          <w:tcPr>
            <w:tcW w:w="4535" w:type="dxa"/>
          </w:tcPr>
          <w:p w14:paraId="01812D23" w14:textId="0C3036BB" w:rsidR="00513320" w:rsidRPr="00A25E94" w:rsidRDefault="00513320">
            <w:pPr>
              <w:spacing w:before="40" w:after="40" w:line="480" w:lineRule="auto"/>
              <w:jc w:val="both"/>
              <w:rPr>
                <w:rFonts w:cs="Times New Roman"/>
                <w:sz w:val="24"/>
                <w:szCs w:val="24"/>
                <w:lang w:val="en-US"/>
                <w:rPrChange w:id="2251" w:author="NTrinh" w:date="2024-01-26T16:37:00Z">
                  <w:rPr>
                    <w:rFonts w:cs="Times New Roman"/>
                    <w:sz w:val="26"/>
                    <w:szCs w:val="26"/>
                    <w:lang w:val="en-US"/>
                  </w:rPr>
                </w:rPrChange>
              </w:rPr>
              <w:pPrChange w:id="2252" w:author="NTrinh" w:date="2024-01-26T16:37:00Z">
                <w:pPr>
                  <w:spacing w:before="40" w:after="40"/>
                  <w:jc w:val="both"/>
                </w:pPr>
              </w:pPrChange>
            </w:pPr>
            <w:r w:rsidRPr="00A25E94">
              <w:rPr>
                <w:rFonts w:cs="Times New Roman"/>
                <w:sz w:val="24"/>
                <w:szCs w:val="24"/>
                <w:lang w:val="en-US"/>
                <w:rPrChange w:id="2253" w:author="NTrinh" w:date="2024-01-26T16:37:00Z">
                  <w:rPr>
                    <w:rFonts w:cs="Times New Roman"/>
                    <w:sz w:val="26"/>
                    <w:szCs w:val="26"/>
                    <w:lang w:val="en-US"/>
                  </w:rPr>
                </w:rPrChange>
              </w:rPr>
              <w:t>1 = Yes</w:t>
            </w:r>
          </w:p>
        </w:tc>
      </w:tr>
      <w:tr w:rsidR="00513320" w:rsidRPr="00A25E94" w14:paraId="0A2C358A" w14:textId="77777777" w:rsidTr="00865FFB">
        <w:trPr>
          <w:jc w:val="center"/>
        </w:trPr>
        <w:tc>
          <w:tcPr>
            <w:tcW w:w="2689" w:type="dxa"/>
          </w:tcPr>
          <w:p w14:paraId="187214E3" w14:textId="370A3983" w:rsidR="00513320" w:rsidRPr="00A25E94" w:rsidRDefault="00513320">
            <w:pPr>
              <w:spacing w:before="40" w:after="40" w:line="480" w:lineRule="auto"/>
              <w:jc w:val="both"/>
              <w:rPr>
                <w:rFonts w:cs="Times New Roman"/>
                <w:sz w:val="24"/>
                <w:szCs w:val="24"/>
                <w:lang w:val="en-US"/>
                <w:rPrChange w:id="2254" w:author="NTrinh" w:date="2024-01-26T16:37:00Z">
                  <w:rPr>
                    <w:rFonts w:cs="Times New Roman"/>
                    <w:sz w:val="26"/>
                    <w:szCs w:val="26"/>
                    <w:lang w:val="en-US"/>
                  </w:rPr>
                </w:rPrChange>
              </w:rPr>
              <w:pPrChange w:id="2255" w:author="NTrinh" w:date="2024-01-26T16:37:00Z">
                <w:pPr>
                  <w:spacing w:before="40" w:after="40"/>
                  <w:jc w:val="both"/>
                </w:pPr>
              </w:pPrChange>
            </w:pPr>
            <w:r w:rsidRPr="00A25E94">
              <w:rPr>
                <w:rFonts w:cs="Times New Roman"/>
                <w:sz w:val="24"/>
                <w:szCs w:val="24"/>
                <w:rPrChange w:id="2256" w:author="NTrinh" w:date="2024-01-26T16:37:00Z">
                  <w:rPr>
                    <w:rFonts w:cs="Times New Roman"/>
                    <w:sz w:val="26"/>
                    <w:szCs w:val="26"/>
                  </w:rPr>
                </w:rPrChange>
              </w:rPr>
              <w:t>comed_cepha</w:t>
            </w:r>
          </w:p>
        </w:tc>
        <w:tc>
          <w:tcPr>
            <w:tcW w:w="1842" w:type="dxa"/>
          </w:tcPr>
          <w:p w14:paraId="6B97FE56" w14:textId="345BBBEB" w:rsidR="00513320" w:rsidRPr="00A25E94" w:rsidRDefault="00513320">
            <w:pPr>
              <w:spacing w:before="40" w:after="40" w:line="480" w:lineRule="auto"/>
              <w:jc w:val="both"/>
              <w:rPr>
                <w:rFonts w:cs="Times New Roman"/>
                <w:sz w:val="24"/>
                <w:szCs w:val="24"/>
                <w:lang w:val="en-US"/>
                <w:rPrChange w:id="2257" w:author="NTrinh" w:date="2024-01-26T16:37:00Z">
                  <w:rPr>
                    <w:rFonts w:cs="Times New Roman"/>
                    <w:sz w:val="26"/>
                    <w:szCs w:val="26"/>
                    <w:lang w:val="en-US"/>
                  </w:rPr>
                </w:rPrChange>
              </w:rPr>
              <w:pPrChange w:id="2258" w:author="NTrinh" w:date="2024-01-26T16:37:00Z">
                <w:pPr>
                  <w:spacing w:before="40" w:after="40"/>
                  <w:jc w:val="both"/>
                </w:pPr>
              </w:pPrChange>
            </w:pPr>
            <w:r w:rsidRPr="00A25E94">
              <w:rPr>
                <w:rFonts w:cs="Times New Roman"/>
                <w:sz w:val="24"/>
                <w:szCs w:val="24"/>
                <w:lang w:val="en-US"/>
                <w:rPrChange w:id="2259" w:author="NTrinh" w:date="2024-01-26T16:37:00Z">
                  <w:rPr>
                    <w:rFonts w:cs="Times New Roman"/>
                    <w:sz w:val="26"/>
                    <w:szCs w:val="26"/>
                    <w:lang w:val="en-US"/>
                  </w:rPr>
                </w:rPrChange>
              </w:rPr>
              <w:t>number (1)</w:t>
            </w:r>
          </w:p>
        </w:tc>
        <w:tc>
          <w:tcPr>
            <w:tcW w:w="4649" w:type="dxa"/>
          </w:tcPr>
          <w:p w14:paraId="41051A16" w14:textId="782539EF" w:rsidR="00513320" w:rsidRPr="00A25E94" w:rsidRDefault="00513320">
            <w:pPr>
              <w:spacing w:before="40" w:after="40" w:line="480" w:lineRule="auto"/>
              <w:jc w:val="both"/>
              <w:rPr>
                <w:rFonts w:cs="Times New Roman"/>
                <w:sz w:val="24"/>
                <w:szCs w:val="24"/>
                <w:lang w:val="en-US"/>
                <w:rPrChange w:id="2260" w:author="NTrinh" w:date="2024-01-26T16:37:00Z">
                  <w:rPr>
                    <w:rFonts w:cs="Times New Roman"/>
                    <w:sz w:val="26"/>
                    <w:szCs w:val="26"/>
                    <w:lang w:val="en-US"/>
                  </w:rPr>
                </w:rPrChange>
              </w:rPr>
              <w:pPrChange w:id="2261" w:author="NTrinh" w:date="2024-01-26T16:37:00Z">
                <w:pPr>
                  <w:spacing w:before="40" w:after="40"/>
                  <w:jc w:val="both"/>
                </w:pPr>
              </w:pPrChange>
            </w:pPr>
            <w:r w:rsidRPr="00A25E94">
              <w:rPr>
                <w:rFonts w:cs="Times New Roman"/>
                <w:sz w:val="24"/>
                <w:szCs w:val="24"/>
                <w:rPrChange w:id="2262" w:author="NTrinh" w:date="2024-01-26T16:37:00Z">
                  <w:rPr>
                    <w:rFonts w:cs="Times New Roman"/>
                    <w:sz w:val="26"/>
                    <w:szCs w:val="26"/>
                  </w:rPr>
                </w:rPrChange>
              </w:rPr>
              <w:t>Use of cepha</w:t>
            </w:r>
            <w:r w:rsidR="00C51830" w:rsidRPr="00A25E94">
              <w:rPr>
                <w:rFonts w:cs="Times New Roman"/>
                <w:sz w:val="24"/>
                <w:szCs w:val="24"/>
                <w:lang w:val="en-US"/>
                <w:rPrChange w:id="2263" w:author="NTrinh" w:date="2024-01-26T16:37:00Z">
                  <w:rPr>
                    <w:rFonts w:cs="Times New Roman"/>
                    <w:sz w:val="26"/>
                    <w:szCs w:val="26"/>
                    <w:lang w:val="en-US"/>
                  </w:rPr>
                </w:rPrChange>
              </w:rPr>
              <w:t>losporin</w:t>
            </w:r>
          </w:p>
        </w:tc>
        <w:tc>
          <w:tcPr>
            <w:tcW w:w="4535" w:type="dxa"/>
          </w:tcPr>
          <w:p w14:paraId="7BC686BF" w14:textId="30B04B59" w:rsidR="00513320" w:rsidRPr="00A25E94" w:rsidRDefault="00513320">
            <w:pPr>
              <w:spacing w:before="40" w:after="40" w:line="480" w:lineRule="auto"/>
              <w:jc w:val="both"/>
              <w:rPr>
                <w:rFonts w:cs="Times New Roman"/>
                <w:sz w:val="24"/>
                <w:szCs w:val="24"/>
                <w:lang w:val="en-US"/>
                <w:rPrChange w:id="2264" w:author="NTrinh" w:date="2024-01-26T16:37:00Z">
                  <w:rPr>
                    <w:rFonts w:cs="Times New Roman"/>
                    <w:sz w:val="26"/>
                    <w:szCs w:val="26"/>
                    <w:lang w:val="en-US"/>
                  </w:rPr>
                </w:rPrChange>
              </w:rPr>
              <w:pPrChange w:id="2265" w:author="NTrinh" w:date="2024-01-26T16:37:00Z">
                <w:pPr>
                  <w:spacing w:before="40" w:after="40"/>
                  <w:jc w:val="both"/>
                </w:pPr>
              </w:pPrChange>
            </w:pPr>
            <w:r w:rsidRPr="00A25E94">
              <w:rPr>
                <w:rFonts w:cs="Times New Roman"/>
                <w:sz w:val="24"/>
                <w:szCs w:val="24"/>
                <w:lang w:val="en-US"/>
                <w:rPrChange w:id="2266" w:author="NTrinh" w:date="2024-01-26T16:37:00Z">
                  <w:rPr>
                    <w:rFonts w:cs="Times New Roman"/>
                    <w:sz w:val="26"/>
                    <w:szCs w:val="26"/>
                    <w:lang w:val="en-US"/>
                  </w:rPr>
                </w:rPrChange>
              </w:rPr>
              <w:t>1 = Yes</w:t>
            </w:r>
          </w:p>
        </w:tc>
      </w:tr>
      <w:tr w:rsidR="00513320" w:rsidRPr="00A25E94" w14:paraId="1309392A" w14:textId="77777777" w:rsidTr="00865FFB">
        <w:trPr>
          <w:jc w:val="center"/>
        </w:trPr>
        <w:tc>
          <w:tcPr>
            <w:tcW w:w="2689" w:type="dxa"/>
          </w:tcPr>
          <w:p w14:paraId="1B9E9986" w14:textId="1E4D2604" w:rsidR="00513320" w:rsidRPr="00A25E94" w:rsidRDefault="00513320">
            <w:pPr>
              <w:spacing w:before="40" w:after="40" w:line="480" w:lineRule="auto"/>
              <w:jc w:val="both"/>
              <w:rPr>
                <w:rFonts w:cs="Times New Roman"/>
                <w:sz w:val="24"/>
                <w:szCs w:val="24"/>
                <w:lang w:val="en-US"/>
                <w:rPrChange w:id="2267" w:author="NTrinh" w:date="2024-01-26T16:37:00Z">
                  <w:rPr>
                    <w:rFonts w:cs="Times New Roman"/>
                    <w:sz w:val="26"/>
                    <w:szCs w:val="26"/>
                    <w:lang w:val="en-US"/>
                  </w:rPr>
                </w:rPrChange>
              </w:rPr>
              <w:pPrChange w:id="2268" w:author="NTrinh" w:date="2024-01-26T16:37:00Z">
                <w:pPr>
                  <w:spacing w:before="40" w:after="40"/>
                  <w:jc w:val="both"/>
                </w:pPr>
              </w:pPrChange>
            </w:pPr>
            <w:r w:rsidRPr="00A25E94">
              <w:rPr>
                <w:rFonts w:cs="Times New Roman"/>
                <w:sz w:val="24"/>
                <w:szCs w:val="24"/>
                <w:rPrChange w:id="2269" w:author="NTrinh" w:date="2024-01-26T16:37:00Z">
                  <w:rPr>
                    <w:rFonts w:cs="Times New Roman"/>
                    <w:sz w:val="26"/>
                    <w:szCs w:val="26"/>
                  </w:rPr>
                </w:rPrChange>
              </w:rPr>
              <w:lastRenderedPageBreak/>
              <w:t>comed_carbapenem</w:t>
            </w:r>
          </w:p>
        </w:tc>
        <w:tc>
          <w:tcPr>
            <w:tcW w:w="1842" w:type="dxa"/>
          </w:tcPr>
          <w:p w14:paraId="2E74676C" w14:textId="3E44F379" w:rsidR="00513320" w:rsidRPr="00A25E94" w:rsidRDefault="00513320">
            <w:pPr>
              <w:spacing w:before="40" w:after="40" w:line="480" w:lineRule="auto"/>
              <w:jc w:val="both"/>
              <w:rPr>
                <w:rFonts w:cs="Times New Roman"/>
                <w:sz w:val="24"/>
                <w:szCs w:val="24"/>
                <w:lang w:val="en-US"/>
                <w:rPrChange w:id="2270" w:author="NTrinh" w:date="2024-01-26T16:37:00Z">
                  <w:rPr>
                    <w:rFonts w:cs="Times New Roman"/>
                    <w:sz w:val="26"/>
                    <w:szCs w:val="26"/>
                    <w:lang w:val="en-US"/>
                  </w:rPr>
                </w:rPrChange>
              </w:rPr>
              <w:pPrChange w:id="2271" w:author="NTrinh" w:date="2024-01-26T16:37:00Z">
                <w:pPr>
                  <w:spacing w:before="40" w:after="40"/>
                  <w:jc w:val="both"/>
                </w:pPr>
              </w:pPrChange>
            </w:pPr>
            <w:r w:rsidRPr="00A25E94">
              <w:rPr>
                <w:rFonts w:cs="Times New Roman"/>
                <w:sz w:val="24"/>
                <w:szCs w:val="24"/>
                <w:lang w:val="en-US"/>
                <w:rPrChange w:id="2272" w:author="NTrinh" w:date="2024-01-26T16:37:00Z">
                  <w:rPr>
                    <w:rFonts w:cs="Times New Roman"/>
                    <w:sz w:val="26"/>
                    <w:szCs w:val="26"/>
                    <w:lang w:val="en-US"/>
                  </w:rPr>
                </w:rPrChange>
              </w:rPr>
              <w:t>number (1)</w:t>
            </w:r>
          </w:p>
        </w:tc>
        <w:tc>
          <w:tcPr>
            <w:tcW w:w="4649" w:type="dxa"/>
          </w:tcPr>
          <w:p w14:paraId="42B0677C" w14:textId="7A801079" w:rsidR="00513320" w:rsidRPr="00A25E94" w:rsidRDefault="00513320">
            <w:pPr>
              <w:spacing w:before="40" w:after="40" w:line="480" w:lineRule="auto"/>
              <w:jc w:val="both"/>
              <w:rPr>
                <w:rFonts w:cs="Times New Roman"/>
                <w:sz w:val="24"/>
                <w:szCs w:val="24"/>
                <w:lang w:val="en-US"/>
                <w:rPrChange w:id="2273" w:author="NTrinh" w:date="2024-01-26T16:37:00Z">
                  <w:rPr>
                    <w:rFonts w:cs="Times New Roman"/>
                    <w:sz w:val="26"/>
                    <w:szCs w:val="26"/>
                    <w:lang w:val="en-US"/>
                  </w:rPr>
                </w:rPrChange>
              </w:rPr>
              <w:pPrChange w:id="2274" w:author="NTrinh" w:date="2024-01-26T16:37:00Z">
                <w:pPr>
                  <w:spacing w:before="40" w:after="40"/>
                  <w:jc w:val="both"/>
                </w:pPr>
              </w:pPrChange>
            </w:pPr>
            <w:r w:rsidRPr="00A25E94">
              <w:rPr>
                <w:rFonts w:cs="Times New Roman"/>
                <w:sz w:val="24"/>
                <w:szCs w:val="24"/>
                <w:rPrChange w:id="2275" w:author="NTrinh" w:date="2024-01-26T16:37:00Z">
                  <w:rPr>
                    <w:rFonts w:cs="Times New Roman"/>
                    <w:sz w:val="26"/>
                    <w:szCs w:val="26"/>
                  </w:rPr>
                </w:rPrChange>
              </w:rPr>
              <w:t>Use of carbapenem</w:t>
            </w:r>
          </w:p>
        </w:tc>
        <w:tc>
          <w:tcPr>
            <w:tcW w:w="4535" w:type="dxa"/>
          </w:tcPr>
          <w:p w14:paraId="047EE44E" w14:textId="76475DA3" w:rsidR="00513320" w:rsidRPr="00A25E94" w:rsidRDefault="00513320">
            <w:pPr>
              <w:spacing w:before="40" w:after="40" w:line="480" w:lineRule="auto"/>
              <w:jc w:val="both"/>
              <w:rPr>
                <w:rFonts w:cs="Times New Roman"/>
                <w:sz w:val="24"/>
                <w:szCs w:val="24"/>
                <w:lang w:val="en-US"/>
                <w:rPrChange w:id="2276" w:author="NTrinh" w:date="2024-01-26T16:37:00Z">
                  <w:rPr>
                    <w:rFonts w:cs="Times New Roman"/>
                    <w:sz w:val="26"/>
                    <w:szCs w:val="26"/>
                    <w:lang w:val="en-US"/>
                  </w:rPr>
                </w:rPrChange>
              </w:rPr>
              <w:pPrChange w:id="2277" w:author="NTrinh" w:date="2024-01-26T16:37:00Z">
                <w:pPr>
                  <w:spacing w:before="40" w:after="40"/>
                  <w:jc w:val="both"/>
                </w:pPr>
              </w:pPrChange>
            </w:pPr>
            <w:r w:rsidRPr="00A25E94">
              <w:rPr>
                <w:rFonts w:cs="Times New Roman"/>
                <w:sz w:val="24"/>
                <w:szCs w:val="24"/>
                <w:lang w:val="en-US"/>
                <w:rPrChange w:id="2278" w:author="NTrinh" w:date="2024-01-26T16:37:00Z">
                  <w:rPr>
                    <w:rFonts w:cs="Times New Roman"/>
                    <w:sz w:val="26"/>
                    <w:szCs w:val="26"/>
                    <w:lang w:val="en-US"/>
                  </w:rPr>
                </w:rPrChange>
              </w:rPr>
              <w:t>1 = Yes</w:t>
            </w:r>
          </w:p>
        </w:tc>
      </w:tr>
      <w:tr w:rsidR="00513320" w:rsidRPr="00A25E94" w14:paraId="40A64DA7" w14:textId="77777777" w:rsidTr="00865FFB">
        <w:trPr>
          <w:jc w:val="center"/>
        </w:trPr>
        <w:tc>
          <w:tcPr>
            <w:tcW w:w="2689" w:type="dxa"/>
          </w:tcPr>
          <w:p w14:paraId="7C8E45BA" w14:textId="10B82F9D" w:rsidR="00513320" w:rsidRPr="00A25E94" w:rsidRDefault="00513320">
            <w:pPr>
              <w:spacing w:before="40" w:after="40" w:line="480" w:lineRule="auto"/>
              <w:jc w:val="both"/>
              <w:rPr>
                <w:rFonts w:cs="Times New Roman"/>
                <w:sz w:val="24"/>
                <w:szCs w:val="24"/>
                <w:lang w:val="en-US"/>
                <w:rPrChange w:id="2279" w:author="NTrinh" w:date="2024-01-26T16:37:00Z">
                  <w:rPr>
                    <w:rFonts w:cs="Times New Roman"/>
                    <w:sz w:val="26"/>
                    <w:szCs w:val="26"/>
                    <w:lang w:val="en-US"/>
                  </w:rPr>
                </w:rPrChange>
              </w:rPr>
              <w:pPrChange w:id="2280" w:author="NTrinh" w:date="2024-01-26T16:37:00Z">
                <w:pPr>
                  <w:spacing w:before="40" w:after="40"/>
                  <w:jc w:val="both"/>
                </w:pPr>
              </w:pPrChange>
            </w:pPr>
            <w:r w:rsidRPr="00A25E94">
              <w:rPr>
                <w:rFonts w:cs="Times New Roman"/>
                <w:sz w:val="24"/>
                <w:szCs w:val="24"/>
                <w:rPrChange w:id="2281" w:author="NTrinh" w:date="2024-01-26T16:37:00Z">
                  <w:rPr>
                    <w:rFonts w:cs="Times New Roman"/>
                    <w:sz w:val="26"/>
                    <w:szCs w:val="26"/>
                  </w:rPr>
                </w:rPrChange>
              </w:rPr>
              <w:t>comed_cotrimoxazol</w:t>
            </w:r>
          </w:p>
        </w:tc>
        <w:tc>
          <w:tcPr>
            <w:tcW w:w="1842" w:type="dxa"/>
          </w:tcPr>
          <w:p w14:paraId="7915E694" w14:textId="763D3F45" w:rsidR="00513320" w:rsidRPr="00A25E94" w:rsidRDefault="00513320">
            <w:pPr>
              <w:spacing w:before="40" w:after="40" w:line="480" w:lineRule="auto"/>
              <w:jc w:val="both"/>
              <w:rPr>
                <w:rFonts w:cs="Times New Roman"/>
                <w:sz w:val="24"/>
                <w:szCs w:val="24"/>
                <w:lang w:val="en-US"/>
                <w:rPrChange w:id="2282" w:author="NTrinh" w:date="2024-01-26T16:37:00Z">
                  <w:rPr>
                    <w:rFonts w:cs="Times New Roman"/>
                    <w:sz w:val="26"/>
                    <w:szCs w:val="26"/>
                    <w:lang w:val="en-US"/>
                  </w:rPr>
                </w:rPrChange>
              </w:rPr>
              <w:pPrChange w:id="2283" w:author="NTrinh" w:date="2024-01-26T16:37:00Z">
                <w:pPr>
                  <w:spacing w:before="40" w:after="40"/>
                  <w:jc w:val="both"/>
                </w:pPr>
              </w:pPrChange>
            </w:pPr>
            <w:r w:rsidRPr="00A25E94">
              <w:rPr>
                <w:rFonts w:cs="Times New Roman"/>
                <w:sz w:val="24"/>
                <w:szCs w:val="24"/>
                <w:lang w:val="en-US"/>
                <w:rPrChange w:id="2284" w:author="NTrinh" w:date="2024-01-26T16:37:00Z">
                  <w:rPr>
                    <w:rFonts w:cs="Times New Roman"/>
                    <w:sz w:val="26"/>
                    <w:szCs w:val="26"/>
                    <w:lang w:val="en-US"/>
                  </w:rPr>
                </w:rPrChange>
              </w:rPr>
              <w:t>number (1)</w:t>
            </w:r>
          </w:p>
        </w:tc>
        <w:tc>
          <w:tcPr>
            <w:tcW w:w="4649" w:type="dxa"/>
          </w:tcPr>
          <w:p w14:paraId="583BBF43" w14:textId="3D5AF132" w:rsidR="00513320" w:rsidRPr="00A25E94" w:rsidRDefault="00513320">
            <w:pPr>
              <w:spacing w:before="40" w:after="40" w:line="480" w:lineRule="auto"/>
              <w:jc w:val="both"/>
              <w:rPr>
                <w:rFonts w:cs="Times New Roman"/>
                <w:sz w:val="24"/>
                <w:szCs w:val="24"/>
                <w:lang w:val="en-US"/>
                <w:rPrChange w:id="2285" w:author="NTrinh" w:date="2024-01-26T16:37:00Z">
                  <w:rPr>
                    <w:rFonts w:cs="Times New Roman"/>
                    <w:sz w:val="26"/>
                    <w:szCs w:val="26"/>
                    <w:lang w:val="en-US"/>
                  </w:rPr>
                </w:rPrChange>
              </w:rPr>
              <w:pPrChange w:id="2286" w:author="NTrinh" w:date="2024-01-26T16:37:00Z">
                <w:pPr>
                  <w:spacing w:before="40" w:after="40"/>
                  <w:jc w:val="both"/>
                </w:pPr>
              </w:pPrChange>
            </w:pPr>
            <w:r w:rsidRPr="00A25E94">
              <w:rPr>
                <w:rFonts w:cs="Times New Roman"/>
                <w:sz w:val="24"/>
                <w:szCs w:val="24"/>
                <w:rPrChange w:id="2287" w:author="NTrinh" w:date="2024-01-26T16:37:00Z">
                  <w:rPr>
                    <w:rFonts w:cs="Times New Roman"/>
                    <w:sz w:val="26"/>
                    <w:szCs w:val="26"/>
                  </w:rPr>
                </w:rPrChange>
              </w:rPr>
              <w:t>Use of cotrimoxazol</w:t>
            </w:r>
          </w:p>
        </w:tc>
        <w:tc>
          <w:tcPr>
            <w:tcW w:w="4535" w:type="dxa"/>
          </w:tcPr>
          <w:p w14:paraId="07256527" w14:textId="2AE01AEC" w:rsidR="00513320" w:rsidRPr="00A25E94" w:rsidRDefault="00513320">
            <w:pPr>
              <w:spacing w:before="40" w:after="40" w:line="480" w:lineRule="auto"/>
              <w:jc w:val="both"/>
              <w:rPr>
                <w:rFonts w:cs="Times New Roman"/>
                <w:sz w:val="24"/>
                <w:szCs w:val="24"/>
                <w:lang w:val="en-US"/>
                <w:rPrChange w:id="2288" w:author="NTrinh" w:date="2024-01-26T16:37:00Z">
                  <w:rPr>
                    <w:rFonts w:cs="Times New Roman"/>
                    <w:sz w:val="26"/>
                    <w:szCs w:val="26"/>
                    <w:lang w:val="en-US"/>
                  </w:rPr>
                </w:rPrChange>
              </w:rPr>
              <w:pPrChange w:id="2289" w:author="NTrinh" w:date="2024-01-26T16:37:00Z">
                <w:pPr>
                  <w:spacing w:before="40" w:after="40"/>
                  <w:jc w:val="both"/>
                </w:pPr>
              </w:pPrChange>
            </w:pPr>
            <w:r w:rsidRPr="00A25E94">
              <w:rPr>
                <w:rFonts w:cs="Times New Roman"/>
                <w:sz w:val="24"/>
                <w:szCs w:val="24"/>
                <w:lang w:val="en-US"/>
                <w:rPrChange w:id="2290" w:author="NTrinh" w:date="2024-01-26T16:37:00Z">
                  <w:rPr>
                    <w:rFonts w:cs="Times New Roman"/>
                    <w:sz w:val="26"/>
                    <w:szCs w:val="26"/>
                    <w:lang w:val="en-US"/>
                  </w:rPr>
                </w:rPrChange>
              </w:rPr>
              <w:t>1 = Yes</w:t>
            </w:r>
          </w:p>
        </w:tc>
      </w:tr>
      <w:tr w:rsidR="00513320" w:rsidRPr="00A25E94" w14:paraId="1917DC7B" w14:textId="77777777" w:rsidTr="00865FFB">
        <w:trPr>
          <w:jc w:val="center"/>
        </w:trPr>
        <w:tc>
          <w:tcPr>
            <w:tcW w:w="2689" w:type="dxa"/>
          </w:tcPr>
          <w:p w14:paraId="7A67D945" w14:textId="05074A71" w:rsidR="00513320" w:rsidRPr="00A25E94" w:rsidRDefault="00513320">
            <w:pPr>
              <w:spacing w:before="40" w:after="40" w:line="480" w:lineRule="auto"/>
              <w:jc w:val="both"/>
              <w:rPr>
                <w:rFonts w:cs="Times New Roman"/>
                <w:sz w:val="24"/>
                <w:szCs w:val="24"/>
                <w:lang w:val="en-US"/>
                <w:rPrChange w:id="2291" w:author="NTrinh" w:date="2024-01-26T16:37:00Z">
                  <w:rPr>
                    <w:rFonts w:cs="Times New Roman"/>
                    <w:sz w:val="26"/>
                    <w:szCs w:val="26"/>
                    <w:lang w:val="en-US"/>
                  </w:rPr>
                </w:rPrChange>
              </w:rPr>
              <w:pPrChange w:id="2292" w:author="NTrinh" w:date="2024-01-26T16:37:00Z">
                <w:pPr>
                  <w:spacing w:before="40" w:after="40"/>
                  <w:jc w:val="both"/>
                </w:pPr>
              </w:pPrChange>
            </w:pPr>
            <w:r w:rsidRPr="00A25E94">
              <w:rPr>
                <w:rFonts w:cs="Times New Roman"/>
                <w:sz w:val="24"/>
                <w:szCs w:val="24"/>
                <w:rPrChange w:id="2293" w:author="NTrinh" w:date="2024-01-26T16:37:00Z">
                  <w:rPr>
                    <w:rFonts w:cs="Times New Roman"/>
                    <w:sz w:val="26"/>
                    <w:szCs w:val="26"/>
                  </w:rPr>
                </w:rPrChange>
              </w:rPr>
              <w:t>comed_vancomycin</w:t>
            </w:r>
          </w:p>
        </w:tc>
        <w:tc>
          <w:tcPr>
            <w:tcW w:w="1842" w:type="dxa"/>
          </w:tcPr>
          <w:p w14:paraId="7D071B2F" w14:textId="26B143DD" w:rsidR="00513320" w:rsidRPr="00A25E94" w:rsidRDefault="00513320">
            <w:pPr>
              <w:spacing w:before="40" w:after="40" w:line="480" w:lineRule="auto"/>
              <w:jc w:val="both"/>
              <w:rPr>
                <w:rFonts w:cs="Times New Roman"/>
                <w:sz w:val="24"/>
                <w:szCs w:val="24"/>
                <w:lang w:val="en-US"/>
                <w:rPrChange w:id="2294" w:author="NTrinh" w:date="2024-01-26T16:37:00Z">
                  <w:rPr>
                    <w:rFonts w:cs="Times New Roman"/>
                    <w:sz w:val="26"/>
                    <w:szCs w:val="26"/>
                    <w:lang w:val="en-US"/>
                  </w:rPr>
                </w:rPrChange>
              </w:rPr>
              <w:pPrChange w:id="2295" w:author="NTrinh" w:date="2024-01-26T16:37:00Z">
                <w:pPr>
                  <w:spacing w:before="40" w:after="40"/>
                  <w:jc w:val="both"/>
                </w:pPr>
              </w:pPrChange>
            </w:pPr>
            <w:r w:rsidRPr="00A25E94">
              <w:rPr>
                <w:rFonts w:cs="Times New Roman"/>
                <w:sz w:val="24"/>
                <w:szCs w:val="24"/>
                <w:lang w:val="en-US"/>
                <w:rPrChange w:id="2296" w:author="NTrinh" w:date="2024-01-26T16:37:00Z">
                  <w:rPr>
                    <w:rFonts w:cs="Times New Roman"/>
                    <w:sz w:val="26"/>
                    <w:szCs w:val="26"/>
                    <w:lang w:val="en-US"/>
                  </w:rPr>
                </w:rPrChange>
              </w:rPr>
              <w:t>number (1)</w:t>
            </w:r>
          </w:p>
        </w:tc>
        <w:tc>
          <w:tcPr>
            <w:tcW w:w="4649" w:type="dxa"/>
          </w:tcPr>
          <w:p w14:paraId="14AAC24D" w14:textId="155F4E57" w:rsidR="00513320" w:rsidRPr="00A25E94" w:rsidRDefault="00513320">
            <w:pPr>
              <w:spacing w:before="40" w:after="40" w:line="480" w:lineRule="auto"/>
              <w:jc w:val="both"/>
              <w:rPr>
                <w:rFonts w:cs="Times New Roman"/>
                <w:sz w:val="24"/>
                <w:szCs w:val="24"/>
                <w:lang w:val="en-US"/>
                <w:rPrChange w:id="2297" w:author="NTrinh" w:date="2024-01-26T16:37:00Z">
                  <w:rPr>
                    <w:rFonts w:cs="Times New Roman"/>
                    <w:sz w:val="26"/>
                    <w:szCs w:val="26"/>
                    <w:lang w:val="en-US"/>
                  </w:rPr>
                </w:rPrChange>
              </w:rPr>
              <w:pPrChange w:id="2298" w:author="NTrinh" w:date="2024-01-26T16:37:00Z">
                <w:pPr>
                  <w:spacing w:before="40" w:after="40"/>
                  <w:jc w:val="both"/>
                </w:pPr>
              </w:pPrChange>
            </w:pPr>
            <w:r w:rsidRPr="00A25E94">
              <w:rPr>
                <w:rFonts w:cs="Times New Roman"/>
                <w:sz w:val="24"/>
                <w:szCs w:val="24"/>
                <w:rPrChange w:id="2299" w:author="NTrinh" w:date="2024-01-26T16:37:00Z">
                  <w:rPr>
                    <w:rFonts w:cs="Times New Roman"/>
                    <w:sz w:val="26"/>
                    <w:szCs w:val="26"/>
                  </w:rPr>
                </w:rPrChange>
              </w:rPr>
              <w:t>Use of vancomycin</w:t>
            </w:r>
          </w:p>
        </w:tc>
        <w:tc>
          <w:tcPr>
            <w:tcW w:w="4535" w:type="dxa"/>
          </w:tcPr>
          <w:p w14:paraId="75ECD0EC" w14:textId="72758801" w:rsidR="00513320" w:rsidRPr="00A25E94" w:rsidRDefault="00513320">
            <w:pPr>
              <w:spacing w:before="40" w:after="40" w:line="480" w:lineRule="auto"/>
              <w:jc w:val="both"/>
              <w:rPr>
                <w:rFonts w:cs="Times New Roman"/>
                <w:sz w:val="24"/>
                <w:szCs w:val="24"/>
                <w:lang w:val="en-US"/>
                <w:rPrChange w:id="2300" w:author="NTrinh" w:date="2024-01-26T16:37:00Z">
                  <w:rPr>
                    <w:rFonts w:cs="Times New Roman"/>
                    <w:sz w:val="26"/>
                    <w:szCs w:val="26"/>
                    <w:lang w:val="en-US"/>
                  </w:rPr>
                </w:rPrChange>
              </w:rPr>
              <w:pPrChange w:id="2301" w:author="NTrinh" w:date="2024-01-26T16:37:00Z">
                <w:pPr>
                  <w:spacing w:before="40" w:after="40"/>
                  <w:jc w:val="both"/>
                </w:pPr>
              </w:pPrChange>
            </w:pPr>
            <w:r w:rsidRPr="00A25E94">
              <w:rPr>
                <w:rFonts w:cs="Times New Roman"/>
                <w:sz w:val="24"/>
                <w:szCs w:val="24"/>
                <w:lang w:val="en-US"/>
                <w:rPrChange w:id="2302" w:author="NTrinh" w:date="2024-01-26T16:37:00Z">
                  <w:rPr>
                    <w:rFonts w:cs="Times New Roman"/>
                    <w:sz w:val="26"/>
                    <w:szCs w:val="26"/>
                    <w:lang w:val="en-US"/>
                  </w:rPr>
                </w:rPrChange>
              </w:rPr>
              <w:t>1 = Yes</w:t>
            </w:r>
          </w:p>
        </w:tc>
      </w:tr>
      <w:tr w:rsidR="00513320" w:rsidRPr="00A25E94" w14:paraId="4ED49B46" w14:textId="77777777" w:rsidTr="00865FFB">
        <w:trPr>
          <w:jc w:val="center"/>
        </w:trPr>
        <w:tc>
          <w:tcPr>
            <w:tcW w:w="2689" w:type="dxa"/>
          </w:tcPr>
          <w:p w14:paraId="0EBF15CA" w14:textId="03BF9191" w:rsidR="00513320" w:rsidRPr="00A25E94" w:rsidRDefault="00513320">
            <w:pPr>
              <w:spacing w:before="40" w:after="40" w:line="480" w:lineRule="auto"/>
              <w:jc w:val="both"/>
              <w:rPr>
                <w:rFonts w:cs="Times New Roman"/>
                <w:sz w:val="24"/>
                <w:szCs w:val="24"/>
                <w:lang w:val="en-US"/>
                <w:rPrChange w:id="2303" w:author="NTrinh" w:date="2024-01-26T16:37:00Z">
                  <w:rPr>
                    <w:rFonts w:cs="Times New Roman"/>
                    <w:sz w:val="26"/>
                    <w:szCs w:val="26"/>
                    <w:lang w:val="en-US"/>
                  </w:rPr>
                </w:rPrChange>
              </w:rPr>
              <w:pPrChange w:id="2304" w:author="NTrinh" w:date="2024-01-26T16:37:00Z">
                <w:pPr>
                  <w:spacing w:before="40" w:after="40"/>
                  <w:jc w:val="both"/>
                </w:pPr>
              </w:pPrChange>
            </w:pPr>
            <w:r w:rsidRPr="00A25E94">
              <w:rPr>
                <w:rFonts w:cs="Times New Roman"/>
                <w:sz w:val="24"/>
                <w:szCs w:val="24"/>
                <w:rPrChange w:id="2305" w:author="NTrinh" w:date="2024-01-26T16:37:00Z">
                  <w:rPr>
                    <w:rFonts w:cs="Times New Roman"/>
                    <w:sz w:val="26"/>
                    <w:szCs w:val="26"/>
                  </w:rPr>
                </w:rPrChange>
              </w:rPr>
              <w:t>comed_levofloxacin</w:t>
            </w:r>
          </w:p>
        </w:tc>
        <w:tc>
          <w:tcPr>
            <w:tcW w:w="1842" w:type="dxa"/>
          </w:tcPr>
          <w:p w14:paraId="53B39942" w14:textId="79852A42" w:rsidR="00513320" w:rsidRPr="00A25E94" w:rsidRDefault="00513320">
            <w:pPr>
              <w:spacing w:before="40" w:after="40" w:line="480" w:lineRule="auto"/>
              <w:jc w:val="both"/>
              <w:rPr>
                <w:rFonts w:cs="Times New Roman"/>
                <w:sz w:val="24"/>
                <w:szCs w:val="24"/>
                <w:lang w:val="en-US"/>
                <w:rPrChange w:id="2306" w:author="NTrinh" w:date="2024-01-26T16:37:00Z">
                  <w:rPr>
                    <w:rFonts w:cs="Times New Roman"/>
                    <w:sz w:val="26"/>
                    <w:szCs w:val="26"/>
                    <w:lang w:val="en-US"/>
                  </w:rPr>
                </w:rPrChange>
              </w:rPr>
              <w:pPrChange w:id="2307" w:author="NTrinh" w:date="2024-01-26T16:37:00Z">
                <w:pPr>
                  <w:spacing w:before="40" w:after="40"/>
                  <w:jc w:val="both"/>
                </w:pPr>
              </w:pPrChange>
            </w:pPr>
            <w:r w:rsidRPr="00A25E94">
              <w:rPr>
                <w:rFonts w:cs="Times New Roman"/>
                <w:sz w:val="24"/>
                <w:szCs w:val="24"/>
                <w:lang w:val="en-US"/>
                <w:rPrChange w:id="2308" w:author="NTrinh" w:date="2024-01-26T16:37:00Z">
                  <w:rPr>
                    <w:rFonts w:cs="Times New Roman"/>
                    <w:sz w:val="26"/>
                    <w:szCs w:val="26"/>
                    <w:lang w:val="en-US"/>
                  </w:rPr>
                </w:rPrChange>
              </w:rPr>
              <w:t>number (1)</w:t>
            </w:r>
          </w:p>
        </w:tc>
        <w:tc>
          <w:tcPr>
            <w:tcW w:w="4649" w:type="dxa"/>
          </w:tcPr>
          <w:p w14:paraId="2C0B5FA1" w14:textId="1E23A44F" w:rsidR="00513320" w:rsidRPr="00A25E94" w:rsidRDefault="00513320">
            <w:pPr>
              <w:spacing w:before="40" w:after="40" w:line="480" w:lineRule="auto"/>
              <w:jc w:val="both"/>
              <w:rPr>
                <w:rFonts w:cs="Times New Roman"/>
                <w:sz w:val="24"/>
                <w:szCs w:val="24"/>
                <w:lang w:val="en-US"/>
                <w:rPrChange w:id="2309" w:author="NTrinh" w:date="2024-01-26T16:37:00Z">
                  <w:rPr>
                    <w:rFonts w:cs="Times New Roman"/>
                    <w:sz w:val="26"/>
                    <w:szCs w:val="26"/>
                    <w:lang w:val="en-US"/>
                  </w:rPr>
                </w:rPrChange>
              </w:rPr>
              <w:pPrChange w:id="2310" w:author="NTrinh" w:date="2024-01-26T16:37:00Z">
                <w:pPr>
                  <w:spacing w:before="40" w:after="40"/>
                  <w:jc w:val="both"/>
                </w:pPr>
              </w:pPrChange>
            </w:pPr>
            <w:r w:rsidRPr="00A25E94">
              <w:rPr>
                <w:rFonts w:cs="Times New Roman"/>
                <w:sz w:val="24"/>
                <w:szCs w:val="24"/>
                <w:rPrChange w:id="2311" w:author="NTrinh" w:date="2024-01-26T16:37:00Z">
                  <w:rPr>
                    <w:rFonts w:cs="Times New Roman"/>
                    <w:sz w:val="26"/>
                    <w:szCs w:val="26"/>
                  </w:rPr>
                </w:rPrChange>
              </w:rPr>
              <w:t>Use of levofloxacin</w:t>
            </w:r>
          </w:p>
        </w:tc>
        <w:tc>
          <w:tcPr>
            <w:tcW w:w="4535" w:type="dxa"/>
          </w:tcPr>
          <w:p w14:paraId="4B60777C" w14:textId="21EF7804" w:rsidR="00513320" w:rsidRPr="00A25E94" w:rsidRDefault="00513320">
            <w:pPr>
              <w:spacing w:before="40" w:after="40" w:line="480" w:lineRule="auto"/>
              <w:jc w:val="both"/>
              <w:rPr>
                <w:rFonts w:cs="Times New Roman"/>
                <w:sz w:val="24"/>
                <w:szCs w:val="24"/>
                <w:lang w:val="en-US"/>
                <w:rPrChange w:id="2312" w:author="NTrinh" w:date="2024-01-26T16:37:00Z">
                  <w:rPr>
                    <w:rFonts w:cs="Times New Roman"/>
                    <w:sz w:val="26"/>
                    <w:szCs w:val="26"/>
                    <w:lang w:val="en-US"/>
                  </w:rPr>
                </w:rPrChange>
              </w:rPr>
              <w:pPrChange w:id="2313" w:author="NTrinh" w:date="2024-01-26T16:37:00Z">
                <w:pPr>
                  <w:spacing w:before="40" w:after="40"/>
                  <w:jc w:val="both"/>
                </w:pPr>
              </w:pPrChange>
            </w:pPr>
            <w:r w:rsidRPr="00A25E94">
              <w:rPr>
                <w:rFonts w:cs="Times New Roman"/>
                <w:sz w:val="24"/>
                <w:szCs w:val="24"/>
                <w:lang w:val="en-US"/>
                <w:rPrChange w:id="2314" w:author="NTrinh" w:date="2024-01-26T16:37:00Z">
                  <w:rPr>
                    <w:rFonts w:cs="Times New Roman"/>
                    <w:sz w:val="26"/>
                    <w:szCs w:val="26"/>
                    <w:lang w:val="en-US"/>
                  </w:rPr>
                </w:rPrChange>
              </w:rPr>
              <w:t>1 = Yes</w:t>
            </w:r>
          </w:p>
        </w:tc>
      </w:tr>
      <w:tr w:rsidR="00513320" w:rsidRPr="00A25E94" w14:paraId="690763BA" w14:textId="77777777" w:rsidTr="00865FFB">
        <w:trPr>
          <w:jc w:val="center"/>
        </w:trPr>
        <w:tc>
          <w:tcPr>
            <w:tcW w:w="2689" w:type="dxa"/>
          </w:tcPr>
          <w:p w14:paraId="498BFD28" w14:textId="67402A36" w:rsidR="00513320" w:rsidRPr="00A25E94" w:rsidRDefault="00513320">
            <w:pPr>
              <w:spacing w:before="40" w:after="40" w:line="480" w:lineRule="auto"/>
              <w:jc w:val="both"/>
              <w:rPr>
                <w:rFonts w:cs="Times New Roman"/>
                <w:sz w:val="24"/>
                <w:szCs w:val="24"/>
                <w:lang w:val="en-US"/>
                <w:rPrChange w:id="2315" w:author="NTrinh" w:date="2024-01-26T16:37:00Z">
                  <w:rPr>
                    <w:rFonts w:cs="Times New Roman"/>
                    <w:sz w:val="26"/>
                    <w:szCs w:val="26"/>
                    <w:lang w:val="en-US"/>
                  </w:rPr>
                </w:rPrChange>
              </w:rPr>
              <w:pPrChange w:id="2316" w:author="NTrinh" w:date="2024-01-26T16:37:00Z">
                <w:pPr>
                  <w:spacing w:before="40" w:after="40"/>
                  <w:jc w:val="both"/>
                </w:pPr>
              </w:pPrChange>
            </w:pPr>
            <w:r w:rsidRPr="00A25E94">
              <w:rPr>
                <w:rFonts w:cs="Times New Roman"/>
                <w:sz w:val="24"/>
                <w:szCs w:val="24"/>
                <w:rPrChange w:id="2317" w:author="NTrinh" w:date="2024-01-26T16:37:00Z">
                  <w:rPr>
                    <w:rFonts w:cs="Times New Roman"/>
                    <w:sz w:val="26"/>
                    <w:szCs w:val="26"/>
                  </w:rPr>
                </w:rPrChange>
              </w:rPr>
              <w:t>comed_daptomycin</w:t>
            </w:r>
          </w:p>
        </w:tc>
        <w:tc>
          <w:tcPr>
            <w:tcW w:w="1842" w:type="dxa"/>
          </w:tcPr>
          <w:p w14:paraId="1A7BB310" w14:textId="04B30FEE" w:rsidR="00513320" w:rsidRPr="00A25E94" w:rsidRDefault="00513320">
            <w:pPr>
              <w:spacing w:before="40" w:after="40" w:line="480" w:lineRule="auto"/>
              <w:jc w:val="both"/>
              <w:rPr>
                <w:rFonts w:cs="Times New Roman"/>
                <w:sz w:val="24"/>
                <w:szCs w:val="24"/>
                <w:lang w:val="en-US"/>
                <w:rPrChange w:id="2318" w:author="NTrinh" w:date="2024-01-26T16:37:00Z">
                  <w:rPr>
                    <w:rFonts w:cs="Times New Roman"/>
                    <w:sz w:val="26"/>
                    <w:szCs w:val="26"/>
                    <w:lang w:val="en-US"/>
                  </w:rPr>
                </w:rPrChange>
              </w:rPr>
              <w:pPrChange w:id="2319" w:author="NTrinh" w:date="2024-01-26T16:37:00Z">
                <w:pPr>
                  <w:spacing w:before="40" w:after="40"/>
                  <w:jc w:val="both"/>
                </w:pPr>
              </w:pPrChange>
            </w:pPr>
            <w:r w:rsidRPr="00A25E94">
              <w:rPr>
                <w:rFonts w:cs="Times New Roman"/>
                <w:sz w:val="24"/>
                <w:szCs w:val="24"/>
                <w:lang w:val="en-US"/>
                <w:rPrChange w:id="2320" w:author="NTrinh" w:date="2024-01-26T16:37:00Z">
                  <w:rPr>
                    <w:rFonts w:cs="Times New Roman"/>
                    <w:sz w:val="26"/>
                    <w:szCs w:val="26"/>
                    <w:lang w:val="en-US"/>
                  </w:rPr>
                </w:rPrChange>
              </w:rPr>
              <w:t>number (1)</w:t>
            </w:r>
          </w:p>
        </w:tc>
        <w:tc>
          <w:tcPr>
            <w:tcW w:w="4649" w:type="dxa"/>
          </w:tcPr>
          <w:p w14:paraId="169123E3" w14:textId="6FD0FBC4" w:rsidR="00513320" w:rsidRPr="00A25E94" w:rsidRDefault="00513320">
            <w:pPr>
              <w:spacing w:before="40" w:after="40" w:line="480" w:lineRule="auto"/>
              <w:jc w:val="both"/>
              <w:rPr>
                <w:rFonts w:cs="Times New Roman"/>
                <w:sz w:val="24"/>
                <w:szCs w:val="24"/>
                <w:lang w:val="en-US"/>
                <w:rPrChange w:id="2321" w:author="NTrinh" w:date="2024-01-26T16:37:00Z">
                  <w:rPr>
                    <w:rFonts w:cs="Times New Roman"/>
                    <w:sz w:val="26"/>
                    <w:szCs w:val="26"/>
                    <w:lang w:val="en-US"/>
                  </w:rPr>
                </w:rPrChange>
              </w:rPr>
              <w:pPrChange w:id="2322" w:author="NTrinh" w:date="2024-01-26T16:37:00Z">
                <w:pPr>
                  <w:spacing w:before="40" w:after="40"/>
                  <w:jc w:val="both"/>
                </w:pPr>
              </w:pPrChange>
            </w:pPr>
            <w:r w:rsidRPr="00A25E94">
              <w:rPr>
                <w:rFonts w:cs="Times New Roman"/>
                <w:sz w:val="24"/>
                <w:szCs w:val="24"/>
                <w:rPrChange w:id="2323" w:author="NTrinh" w:date="2024-01-26T16:37:00Z">
                  <w:rPr>
                    <w:rFonts w:cs="Times New Roman"/>
                    <w:sz w:val="26"/>
                    <w:szCs w:val="26"/>
                  </w:rPr>
                </w:rPrChange>
              </w:rPr>
              <w:t>Use of daptomycin</w:t>
            </w:r>
          </w:p>
        </w:tc>
        <w:tc>
          <w:tcPr>
            <w:tcW w:w="4535" w:type="dxa"/>
          </w:tcPr>
          <w:p w14:paraId="591A8259" w14:textId="7ADBE96C" w:rsidR="00513320" w:rsidRPr="00A25E94" w:rsidRDefault="00513320">
            <w:pPr>
              <w:spacing w:before="40" w:after="40" w:line="480" w:lineRule="auto"/>
              <w:jc w:val="both"/>
              <w:rPr>
                <w:rFonts w:cs="Times New Roman"/>
                <w:sz w:val="24"/>
                <w:szCs w:val="24"/>
                <w:lang w:val="en-US"/>
                <w:rPrChange w:id="2324" w:author="NTrinh" w:date="2024-01-26T16:37:00Z">
                  <w:rPr>
                    <w:rFonts w:cs="Times New Roman"/>
                    <w:sz w:val="26"/>
                    <w:szCs w:val="26"/>
                    <w:lang w:val="en-US"/>
                  </w:rPr>
                </w:rPrChange>
              </w:rPr>
              <w:pPrChange w:id="2325" w:author="NTrinh" w:date="2024-01-26T16:37:00Z">
                <w:pPr>
                  <w:spacing w:before="40" w:after="40"/>
                  <w:jc w:val="both"/>
                </w:pPr>
              </w:pPrChange>
            </w:pPr>
            <w:r w:rsidRPr="00A25E94">
              <w:rPr>
                <w:rFonts w:cs="Times New Roman"/>
                <w:sz w:val="24"/>
                <w:szCs w:val="24"/>
                <w:lang w:val="en-US"/>
                <w:rPrChange w:id="2326" w:author="NTrinh" w:date="2024-01-26T16:37:00Z">
                  <w:rPr>
                    <w:rFonts w:cs="Times New Roman"/>
                    <w:sz w:val="26"/>
                    <w:szCs w:val="26"/>
                    <w:lang w:val="en-US"/>
                  </w:rPr>
                </w:rPrChange>
              </w:rPr>
              <w:t>1 = Yes</w:t>
            </w:r>
          </w:p>
        </w:tc>
      </w:tr>
      <w:tr w:rsidR="00513320" w:rsidRPr="00A25E94" w14:paraId="3618F9E4" w14:textId="77777777" w:rsidTr="00865FFB">
        <w:trPr>
          <w:jc w:val="center"/>
        </w:trPr>
        <w:tc>
          <w:tcPr>
            <w:tcW w:w="2689" w:type="dxa"/>
          </w:tcPr>
          <w:p w14:paraId="37FD333A" w14:textId="23A03ED9" w:rsidR="00513320" w:rsidRPr="00A25E94" w:rsidRDefault="00513320">
            <w:pPr>
              <w:spacing w:before="40" w:after="40" w:line="480" w:lineRule="auto"/>
              <w:jc w:val="both"/>
              <w:rPr>
                <w:rFonts w:cs="Times New Roman"/>
                <w:sz w:val="24"/>
                <w:szCs w:val="24"/>
                <w:lang w:val="en-US"/>
                <w:rPrChange w:id="2327" w:author="NTrinh" w:date="2024-01-26T16:37:00Z">
                  <w:rPr>
                    <w:rFonts w:cs="Times New Roman"/>
                    <w:sz w:val="26"/>
                    <w:szCs w:val="26"/>
                    <w:lang w:val="en-US"/>
                  </w:rPr>
                </w:rPrChange>
              </w:rPr>
              <w:pPrChange w:id="2328" w:author="NTrinh" w:date="2024-01-26T16:37:00Z">
                <w:pPr>
                  <w:spacing w:before="40" w:after="40"/>
                  <w:jc w:val="both"/>
                </w:pPr>
              </w:pPrChange>
            </w:pPr>
            <w:r w:rsidRPr="00A25E94">
              <w:rPr>
                <w:rFonts w:cs="Times New Roman"/>
                <w:sz w:val="24"/>
                <w:szCs w:val="24"/>
                <w:rPrChange w:id="2329" w:author="NTrinh" w:date="2024-01-26T16:37:00Z">
                  <w:rPr>
                    <w:rFonts w:cs="Times New Roman"/>
                    <w:sz w:val="26"/>
                    <w:szCs w:val="26"/>
                  </w:rPr>
                </w:rPrChange>
              </w:rPr>
              <w:t>comed_teicoplanin</w:t>
            </w:r>
          </w:p>
        </w:tc>
        <w:tc>
          <w:tcPr>
            <w:tcW w:w="1842" w:type="dxa"/>
          </w:tcPr>
          <w:p w14:paraId="07A3191B" w14:textId="6476CAF1" w:rsidR="00513320" w:rsidRPr="00A25E94" w:rsidRDefault="00513320">
            <w:pPr>
              <w:spacing w:before="40" w:after="40" w:line="480" w:lineRule="auto"/>
              <w:jc w:val="both"/>
              <w:rPr>
                <w:rFonts w:cs="Times New Roman"/>
                <w:sz w:val="24"/>
                <w:szCs w:val="24"/>
                <w:lang w:val="en-US"/>
                <w:rPrChange w:id="2330" w:author="NTrinh" w:date="2024-01-26T16:37:00Z">
                  <w:rPr>
                    <w:rFonts w:cs="Times New Roman"/>
                    <w:sz w:val="26"/>
                    <w:szCs w:val="26"/>
                    <w:lang w:val="en-US"/>
                  </w:rPr>
                </w:rPrChange>
              </w:rPr>
              <w:pPrChange w:id="2331" w:author="NTrinh" w:date="2024-01-26T16:37:00Z">
                <w:pPr>
                  <w:spacing w:before="40" w:after="40"/>
                  <w:jc w:val="both"/>
                </w:pPr>
              </w:pPrChange>
            </w:pPr>
            <w:r w:rsidRPr="00A25E94">
              <w:rPr>
                <w:rFonts w:cs="Times New Roman"/>
                <w:sz w:val="24"/>
                <w:szCs w:val="24"/>
                <w:lang w:val="en-US"/>
                <w:rPrChange w:id="2332" w:author="NTrinh" w:date="2024-01-26T16:37:00Z">
                  <w:rPr>
                    <w:rFonts w:cs="Times New Roman"/>
                    <w:sz w:val="26"/>
                    <w:szCs w:val="26"/>
                    <w:lang w:val="en-US"/>
                  </w:rPr>
                </w:rPrChange>
              </w:rPr>
              <w:t>number (1)</w:t>
            </w:r>
          </w:p>
        </w:tc>
        <w:tc>
          <w:tcPr>
            <w:tcW w:w="4649" w:type="dxa"/>
          </w:tcPr>
          <w:p w14:paraId="1706E85E" w14:textId="184A93A5" w:rsidR="00513320" w:rsidRPr="00A25E94" w:rsidRDefault="00513320">
            <w:pPr>
              <w:spacing w:before="40" w:after="40" w:line="480" w:lineRule="auto"/>
              <w:jc w:val="both"/>
              <w:rPr>
                <w:rFonts w:cs="Times New Roman"/>
                <w:sz w:val="24"/>
                <w:szCs w:val="24"/>
                <w:lang w:val="en-US"/>
                <w:rPrChange w:id="2333" w:author="NTrinh" w:date="2024-01-26T16:37:00Z">
                  <w:rPr>
                    <w:rFonts w:cs="Times New Roman"/>
                    <w:sz w:val="26"/>
                    <w:szCs w:val="26"/>
                    <w:lang w:val="en-US"/>
                  </w:rPr>
                </w:rPrChange>
              </w:rPr>
              <w:pPrChange w:id="2334" w:author="NTrinh" w:date="2024-01-26T16:37:00Z">
                <w:pPr>
                  <w:spacing w:before="40" w:after="40"/>
                  <w:jc w:val="both"/>
                </w:pPr>
              </w:pPrChange>
            </w:pPr>
            <w:r w:rsidRPr="00A25E94">
              <w:rPr>
                <w:rFonts w:cs="Times New Roman"/>
                <w:sz w:val="24"/>
                <w:szCs w:val="24"/>
                <w:rPrChange w:id="2335" w:author="NTrinh" w:date="2024-01-26T16:37:00Z">
                  <w:rPr>
                    <w:rFonts w:cs="Times New Roman"/>
                    <w:sz w:val="26"/>
                    <w:szCs w:val="26"/>
                  </w:rPr>
                </w:rPrChange>
              </w:rPr>
              <w:t>Use of teicoplanin</w:t>
            </w:r>
          </w:p>
        </w:tc>
        <w:tc>
          <w:tcPr>
            <w:tcW w:w="4535" w:type="dxa"/>
          </w:tcPr>
          <w:p w14:paraId="7F0D2387" w14:textId="6196C85F" w:rsidR="00513320" w:rsidRPr="00A25E94" w:rsidRDefault="00513320">
            <w:pPr>
              <w:spacing w:before="40" w:after="40" w:line="480" w:lineRule="auto"/>
              <w:jc w:val="both"/>
              <w:rPr>
                <w:rFonts w:cs="Times New Roman"/>
                <w:sz w:val="24"/>
                <w:szCs w:val="24"/>
                <w:lang w:val="en-US"/>
                <w:rPrChange w:id="2336" w:author="NTrinh" w:date="2024-01-26T16:37:00Z">
                  <w:rPr>
                    <w:rFonts w:cs="Times New Roman"/>
                    <w:sz w:val="26"/>
                    <w:szCs w:val="26"/>
                    <w:lang w:val="en-US"/>
                  </w:rPr>
                </w:rPrChange>
              </w:rPr>
              <w:pPrChange w:id="2337" w:author="NTrinh" w:date="2024-01-26T16:37:00Z">
                <w:pPr>
                  <w:spacing w:before="40" w:after="40"/>
                  <w:jc w:val="both"/>
                </w:pPr>
              </w:pPrChange>
            </w:pPr>
            <w:r w:rsidRPr="00A25E94">
              <w:rPr>
                <w:rFonts w:cs="Times New Roman"/>
                <w:sz w:val="24"/>
                <w:szCs w:val="24"/>
                <w:lang w:val="en-US"/>
                <w:rPrChange w:id="2338" w:author="NTrinh" w:date="2024-01-26T16:37:00Z">
                  <w:rPr>
                    <w:rFonts w:cs="Times New Roman"/>
                    <w:sz w:val="26"/>
                    <w:szCs w:val="26"/>
                    <w:lang w:val="en-US"/>
                  </w:rPr>
                </w:rPrChange>
              </w:rPr>
              <w:t>1 = Yes</w:t>
            </w:r>
          </w:p>
        </w:tc>
      </w:tr>
      <w:tr w:rsidR="00513320" w:rsidRPr="00A25E94" w14:paraId="624FDD1B" w14:textId="77777777" w:rsidTr="00865FFB">
        <w:trPr>
          <w:jc w:val="center"/>
        </w:trPr>
        <w:tc>
          <w:tcPr>
            <w:tcW w:w="2689" w:type="dxa"/>
          </w:tcPr>
          <w:p w14:paraId="6492C842" w14:textId="5597CD84" w:rsidR="00513320" w:rsidRPr="00A25E94" w:rsidRDefault="00513320">
            <w:pPr>
              <w:spacing w:before="40" w:after="40" w:line="480" w:lineRule="auto"/>
              <w:jc w:val="both"/>
              <w:rPr>
                <w:rFonts w:cs="Times New Roman"/>
                <w:sz w:val="24"/>
                <w:szCs w:val="24"/>
                <w:lang w:val="en-US"/>
                <w:rPrChange w:id="2339" w:author="NTrinh" w:date="2024-01-26T16:37:00Z">
                  <w:rPr>
                    <w:rFonts w:cs="Times New Roman"/>
                    <w:sz w:val="26"/>
                    <w:szCs w:val="26"/>
                    <w:lang w:val="en-US"/>
                  </w:rPr>
                </w:rPrChange>
              </w:rPr>
              <w:pPrChange w:id="2340" w:author="NTrinh" w:date="2024-01-26T16:37:00Z">
                <w:pPr>
                  <w:spacing w:before="40" w:after="40"/>
                  <w:jc w:val="both"/>
                </w:pPr>
              </w:pPrChange>
            </w:pPr>
            <w:r w:rsidRPr="00A25E94">
              <w:rPr>
                <w:rFonts w:cs="Times New Roman"/>
                <w:sz w:val="24"/>
                <w:szCs w:val="24"/>
                <w:rPrChange w:id="2341" w:author="NTrinh" w:date="2024-01-26T16:37:00Z">
                  <w:rPr>
                    <w:rFonts w:cs="Times New Roman"/>
                    <w:sz w:val="26"/>
                    <w:szCs w:val="26"/>
                  </w:rPr>
                </w:rPrChange>
              </w:rPr>
              <w:t>comed_ethambutol</w:t>
            </w:r>
          </w:p>
        </w:tc>
        <w:tc>
          <w:tcPr>
            <w:tcW w:w="1842" w:type="dxa"/>
          </w:tcPr>
          <w:p w14:paraId="6E197C24" w14:textId="3C546335" w:rsidR="00513320" w:rsidRPr="00A25E94" w:rsidRDefault="00513320">
            <w:pPr>
              <w:spacing w:before="40" w:after="40" w:line="480" w:lineRule="auto"/>
              <w:jc w:val="both"/>
              <w:rPr>
                <w:rFonts w:cs="Times New Roman"/>
                <w:sz w:val="24"/>
                <w:szCs w:val="24"/>
                <w:lang w:val="en-US"/>
                <w:rPrChange w:id="2342" w:author="NTrinh" w:date="2024-01-26T16:37:00Z">
                  <w:rPr>
                    <w:rFonts w:cs="Times New Roman"/>
                    <w:sz w:val="26"/>
                    <w:szCs w:val="26"/>
                    <w:lang w:val="en-US"/>
                  </w:rPr>
                </w:rPrChange>
              </w:rPr>
              <w:pPrChange w:id="2343" w:author="NTrinh" w:date="2024-01-26T16:37:00Z">
                <w:pPr>
                  <w:spacing w:before="40" w:after="40"/>
                  <w:jc w:val="both"/>
                </w:pPr>
              </w:pPrChange>
            </w:pPr>
            <w:r w:rsidRPr="00A25E94">
              <w:rPr>
                <w:rFonts w:cs="Times New Roman"/>
                <w:sz w:val="24"/>
                <w:szCs w:val="24"/>
                <w:lang w:val="en-US"/>
                <w:rPrChange w:id="2344" w:author="NTrinh" w:date="2024-01-26T16:37:00Z">
                  <w:rPr>
                    <w:rFonts w:cs="Times New Roman"/>
                    <w:sz w:val="26"/>
                    <w:szCs w:val="26"/>
                    <w:lang w:val="en-US"/>
                  </w:rPr>
                </w:rPrChange>
              </w:rPr>
              <w:t>number (1)</w:t>
            </w:r>
          </w:p>
        </w:tc>
        <w:tc>
          <w:tcPr>
            <w:tcW w:w="4649" w:type="dxa"/>
          </w:tcPr>
          <w:p w14:paraId="62BC6E0F" w14:textId="53F4FEAC" w:rsidR="00513320" w:rsidRPr="00A25E94" w:rsidRDefault="00513320">
            <w:pPr>
              <w:spacing w:before="40" w:after="40" w:line="480" w:lineRule="auto"/>
              <w:jc w:val="both"/>
              <w:rPr>
                <w:rFonts w:cs="Times New Roman"/>
                <w:sz w:val="24"/>
                <w:szCs w:val="24"/>
                <w:lang w:val="en-US"/>
                <w:rPrChange w:id="2345" w:author="NTrinh" w:date="2024-01-26T16:37:00Z">
                  <w:rPr>
                    <w:rFonts w:cs="Times New Roman"/>
                    <w:sz w:val="26"/>
                    <w:szCs w:val="26"/>
                    <w:lang w:val="en-US"/>
                  </w:rPr>
                </w:rPrChange>
              </w:rPr>
              <w:pPrChange w:id="2346" w:author="NTrinh" w:date="2024-01-26T16:37:00Z">
                <w:pPr>
                  <w:spacing w:before="40" w:after="40"/>
                  <w:jc w:val="both"/>
                </w:pPr>
              </w:pPrChange>
            </w:pPr>
            <w:r w:rsidRPr="00A25E94">
              <w:rPr>
                <w:rFonts w:cs="Times New Roman"/>
                <w:sz w:val="24"/>
                <w:szCs w:val="24"/>
                <w:rPrChange w:id="2347" w:author="NTrinh" w:date="2024-01-26T16:37:00Z">
                  <w:rPr>
                    <w:rFonts w:cs="Times New Roman"/>
                    <w:sz w:val="26"/>
                    <w:szCs w:val="26"/>
                  </w:rPr>
                </w:rPrChange>
              </w:rPr>
              <w:t>Use of ethambutol</w:t>
            </w:r>
          </w:p>
        </w:tc>
        <w:tc>
          <w:tcPr>
            <w:tcW w:w="4535" w:type="dxa"/>
          </w:tcPr>
          <w:p w14:paraId="71D70E63" w14:textId="7091D354" w:rsidR="00513320" w:rsidRPr="00A25E94" w:rsidRDefault="00513320">
            <w:pPr>
              <w:spacing w:before="40" w:after="40" w:line="480" w:lineRule="auto"/>
              <w:jc w:val="both"/>
              <w:rPr>
                <w:rFonts w:cs="Times New Roman"/>
                <w:sz w:val="24"/>
                <w:szCs w:val="24"/>
                <w:lang w:val="en-US"/>
                <w:rPrChange w:id="2348" w:author="NTrinh" w:date="2024-01-26T16:37:00Z">
                  <w:rPr>
                    <w:rFonts w:cs="Times New Roman"/>
                    <w:sz w:val="26"/>
                    <w:szCs w:val="26"/>
                    <w:lang w:val="en-US"/>
                  </w:rPr>
                </w:rPrChange>
              </w:rPr>
              <w:pPrChange w:id="2349" w:author="NTrinh" w:date="2024-01-26T16:37:00Z">
                <w:pPr>
                  <w:spacing w:before="40" w:after="40"/>
                  <w:jc w:val="both"/>
                </w:pPr>
              </w:pPrChange>
            </w:pPr>
            <w:r w:rsidRPr="00A25E94">
              <w:rPr>
                <w:rFonts w:cs="Times New Roman"/>
                <w:sz w:val="24"/>
                <w:szCs w:val="24"/>
                <w:lang w:val="en-US"/>
                <w:rPrChange w:id="2350" w:author="NTrinh" w:date="2024-01-26T16:37:00Z">
                  <w:rPr>
                    <w:rFonts w:cs="Times New Roman"/>
                    <w:sz w:val="26"/>
                    <w:szCs w:val="26"/>
                    <w:lang w:val="en-US"/>
                  </w:rPr>
                </w:rPrChange>
              </w:rPr>
              <w:t>1 = Yes</w:t>
            </w:r>
          </w:p>
        </w:tc>
      </w:tr>
      <w:tr w:rsidR="00513320" w:rsidRPr="00A25E94" w14:paraId="35AF2B57" w14:textId="77777777" w:rsidTr="00865FFB">
        <w:trPr>
          <w:jc w:val="center"/>
        </w:trPr>
        <w:tc>
          <w:tcPr>
            <w:tcW w:w="2689" w:type="dxa"/>
          </w:tcPr>
          <w:p w14:paraId="6BB7ABE1" w14:textId="3BB4341E" w:rsidR="00513320" w:rsidRPr="00A25E94" w:rsidRDefault="00513320">
            <w:pPr>
              <w:spacing w:before="40" w:after="40" w:line="480" w:lineRule="auto"/>
              <w:jc w:val="both"/>
              <w:rPr>
                <w:rFonts w:cs="Times New Roman"/>
                <w:sz w:val="24"/>
                <w:szCs w:val="24"/>
                <w:lang w:val="en-US"/>
                <w:rPrChange w:id="2351" w:author="NTrinh" w:date="2024-01-26T16:37:00Z">
                  <w:rPr>
                    <w:rFonts w:cs="Times New Roman"/>
                    <w:sz w:val="26"/>
                    <w:szCs w:val="26"/>
                    <w:lang w:val="en-US"/>
                  </w:rPr>
                </w:rPrChange>
              </w:rPr>
              <w:pPrChange w:id="2352" w:author="NTrinh" w:date="2024-01-26T16:37:00Z">
                <w:pPr>
                  <w:spacing w:before="40" w:after="40"/>
                  <w:jc w:val="both"/>
                </w:pPr>
              </w:pPrChange>
            </w:pPr>
            <w:r w:rsidRPr="00A25E94">
              <w:rPr>
                <w:rFonts w:cs="Times New Roman"/>
                <w:sz w:val="24"/>
                <w:szCs w:val="24"/>
                <w:rPrChange w:id="2353" w:author="NTrinh" w:date="2024-01-26T16:37:00Z">
                  <w:rPr>
                    <w:rFonts w:cs="Times New Roman"/>
                    <w:sz w:val="26"/>
                    <w:szCs w:val="26"/>
                  </w:rPr>
                </w:rPrChange>
              </w:rPr>
              <w:t>comed_pyrazinamid</w:t>
            </w:r>
          </w:p>
        </w:tc>
        <w:tc>
          <w:tcPr>
            <w:tcW w:w="1842" w:type="dxa"/>
          </w:tcPr>
          <w:p w14:paraId="0049D5BF" w14:textId="0C6EB210" w:rsidR="00513320" w:rsidRPr="00A25E94" w:rsidRDefault="00513320">
            <w:pPr>
              <w:spacing w:before="40" w:after="40" w:line="480" w:lineRule="auto"/>
              <w:jc w:val="both"/>
              <w:rPr>
                <w:rFonts w:cs="Times New Roman"/>
                <w:sz w:val="24"/>
                <w:szCs w:val="24"/>
                <w:lang w:val="en-US"/>
                <w:rPrChange w:id="2354" w:author="NTrinh" w:date="2024-01-26T16:37:00Z">
                  <w:rPr>
                    <w:rFonts w:cs="Times New Roman"/>
                    <w:sz w:val="26"/>
                    <w:szCs w:val="26"/>
                    <w:lang w:val="en-US"/>
                  </w:rPr>
                </w:rPrChange>
              </w:rPr>
              <w:pPrChange w:id="2355" w:author="NTrinh" w:date="2024-01-26T16:37:00Z">
                <w:pPr>
                  <w:spacing w:before="40" w:after="40"/>
                  <w:jc w:val="both"/>
                </w:pPr>
              </w:pPrChange>
            </w:pPr>
            <w:r w:rsidRPr="00A25E94">
              <w:rPr>
                <w:rFonts w:cs="Times New Roman"/>
                <w:sz w:val="24"/>
                <w:szCs w:val="24"/>
                <w:lang w:val="en-US"/>
                <w:rPrChange w:id="2356" w:author="NTrinh" w:date="2024-01-26T16:37:00Z">
                  <w:rPr>
                    <w:rFonts w:cs="Times New Roman"/>
                    <w:sz w:val="26"/>
                    <w:szCs w:val="26"/>
                    <w:lang w:val="en-US"/>
                  </w:rPr>
                </w:rPrChange>
              </w:rPr>
              <w:t>number (1)</w:t>
            </w:r>
          </w:p>
        </w:tc>
        <w:tc>
          <w:tcPr>
            <w:tcW w:w="4649" w:type="dxa"/>
          </w:tcPr>
          <w:p w14:paraId="2B99AF5E" w14:textId="014FB721" w:rsidR="00513320" w:rsidRPr="00A25E94" w:rsidRDefault="00513320">
            <w:pPr>
              <w:spacing w:before="40" w:after="40" w:line="480" w:lineRule="auto"/>
              <w:jc w:val="both"/>
              <w:rPr>
                <w:rFonts w:cs="Times New Roman"/>
                <w:sz w:val="24"/>
                <w:szCs w:val="24"/>
                <w:lang w:val="en-US"/>
                <w:rPrChange w:id="2357" w:author="NTrinh" w:date="2024-01-26T16:37:00Z">
                  <w:rPr>
                    <w:rFonts w:cs="Times New Roman"/>
                    <w:sz w:val="26"/>
                    <w:szCs w:val="26"/>
                    <w:lang w:val="en-US"/>
                  </w:rPr>
                </w:rPrChange>
              </w:rPr>
              <w:pPrChange w:id="2358" w:author="NTrinh" w:date="2024-01-26T16:37:00Z">
                <w:pPr>
                  <w:spacing w:before="40" w:after="40"/>
                  <w:jc w:val="both"/>
                </w:pPr>
              </w:pPrChange>
            </w:pPr>
            <w:r w:rsidRPr="00A25E94">
              <w:rPr>
                <w:rFonts w:cs="Times New Roman"/>
                <w:sz w:val="24"/>
                <w:szCs w:val="24"/>
                <w:rPrChange w:id="2359" w:author="NTrinh" w:date="2024-01-26T16:37:00Z">
                  <w:rPr>
                    <w:rFonts w:cs="Times New Roman"/>
                    <w:sz w:val="26"/>
                    <w:szCs w:val="26"/>
                  </w:rPr>
                </w:rPrChange>
              </w:rPr>
              <w:t>Use of pyrazinamid</w:t>
            </w:r>
          </w:p>
        </w:tc>
        <w:tc>
          <w:tcPr>
            <w:tcW w:w="4535" w:type="dxa"/>
          </w:tcPr>
          <w:p w14:paraId="41E97EB8" w14:textId="25653028" w:rsidR="00513320" w:rsidRPr="00A25E94" w:rsidRDefault="00513320">
            <w:pPr>
              <w:spacing w:before="40" w:after="40" w:line="480" w:lineRule="auto"/>
              <w:jc w:val="both"/>
              <w:rPr>
                <w:rFonts w:cs="Times New Roman"/>
                <w:sz w:val="24"/>
                <w:szCs w:val="24"/>
                <w:lang w:val="en-US"/>
                <w:rPrChange w:id="2360" w:author="NTrinh" w:date="2024-01-26T16:37:00Z">
                  <w:rPr>
                    <w:rFonts w:cs="Times New Roman"/>
                    <w:sz w:val="26"/>
                    <w:szCs w:val="26"/>
                    <w:lang w:val="en-US"/>
                  </w:rPr>
                </w:rPrChange>
              </w:rPr>
              <w:pPrChange w:id="2361" w:author="NTrinh" w:date="2024-01-26T16:37:00Z">
                <w:pPr>
                  <w:spacing w:before="40" w:after="40"/>
                  <w:jc w:val="both"/>
                </w:pPr>
              </w:pPrChange>
            </w:pPr>
            <w:r w:rsidRPr="00A25E94">
              <w:rPr>
                <w:rFonts w:cs="Times New Roman"/>
                <w:sz w:val="24"/>
                <w:szCs w:val="24"/>
                <w:lang w:val="en-US"/>
                <w:rPrChange w:id="2362" w:author="NTrinh" w:date="2024-01-26T16:37:00Z">
                  <w:rPr>
                    <w:rFonts w:cs="Times New Roman"/>
                    <w:sz w:val="26"/>
                    <w:szCs w:val="26"/>
                    <w:lang w:val="en-US"/>
                  </w:rPr>
                </w:rPrChange>
              </w:rPr>
              <w:t>1 = Yes</w:t>
            </w:r>
          </w:p>
        </w:tc>
      </w:tr>
      <w:tr w:rsidR="00513320" w:rsidRPr="00A25E94" w14:paraId="5A336AFF" w14:textId="77777777" w:rsidTr="00865FFB">
        <w:trPr>
          <w:jc w:val="center"/>
        </w:trPr>
        <w:tc>
          <w:tcPr>
            <w:tcW w:w="2689" w:type="dxa"/>
          </w:tcPr>
          <w:p w14:paraId="24F2E933" w14:textId="0B4043B6" w:rsidR="00513320" w:rsidRPr="00A25E94" w:rsidRDefault="00513320">
            <w:pPr>
              <w:spacing w:before="40" w:after="40" w:line="480" w:lineRule="auto"/>
              <w:jc w:val="both"/>
              <w:rPr>
                <w:rFonts w:cs="Times New Roman"/>
                <w:sz w:val="24"/>
                <w:szCs w:val="24"/>
                <w:lang w:val="en-US"/>
                <w:rPrChange w:id="2363" w:author="NTrinh" w:date="2024-01-26T16:37:00Z">
                  <w:rPr>
                    <w:rFonts w:cs="Times New Roman"/>
                    <w:sz w:val="26"/>
                    <w:szCs w:val="26"/>
                    <w:lang w:val="en-US"/>
                  </w:rPr>
                </w:rPrChange>
              </w:rPr>
              <w:pPrChange w:id="2364" w:author="NTrinh" w:date="2024-01-26T16:37:00Z">
                <w:pPr>
                  <w:spacing w:before="40" w:after="40"/>
                  <w:jc w:val="both"/>
                </w:pPr>
              </w:pPrChange>
            </w:pPr>
            <w:r w:rsidRPr="00A25E94">
              <w:rPr>
                <w:rFonts w:cs="Times New Roman"/>
                <w:sz w:val="24"/>
                <w:szCs w:val="24"/>
                <w:rPrChange w:id="2365" w:author="NTrinh" w:date="2024-01-26T16:37:00Z">
                  <w:rPr>
                    <w:rFonts w:cs="Times New Roman"/>
                    <w:sz w:val="26"/>
                    <w:szCs w:val="26"/>
                  </w:rPr>
                </w:rPrChange>
              </w:rPr>
              <w:t>comed_rifampin</w:t>
            </w:r>
          </w:p>
        </w:tc>
        <w:tc>
          <w:tcPr>
            <w:tcW w:w="1842" w:type="dxa"/>
          </w:tcPr>
          <w:p w14:paraId="15E91CED" w14:textId="0DB1C012" w:rsidR="00513320" w:rsidRPr="00A25E94" w:rsidRDefault="00513320">
            <w:pPr>
              <w:spacing w:before="40" w:after="40" w:line="480" w:lineRule="auto"/>
              <w:jc w:val="both"/>
              <w:rPr>
                <w:rFonts w:cs="Times New Roman"/>
                <w:sz w:val="24"/>
                <w:szCs w:val="24"/>
                <w:lang w:val="en-US"/>
                <w:rPrChange w:id="2366" w:author="NTrinh" w:date="2024-01-26T16:37:00Z">
                  <w:rPr>
                    <w:rFonts w:cs="Times New Roman"/>
                    <w:sz w:val="26"/>
                    <w:szCs w:val="26"/>
                    <w:lang w:val="en-US"/>
                  </w:rPr>
                </w:rPrChange>
              </w:rPr>
              <w:pPrChange w:id="2367" w:author="NTrinh" w:date="2024-01-26T16:37:00Z">
                <w:pPr>
                  <w:spacing w:before="40" w:after="40"/>
                  <w:jc w:val="both"/>
                </w:pPr>
              </w:pPrChange>
            </w:pPr>
            <w:r w:rsidRPr="00A25E94">
              <w:rPr>
                <w:rFonts w:cs="Times New Roman"/>
                <w:sz w:val="24"/>
                <w:szCs w:val="24"/>
                <w:lang w:val="en-US"/>
                <w:rPrChange w:id="2368" w:author="NTrinh" w:date="2024-01-26T16:37:00Z">
                  <w:rPr>
                    <w:rFonts w:cs="Times New Roman"/>
                    <w:sz w:val="26"/>
                    <w:szCs w:val="26"/>
                    <w:lang w:val="en-US"/>
                  </w:rPr>
                </w:rPrChange>
              </w:rPr>
              <w:t>number (1)</w:t>
            </w:r>
          </w:p>
        </w:tc>
        <w:tc>
          <w:tcPr>
            <w:tcW w:w="4649" w:type="dxa"/>
          </w:tcPr>
          <w:p w14:paraId="2B0769F2" w14:textId="787B1520" w:rsidR="00513320" w:rsidRPr="00A25E94" w:rsidRDefault="00513320">
            <w:pPr>
              <w:spacing w:before="40" w:after="40" w:line="480" w:lineRule="auto"/>
              <w:jc w:val="both"/>
              <w:rPr>
                <w:rFonts w:cs="Times New Roman"/>
                <w:sz w:val="24"/>
                <w:szCs w:val="24"/>
                <w:lang w:val="en-US"/>
                <w:rPrChange w:id="2369" w:author="NTrinh" w:date="2024-01-26T16:37:00Z">
                  <w:rPr>
                    <w:rFonts w:cs="Times New Roman"/>
                    <w:sz w:val="26"/>
                    <w:szCs w:val="26"/>
                    <w:lang w:val="en-US"/>
                  </w:rPr>
                </w:rPrChange>
              </w:rPr>
              <w:pPrChange w:id="2370" w:author="NTrinh" w:date="2024-01-26T16:37:00Z">
                <w:pPr>
                  <w:spacing w:before="40" w:after="40"/>
                  <w:jc w:val="both"/>
                </w:pPr>
              </w:pPrChange>
            </w:pPr>
            <w:r w:rsidRPr="00A25E94">
              <w:rPr>
                <w:rFonts w:cs="Times New Roman"/>
                <w:sz w:val="24"/>
                <w:szCs w:val="24"/>
                <w:rPrChange w:id="2371" w:author="NTrinh" w:date="2024-01-26T16:37:00Z">
                  <w:rPr>
                    <w:rFonts w:cs="Times New Roman"/>
                    <w:sz w:val="26"/>
                    <w:szCs w:val="26"/>
                  </w:rPr>
                </w:rPrChange>
              </w:rPr>
              <w:t>Use of rifampin</w:t>
            </w:r>
          </w:p>
        </w:tc>
        <w:tc>
          <w:tcPr>
            <w:tcW w:w="4535" w:type="dxa"/>
          </w:tcPr>
          <w:p w14:paraId="56782515" w14:textId="35F54513" w:rsidR="00513320" w:rsidRPr="00A25E94" w:rsidRDefault="00513320">
            <w:pPr>
              <w:spacing w:before="40" w:after="40" w:line="480" w:lineRule="auto"/>
              <w:jc w:val="both"/>
              <w:rPr>
                <w:rFonts w:cs="Times New Roman"/>
                <w:sz w:val="24"/>
                <w:szCs w:val="24"/>
                <w:lang w:val="en-US"/>
                <w:rPrChange w:id="2372" w:author="NTrinh" w:date="2024-01-26T16:37:00Z">
                  <w:rPr>
                    <w:rFonts w:cs="Times New Roman"/>
                    <w:sz w:val="26"/>
                    <w:szCs w:val="26"/>
                    <w:lang w:val="en-US"/>
                  </w:rPr>
                </w:rPrChange>
              </w:rPr>
              <w:pPrChange w:id="2373" w:author="NTrinh" w:date="2024-01-26T16:37:00Z">
                <w:pPr>
                  <w:spacing w:before="40" w:after="40"/>
                  <w:jc w:val="both"/>
                </w:pPr>
              </w:pPrChange>
            </w:pPr>
            <w:r w:rsidRPr="00A25E94">
              <w:rPr>
                <w:rFonts w:cs="Times New Roman"/>
                <w:sz w:val="24"/>
                <w:szCs w:val="24"/>
                <w:lang w:val="en-US"/>
                <w:rPrChange w:id="2374" w:author="NTrinh" w:date="2024-01-26T16:37:00Z">
                  <w:rPr>
                    <w:rFonts w:cs="Times New Roman"/>
                    <w:sz w:val="26"/>
                    <w:szCs w:val="26"/>
                    <w:lang w:val="en-US"/>
                  </w:rPr>
                </w:rPrChange>
              </w:rPr>
              <w:t>1 = Yes</w:t>
            </w:r>
          </w:p>
        </w:tc>
      </w:tr>
      <w:tr w:rsidR="00513320" w:rsidRPr="00A25E94" w14:paraId="457C8E69" w14:textId="77777777" w:rsidTr="00865FFB">
        <w:trPr>
          <w:jc w:val="center"/>
        </w:trPr>
        <w:tc>
          <w:tcPr>
            <w:tcW w:w="2689" w:type="dxa"/>
          </w:tcPr>
          <w:p w14:paraId="56C8A614" w14:textId="3B72444E" w:rsidR="00513320" w:rsidRPr="00A25E94" w:rsidRDefault="00513320">
            <w:pPr>
              <w:spacing w:before="40" w:after="40" w:line="480" w:lineRule="auto"/>
              <w:jc w:val="both"/>
              <w:rPr>
                <w:rFonts w:cs="Times New Roman"/>
                <w:sz w:val="24"/>
                <w:szCs w:val="24"/>
                <w:lang w:val="en-US"/>
                <w:rPrChange w:id="2375" w:author="NTrinh" w:date="2024-01-26T16:37:00Z">
                  <w:rPr>
                    <w:rFonts w:cs="Times New Roman"/>
                    <w:sz w:val="26"/>
                    <w:szCs w:val="26"/>
                    <w:lang w:val="en-US"/>
                  </w:rPr>
                </w:rPrChange>
              </w:rPr>
              <w:pPrChange w:id="2376" w:author="NTrinh" w:date="2024-01-26T16:37:00Z">
                <w:pPr>
                  <w:spacing w:before="40" w:after="40"/>
                  <w:jc w:val="both"/>
                </w:pPr>
              </w:pPrChange>
            </w:pPr>
            <w:r w:rsidRPr="00A25E94">
              <w:rPr>
                <w:rFonts w:cs="Times New Roman"/>
                <w:sz w:val="24"/>
                <w:szCs w:val="24"/>
                <w:rPrChange w:id="2377" w:author="NTrinh" w:date="2024-01-26T16:37:00Z">
                  <w:rPr>
                    <w:rFonts w:cs="Times New Roman"/>
                    <w:sz w:val="26"/>
                    <w:szCs w:val="26"/>
                  </w:rPr>
                </w:rPrChange>
              </w:rPr>
              <w:t>comed_cetirizin</w:t>
            </w:r>
          </w:p>
        </w:tc>
        <w:tc>
          <w:tcPr>
            <w:tcW w:w="1842" w:type="dxa"/>
          </w:tcPr>
          <w:p w14:paraId="6A983590" w14:textId="7722251D" w:rsidR="00513320" w:rsidRPr="00A25E94" w:rsidRDefault="00513320">
            <w:pPr>
              <w:spacing w:before="40" w:after="40" w:line="480" w:lineRule="auto"/>
              <w:jc w:val="both"/>
              <w:rPr>
                <w:rFonts w:cs="Times New Roman"/>
                <w:sz w:val="24"/>
                <w:szCs w:val="24"/>
                <w:lang w:val="en-US"/>
                <w:rPrChange w:id="2378" w:author="NTrinh" w:date="2024-01-26T16:37:00Z">
                  <w:rPr>
                    <w:rFonts w:cs="Times New Roman"/>
                    <w:sz w:val="26"/>
                    <w:szCs w:val="26"/>
                    <w:lang w:val="en-US"/>
                  </w:rPr>
                </w:rPrChange>
              </w:rPr>
              <w:pPrChange w:id="2379" w:author="NTrinh" w:date="2024-01-26T16:37:00Z">
                <w:pPr>
                  <w:spacing w:before="40" w:after="40"/>
                  <w:jc w:val="both"/>
                </w:pPr>
              </w:pPrChange>
            </w:pPr>
            <w:r w:rsidRPr="00A25E94">
              <w:rPr>
                <w:rFonts w:cs="Times New Roman"/>
                <w:sz w:val="24"/>
                <w:szCs w:val="24"/>
                <w:lang w:val="en-US"/>
                <w:rPrChange w:id="2380" w:author="NTrinh" w:date="2024-01-26T16:37:00Z">
                  <w:rPr>
                    <w:rFonts w:cs="Times New Roman"/>
                    <w:sz w:val="26"/>
                    <w:szCs w:val="26"/>
                    <w:lang w:val="en-US"/>
                  </w:rPr>
                </w:rPrChange>
              </w:rPr>
              <w:t>number (1)</w:t>
            </w:r>
          </w:p>
        </w:tc>
        <w:tc>
          <w:tcPr>
            <w:tcW w:w="4649" w:type="dxa"/>
          </w:tcPr>
          <w:p w14:paraId="6C4BCF85" w14:textId="37822BD6" w:rsidR="00513320" w:rsidRPr="00A25E94" w:rsidRDefault="00513320">
            <w:pPr>
              <w:spacing w:before="40" w:after="40" w:line="480" w:lineRule="auto"/>
              <w:jc w:val="both"/>
              <w:rPr>
                <w:rFonts w:cs="Times New Roman"/>
                <w:sz w:val="24"/>
                <w:szCs w:val="24"/>
                <w:lang w:val="en-US"/>
                <w:rPrChange w:id="2381" w:author="NTrinh" w:date="2024-01-26T16:37:00Z">
                  <w:rPr>
                    <w:rFonts w:cs="Times New Roman"/>
                    <w:sz w:val="26"/>
                    <w:szCs w:val="26"/>
                    <w:lang w:val="en-US"/>
                  </w:rPr>
                </w:rPrChange>
              </w:rPr>
              <w:pPrChange w:id="2382" w:author="NTrinh" w:date="2024-01-26T16:37:00Z">
                <w:pPr>
                  <w:spacing w:before="40" w:after="40"/>
                  <w:jc w:val="both"/>
                </w:pPr>
              </w:pPrChange>
            </w:pPr>
            <w:r w:rsidRPr="00A25E94">
              <w:rPr>
                <w:rFonts w:cs="Times New Roman"/>
                <w:sz w:val="24"/>
                <w:szCs w:val="24"/>
                <w:rPrChange w:id="2383" w:author="NTrinh" w:date="2024-01-26T16:37:00Z">
                  <w:rPr>
                    <w:rFonts w:cs="Times New Roman"/>
                    <w:sz w:val="26"/>
                    <w:szCs w:val="26"/>
                  </w:rPr>
                </w:rPrChange>
              </w:rPr>
              <w:t>Use of cetirizin</w:t>
            </w:r>
          </w:p>
        </w:tc>
        <w:tc>
          <w:tcPr>
            <w:tcW w:w="4535" w:type="dxa"/>
          </w:tcPr>
          <w:p w14:paraId="336504F9" w14:textId="1D67BBE0" w:rsidR="00513320" w:rsidRPr="00A25E94" w:rsidRDefault="00513320">
            <w:pPr>
              <w:spacing w:before="40" w:after="40" w:line="480" w:lineRule="auto"/>
              <w:jc w:val="both"/>
              <w:rPr>
                <w:rFonts w:cs="Times New Roman"/>
                <w:sz w:val="24"/>
                <w:szCs w:val="24"/>
                <w:lang w:val="en-US"/>
                <w:rPrChange w:id="2384" w:author="NTrinh" w:date="2024-01-26T16:37:00Z">
                  <w:rPr>
                    <w:rFonts w:cs="Times New Roman"/>
                    <w:sz w:val="26"/>
                    <w:szCs w:val="26"/>
                    <w:lang w:val="en-US"/>
                  </w:rPr>
                </w:rPrChange>
              </w:rPr>
              <w:pPrChange w:id="2385" w:author="NTrinh" w:date="2024-01-26T16:37:00Z">
                <w:pPr>
                  <w:spacing w:before="40" w:after="40"/>
                  <w:jc w:val="both"/>
                </w:pPr>
              </w:pPrChange>
            </w:pPr>
            <w:r w:rsidRPr="00A25E94">
              <w:rPr>
                <w:rFonts w:cs="Times New Roman"/>
                <w:sz w:val="24"/>
                <w:szCs w:val="24"/>
                <w:lang w:val="en-US"/>
                <w:rPrChange w:id="2386" w:author="NTrinh" w:date="2024-01-26T16:37:00Z">
                  <w:rPr>
                    <w:rFonts w:cs="Times New Roman"/>
                    <w:sz w:val="26"/>
                    <w:szCs w:val="26"/>
                    <w:lang w:val="en-US"/>
                  </w:rPr>
                </w:rPrChange>
              </w:rPr>
              <w:t>1 = Yes</w:t>
            </w:r>
          </w:p>
        </w:tc>
      </w:tr>
      <w:tr w:rsidR="00513320" w:rsidRPr="00A25E94" w14:paraId="76775402" w14:textId="77777777" w:rsidTr="00865FFB">
        <w:trPr>
          <w:jc w:val="center"/>
        </w:trPr>
        <w:tc>
          <w:tcPr>
            <w:tcW w:w="2689" w:type="dxa"/>
          </w:tcPr>
          <w:p w14:paraId="7E26C5AC" w14:textId="29B33E1A" w:rsidR="00513320" w:rsidRPr="00A25E94" w:rsidRDefault="00513320">
            <w:pPr>
              <w:spacing w:before="40" w:after="40" w:line="480" w:lineRule="auto"/>
              <w:jc w:val="both"/>
              <w:rPr>
                <w:rFonts w:cs="Times New Roman"/>
                <w:sz w:val="24"/>
                <w:szCs w:val="24"/>
                <w:lang w:val="en-US"/>
                <w:rPrChange w:id="2387" w:author="NTrinh" w:date="2024-01-26T16:37:00Z">
                  <w:rPr>
                    <w:rFonts w:cs="Times New Roman"/>
                    <w:sz w:val="26"/>
                    <w:szCs w:val="26"/>
                    <w:lang w:val="en-US"/>
                  </w:rPr>
                </w:rPrChange>
              </w:rPr>
              <w:pPrChange w:id="2388" w:author="NTrinh" w:date="2024-01-26T16:37:00Z">
                <w:pPr>
                  <w:spacing w:before="40" w:after="40"/>
                  <w:jc w:val="both"/>
                </w:pPr>
              </w:pPrChange>
            </w:pPr>
            <w:r w:rsidRPr="00A25E94">
              <w:rPr>
                <w:rFonts w:cs="Times New Roman"/>
                <w:sz w:val="24"/>
                <w:szCs w:val="24"/>
                <w:rPrChange w:id="2389" w:author="NTrinh" w:date="2024-01-26T16:37:00Z">
                  <w:rPr>
                    <w:rFonts w:cs="Times New Roman"/>
                    <w:sz w:val="26"/>
                    <w:szCs w:val="26"/>
                  </w:rPr>
                </w:rPrChange>
              </w:rPr>
              <w:t>comed_heparin</w:t>
            </w:r>
          </w:p>
        </w:tc>
        <w:tc>
          <w:tcPr>
            <w:tcW w:w="1842" w:type="dxa"/>
          </w:tcPr>
          <w:p w14:paraId="307A46AE" w14:textId="73F6BAAD" w:rsidR="00513320" w:rsidRPr="00A25E94" w:rsidRDefault="00513320">
            <w:pPr>
              <w:spacing w:before="40" w:after="40" w:line="480" w:lineRule="auto"/>
              <w:jc w:val="both"/>
              <w:rPr>
                <w:rFonts w:cs="Times New Roman"/>
                <w:sz w:val="24"/>
                <w:szCs w:val="24"/>
                <w:lang w:val="en-US"/>
                <w:rPrChange w:id="2390" w:author="NTrinh" w:date="2024-01-26T16:37:00Z">
                  <w:rPr>
                    <w:rFonts w:cs="Times New Roman"/>
                    <w:sz w:val="26"/>
                    <w:szCs w:val="26"/>
                    <w:lang w:val="en-US"/>
                  </w:rPr>
                </w:rPrChange>
              </w:rPr>
              <w:pPrChange w:id="2391" w:author="NTrinh" w:date="2024-01-26T16:37:00Z">
                <w:pPr>
                  <w:spacing w:before="40" w:after="40"/>
                  <w:jc w:val="both"/>
                </w:pPr>
              </w:pPrChange>
            </w:pPr>
            <w:r w:rsidRPr="00A25E94">
              <w:rPr>
                <w:rFonts w:cs="Times New Roman"/>
                <w:sz w:val="24"/>
                <w:szCs w:val="24"/>
                <w:lang w:val="en-US"/>
                <w:rPrChange w:id="2392" w:author="NTrinh" w:date="2024-01-26T16:37:00Z">
                  <w:rPr>
                    <w:rFonts w:cs="Times New Roman"/>
                    <w:sz w:val="26"/>
                    <w:szCs w:val="26"/>
                    <w:lang w:val="en-US"/>
                  </w:rPr>
                </w:rPrChange>
              </w:rPr>
              <w:t>number (1)</w:t>
            </w:r>
          </w:p>
        </w:tc>
        <w:tc>
          <w:tcPr>
            <w:tcW w:w="4649" w:type="dxa"/>
          </w:tcPr>
          <w:p w14:paraId="5DF649F7" w14:textId="653B967C" w:rsidR="00513320" w:rsidRPr="00A25E94" w:rsidRDefault="00513320">
            <w:pPr>
              <w:spacing w:before="40" w:after="40" w:line="480" w:lineRule="auto"/>
              <w:jc w:val="both"/>
              <w:rPr>
                <w:rFonts w:cs="Times New Roman"/>
                <w:sz w:val="24"/>
                <w:szCs w:val="24"/>
                <w:lang w:val="en-US"/>
                <w:rPrChange w:id="2393" w:author="NTrinh" w:date="2024-01-26T16:37:00Z">
                  <w:rPr>
                    <w:rFonts w:cs="Times New Roman"/>
                    <w:sz w:val="26"/>
                    <w:szCs w:val="26"/>
                    <w:lang w:val="en-US"/>
                  </w:rPr>
                </w:rPrChange>
              </w:rPr>
              <w:pPrChange w:id="2394" w:author="NTrinh" w:date="2024-01-26T16:37:00Z">
                <w:pPr>
                  <w:spacing w:before="40" w:after="40"/>
                  <w:jc w:val="both"/>
                </w:pPr>
              </w:pPrChange>
            </w:pPr>
            <w:r w:rsidRPr="00A25E94">
              <w:rPr>
                <w:rFonts w:cs="Times New Roman"/>
                <w:sz w:val="24"/>
                <w:szCs w:val="24"/>
                <w:rPrChange w:id="2395" w:author="NTrinh" w:date="2024-01-26T16:37:00Z">
                  <w:rPr>
                    <w:rFonts w:cs="Times New Roman"/>
                    <w:sz w:val="26"/>
                    <w:szCs w:val="26"/>
                  </w:rPr>
                </w:rPrChange>
              </w:rPr>
              <w:t>Use of heparin</w:t>
            </w:r>
          </w:p>
        </w:tc>
        <w:tc>
          <w:tcPr>
            <w:tcW w:w="4535" w:type="dxa"/>
          </w:tcPr>
          <w:p w14:paraId="4C8070E1" w14:textId="2F9F4F47" w:rsidR="00513320" w:rsidRPr="00A25E94" w:rsidRDefault="00513320">
            <w:pPr>
              <w:spacing w:before="40" w:after="40" w:line="480" w:lineRule="auto"/>
              <w:jc w:val="both"/>
              <w:rPr>
                <w:rFonts w:cs="Times New Roman"/>
                <w:sz w:val="24"/>
                <w:szCs w:val="24"/>
                <w:lang w:val="en-US"/>
                <w:rPrChange w:id="2396" w:author="NTrinh" w:date="2024-01-26T16:37:00Z">
                  <w:rPr>
                    <w:rFonts w:cs="Times New Roman"/>
                    <w:sz w:val="26"/>
                    <w:szCs w:val="26"/>
                    <w:lang w:val="en-US"/>
                  </w:rPr>
                </w:rPrChange>
              </w:rPr>
              <w:pPrChange w:id="2397" w:author="NTrinh" w:date="2024-01-26T16:37:00Z">
                <w:pPr>
                  <w:spacing w:before="40" w:after="40"/>
                  <w:jc w:val="both"/>
                </w:pPr>
              </w:pPrChange>
            </w:pPr>
            <w:r w:rsidRPr="00A25E94">
              <w:rPr>
                <w:rFonts w:cs="Times New Roman"/>
                <w:sz w:val="24"/>
                <w:szCs w:val="24"/>
                <w:lang w:val="en-US"/>
                <w:rPrChange w:id="2398" w:author="NTrinh" w:date="2024-01-26T16:37:00Z">
                  <w:rPr>
                    <w:rFonts w:cs="Times New Roman"/>
                    <w:sz w:val="26"/>
                    <w:szCs w:val="26"/>
                    <w:lang w:val="en-US"/>
                  </w:rPr>
                </w:rPrChange>
              </w:rPr>
              <w:t>1 = Yes</w:t>
            </w:r>
          </w:p>
        </w:tc>
      </w:tr>
      <w:tr w:rsidR="00513320" w:rsidRPr="00A25E94" w14:paraId="5CC8DD23" w14:textId="77777777" w:rsidTr="00865FFB">
        <w:trPr>
          <w:jc w:val="center"/>
        </w:trPr>
        <w:tc>
          <w:tcPr>
            <w:tcW w:w="2689" w:type="dxa"/>
          </w:tcPr>
          <w:p w14:paraId="52AEF40B" w14:textId="5C623626" w:rsidR="00513320" w:rsidRPr="00A25E94" w:rsidRDefault="00513320">
            <w:pPr>
              <w:spacing w:before="40" w:after="40" w:line="480" w:lineRule="auto"/>
              <w:jc w:val="both"/>
              <w:rPr>
                <w:rFonts w:cs="Times New Roman"/>
                <w:sz w:val="24"/>
                <w:szCs w:val="24"/>
                <w:lang w:val="en-US"/>
                <w:rPrChange w:id="2399" w:author="NTrinh" w:date="2024-01-26T16:37:00Z">
                  <w:rPr>
                    <w:rFonts w:cs="Times New Roman"/>
                    <w:sz w:val="26"/>
                    <w:szCs w:val="26"/>
                    <w:lang w:val="en-US"/>
                  </w:rPr>
                </w:rPrChange>
              </w:rPr>
              <w:pPrChange w:id="2400" w:author="NTrinh" w:date="2024-01-26T16:37:00Z">
                <w:pPr>
                  <w:spacing w:before="40" w:after="40"/>
                  <w:jc w:val="both"/>
                </w:pPr>
              </w:pPrChange>
            </w:pPr>
            <w:r w:rsidRPr="00A25E94">
              <w:rPr>
                <w:rFonts w:cs="Times New Roman"/>
                <w:sz w:val="24"/>
                <w:szCs w:val="24"/>
                <w:rPrChange w:id="2401" w:author="NTrinh" w:date="2024-01-26T16:37:00Z">
                  <w:rPr>
                    <w:rFonts w:cs="Times New Roman"/>
                    <w:sz w:val="26"/>
                    <w:szCs w:val="26"/>
                  </w:rPr>
                </w:rPrChange>
              </w:rPr>
              <w:t>comed_clopidogrel</w:t>
            </w:r>
          </w:p>
        </w:tc>
        <w:tc>
          <w:tcPr>
            <w:tcW w:w="1842" w:type="dxa"/>
          </w:tcPr>
          <w:p w14:paraId="1CD51D52" w14:textId="5B64637A" w:rsidR="00513320" w:rsidRPr="00A25E94" w:rsidRDefault="00513320">
            <w:pPr>
              <w:spacing w:before="40" w:after="40" w:line="480" w:lineRule="auto"/>
              <w:jc w:val="both"/>
              <w:rPr>
                <w:rFonts w:cs="Times New Roman"/>
                <w:sz w:val="24"/>
                <w:szCs w:val="24"/>
                <w:lang w:val="en-US"/>
                <w:rPrChange w:id="2402" w:author="NTrinh" w:date="2024-01-26T16:37:00Z">
                  <w:rPr>
                    <w:rFonts w:cs="Times New Roman"/>
                    <w:sz w:val="26"/>
                    <w:szCs w:val="26"/>
                    <w:lang w:val="en-US"/>
                  </w:rPr>
                </w:rPrChange>
              </w:rPr>
              <w:pPrChange w:id="2403" w:author="NTrinh" w:date="2024-01-26T16:37:00Z">
                <w:pPr>
                  <w:spacing w:before="40" w:after="40"/>
                  <w:jc w:val="both"/>
                </w:pPr>
              </w:pPrChange>
            </w:pPr>
            <w:r w:rsidRPr="00A25E94">
              <w:rPr>
                <w:rFonts w:cs="Times New Roman"/>
                <w:sz w:val="24"/>
                <w:szCs w:val="24"/>
                <w:lang w:val="en-US"/>
                <w:rPrChange w:id="2404" w:author="NTrinh" w:date="2024-01-26T16:37:00Z">
                  <w:rPr>
                    <w:rFonts w:cs="Times New Roman"/>
                    <w:sz w:val="26"/>
                    <w:szCs w:val="26"/>
                    <w:lang w:val="en-US"/>
                  </w:rPr>
                </w:rPrChange>
              </w:rPr>
              <w:t>number (1)</w:t>
            </w:r>
          </w:p>
        </w:tc>
        <w:tc>
          <w:tcPr>
            <w:tcW w:w="4649" w:type="dxa"/>
          </w:tcPr>
          <w:p w14:paraId="36D285AB" w14:textId="07DE3F51" w:rsidR="00513320" w:rsidRPr="00A25E94" w:rsidRDefault="00513320">
            <w:pPr>
              <w:spacing w:before="40" w:after="40" w:line="480" w:lineRule="auto"/>
              <w:jc w:val="both"/>
              <w:rPr>
                <w:rFonts w:cs="Times New Roman"/>
                <w:sz w:val="24"/>
                <w:szCs w:val="24"/>
                <w:lang w:val="en-US"/>
                <w:rPrChange w:id="2405" w:author="NTrinh" w:date="2024-01-26T16:37:00Z">
                  <w:rPr>
                    <w:rFonts w:cs="Times New Roman"/>
                    <w:sz w:val="26"/>
                    <w:szCs w:val="26"/>
                    <w:lang w:val="en-US"/>
                  </w:rPr>
                </w:rPrChange>
              </w:rPr>
              <w:pPrChange w:id="2406" w:author="NTrinh" w:date="2024-01-26T16:37:00Z">
                <w:pPr>
                  <w:spacing w:before="40" w:after="40"/>
                  <w:jc w:val="both"/>
                </w:pPr>
              </w:pPrChange>
            </w:pPr>
            <w:r w:rsidRPr="00A25E94">
              <w:rPr>
                <w:rFonts w:cs="Times New Roman"/>
                <w:sz w:val="24"/>
                <w:szCs w:val="24"/>
                <w:rPrChange w:id="2407" w:author="NTrinh" w:date="2024-01-26T16:37:00Z">
                  <w:rPr>
                    <w:rFonts w:cs="Times New Roman"/>
                    <w:sz w:val="26"/>
                    <w:szCs w:val="26"/>
                  </w:rPr>
                </w:rPrChange>
              </w:rPr>
              <w:t>Use of clopidogrel</w:t>
            </w:r>
          </w:p>
        </w:tc>
        <w:tc>
          <w:tcPr>
            <w:tcW w:w="4535" w:type="dxa"/>
          </w:tcPr>
          <w:p w14:paraId="455EB169" w14:textId="0DB1148A" w:rsidR="00513320" w:rsidRPr="00A25E94" w:rsidRDefault="00513320">
            <w:pPr>
              <w:spacing w:before="40" w:after="40" w:line="480" w:lineRule="auto"/>
              <w:jc w:val="both"/>
              <w:rPr>
                <w:rFonts w:cs="Times New Roman"/>
                <w:sz w:val="24"/>
                <w:szCs w:val="24"/>
                <w:lang w:val="en-US"/>
                <w:rPrChange w:id="2408" w:author="NTrinh" w:date="2024-01-26T16:37:00Z">
                  <w:rPr>
                    <w:rFonts w:cs="Times New Roman"/>
                    <w:sz w:val="26"/>
                    <w:szCs w:val="26"/>
                    <w:lang w:val="en-US"/>
                  </w:rPr>
                </w:rPrChange>
              </w:rPr>
              <w:pPrChange w:id="2409" w:author="NTrinh" w:date="2024-01-26T16:37:00Z">
                <w:pPr>
                  <w:spacing w:before="40" w:after="40"/>
                  <w:jc w:val="both"/>
                </w:pPr>
              </w:pPrChange>
            </w:pPr>
            <w:r w:rsidRPr="00A25E94">
              <w:rPr>
                <w:rFonts w:cs="Times New Roman"/>
                <w:sz w:val="24"/>
                <w:szCs w:val="24"/>
                <w:lang w:val="en-US"/>
                <w:rPrChange w:id="2410" w:author="NTrinh" w:date="2024-01-26T16:37:00Z">
                  <w:rPr>
                    <w:rFonts w:cs="Times New Roman"/>
                    <w:sz w:val="26"/>
                    <w:szCs w:val="26"/>
                    <w:lang w:val="en-US"/>
                  </w:rPr>
                </w:rPrChange>
              </w:rPr>
              <w:t>1 = Yes</w:t>
            </w:r>
          </w:p>
        </w:tc>
      </w:tr>
      <w:tr w:rsidR="00513320" w:rsidRPr="00A25E94" w14:paraId="0FE01722" w14:textId="77777777" w:rsidTr="00865FFB">
        <w:trPr>
          <w:jc w:val="center"/>
        </w:trPr>
        <w:tc>
          <w:tcPr>
            <w:tcW w:w="2689" w:type="dxa"/>
          </w:tcPr>
          <w:p w14:paraId="6E5FE118" w14:textId="3EC42D51" w:rsidR="00513320" w:rsidRPr="00A25E94" w:rsidRDefault="00513320">
            <w:pPr>
              <w:spacing w:before="40" w:after="40" w:line="480" w:lineRule="auto"/>
              <w:jc w:val="both"/>
              <w:rPr>
                <w:rFonts w:cs="Times New Roman"/>
                <w:sz w:val="24"/>
                <w:szCs w:val="24"/>
                <w:lang w:val="en-US"/>
                <w:rPrChange w:id="2411" w:author="NTrinh" w:date="2024-01-26T16:37:00Z">
                  <w:rPr>
                    <w:rFonts w:cs="Times New Roman"/>
                    <w:sz w:val="26"/>
                    <w:szCs w:val="26"/>
                    <w:lang w:val="en-US"/>
                  </w:rPr>
                </w:rPrChange>
              </w:rPr>
              <w:pPrChange w:id="2412" w:author="NTrinh" w:date="2024-01-26T16:37:00Z">
                <w:pPr>
                  <w:spacing w:before="40" w:after="40"/>
                  <w:jc w:val="both"/>
                </w:pPr>
              </w:pPrChange>
            </w:pPr>
            <w:r w:rsidRPr="00A25E94">
              <w:rPr>
                <w:rFonts w:cs="Times New Roman"/>
                <w:sz w:val="24"/>
                <w:szCs w:val="24"/>
                <w:rPrChange w:id="2413" w:author="NTrinh" w:date="2024-01-26T16:37:00Z">
                  <w:rPr>
                    <w:rFonts w:cs="Times New Roman"/>
                    <w:sz w:val="26"/>
                    <w:szCs w:val="26"/>
                  </w:rPr>
                </w:rPrChange>
              </w:rPr>
              <w:t>comed_enoxaparin</w:t>
            </w:r>
          </w:p>
        </w:tc>
        <w:tc>
          <w:tcPr>
            <w:tcW w:w="1842" w:type="dxa"/>
          </w:tcPr>
          <w:p w14:paraId="6F4B5060" w14:textId="35491710" w:rsidR="00513320" w:rsidRPr="00A25E94" w:rsidRDefault="00513320">
            <w:pPr>
              <w:spacing w:before="40" w:after="40" w:line="480" w:lineRule="auto"/>
              <w:jc w:val="both"/>
              <w:rPr>
                <w:rFonts w:cs="Times New Roman"/>
                <w:sz w:val="24"/>
                <w:szCs w:val="24"/>
                <w:lang w:val="en-US"/>
                <w:rPrChange w:id="2414" w:author="NTrinh" w:date="2024-01-26T16:37:00Z">
                  <w:rPr>
                    <w:rFonts w:cs="Times New Roman"/>
                    <w:sz w:val="26"/>
                    <w:szCs w:val="26"/>
                    <w:lang w:val="en-US"/>
                  </w:rPr>
                </w:rPrChange>
              </w:rPr>
              <w:pPrChange w:id="2415" w:author="NTrinh" w:date="2024-01-26T16:37:00Z">
                <w:pPr>
                  <w:spacing w:before="40" w:after="40"/>
                  <w:jc w:val="both"/>
                </w:pPr>
              </w:pPrChange>
            </w:pPr>
            <w:r w:rsidRPr="00A25E94">
              <w:rPr>
                <w:rFonts w:cs="Times New Roman"/>
                <w:sz w:val="24"/>
                <w:szCs w:val="24"/>
                <w:lang w:val="en-US"/>
                <w:rPrChange w:id="2416" w:author="NTrinh" w:date="2024-01-26T16:37:00Z">
                  <w:rPr>
                    <w:rFonts w:cs="Times New Roman"/>
                    <w:sz w:val="26"/>
                    <w:szCs w:val="26"/>
                    <w:lang w:val="en-US"/>
                  </w:rPr>
                </w:rPrChange>
              </w:rPr>
              <w:t>number (1)</w:t>
            </w:r>
          </w:p>
        </w:tc>
        <w:tc>
          <w:tcPr>
            <w:tcW w:w="4649" w:type="dxa"/>
          </w:tcPr>
          <w:p w14:paraId="37576597" w14:textId="472C7C70" w:rsidR="00513320" w:rsidRPr="00A25E94" w:rsidRDefault="00513320">
            <w:pPr>
              <w:spacing w:before="40" w:after="40" w:line="480" w:lineRule="auto"/>
              <w:jc w:val="both"/>
              <w:rPr>
                <w:rFonts w:cs="Times New Roman"/>
                <w:sz w:val="24"/>
                <w:szCs w:val="24"/>
                <w:lang w:val="en-US"/>
                <w:rPrChange w:id="2417" w:author="NTrinh" w:date="2024-01-26T16:37:00Z">
                  <w:rPr>
                    <w:rFonts w:cs="Times New Roman"/>
                    <w:sz w:val="26"/>
                    <w:szCs w:val="26"/>
                    <w:lang w:val="en-US"/>
                  </w:rPr>
                </w:rPrChange>
              </w:rPr>
              <w:pPrChange w:id="2418" w:author="NTrinh" w:date="2024-01-26T16:37:00Z">
                <w:pPr>
                  <w:spacing w:before="40" w:after="40"/>
                  <w:jc w:val="both"/>
                </w:pPr>
              </w:pPrChange>
            </w:pPr>
            <w:r w:rsidRPr="00A25E94">
              <w:rPr>
                <w:rFonts w:cs="Times New Roman"/>
                <w:sz w:val="24"/>
                <w:szCs w:val="24"/>
                <w:rPrChange w:id="2419" w:author="NTrinh" w:date="2024-01-26T16:37:00Z">
                  <w:rPr>
                    <w:rFonts w:cs="Times New Roman"/>
                    <w:sz w:val="26"/>
                    <w:szCs w:val="26"/>
                  </w:rPr>
                </w:rPrChange>
              </w:rPr>
              <w:t>Use of enoxaparin</w:t>
            </w:r>
            <w:r w:rsidR="00C51830" w:rsidRPr="00A25E94">
              <w:rPr>
                <w:rFonts w:cs="Times New Roman"/>
                <w:sz w:val="24"/>
                <w:szCs w:val="24"/>
                <w:lang w:val="en-US"/>
                <w:rPrChange w:id="2420" w:author="NTrinh" w:date="2024-01-26T16:37:00Z">
                  <w:rPr>
                    <w:rFonts w:cs="Times New Roman"/>
                    <w:sz w:val="26"/>
                    <w:szCs w:val="26"/>
                    <w:lang w:val="en-US"/>
                  </w:rPr>
                </w:rPrChange>
              </w:rPr>
              <w:t>e</w:t>
            </w:r>
          </w:p>
        </w:tc>
        <w:tc>
          <w:tcPr>
            <w:tcW w:w="4535" w:type="dxa"/>
          </w:tcPr>
          <w:p w14:paraId="2EE12F4B" w14:textId="5D6D9905" w:rsidR="00513320" w:rsidRPr="00A25E94" w:rsidRDefault="00513320">
            <w:pPr>
              <w:spacing w:before="40" w:after="40" w:line="480" w:lineRule="auto"/>
              <w:jc w:val="both"/>
              <w:rPr>
                <w:rFonts w:cs="Times New Roman"/>
                <w:sz w:val="24"/>
                <w:szCs w:val="24"/>
                <w:lang w:val="en-US"/>
                <w:rPrChange w:id="2421" w:author="NTrinh" w:date="2024-01-26T16:37:00Z">
                  <w:rPr>
                    <w:rFonts w:cs="Times New Roman"/>
                    <w:sz w:val="26"/>
                    <w:szCs w:val="26"/>
                    <w:lang w:val="en-US"/>
                  </w:rPr>
                </w:rPrChange>
              </w:rPr>
              <w:pPrChange w:id="2422" w:author="NTrinh" w:date="2024-01-26T16:37:00Z">
                <w:pPr>
                  <w:spacing w:before="40" w:after="40"/>
                  <w:jc w:val="both"/>
                </w:pPr>
              </w:pPrChange>
            </w:pPr>
            <w:r w:rsidRPr="00A25E94">
              <w:rPr>
                <w:rFonts w:cs="Times New Roman"/>
                <w:sz w:val="24"/>
                <w:szCs w:val="24"/>
                <w:lang w:val="en-US"/>
                <w:rPrChange w:id="2423" w:author="NTrinh" w:date="2024-01-26T16:37:00Z">
                  <w:rPr>
                    <w:rFonts w:cs="Times New Roman"/>
                    <w:sz w:val="26"/>
                    <w:szCs w:val="26"/>
                    <w:lang w:val="en-US"/>
                  </w:rPr>
                </w:rPrChange>
              </w:rPr>
              <w:t>1 = Yes</w:t>
            </w:r>
          </w:p>
        </w:tc>
      </w:tr>
      <w:tr w:rsidR="00513320" w:rsidRPr="00A25E94" w14:paraId="61CE4D2C" w14:textId="77777777" w:rsidTr="00865FFB">
        <w:trPr>
          <w:jc w:val="center"/>
        </w:trPr>
        <w:tc>
          <w:tcPr>
            <w:tcW w:w="2689" w:type="dxa"/>
          </w:tcPr>
          <w:p w14:paraId="494E55FC" w14:textId="070B4A48" w:rsidR="00513320" w:rsidRPr="00A25E94" w:rsidRDefault="00513320">
            <w:pPr>
              <w:spacing w:before="40" w:after="40" w:line="480" w:lineRule="auto"/>
              <w:jc w:val="both"/>
              <w:rPr>
                <w:rFonts w:cs="Times New Roman"/>
                <w:sz w:val="24"/>
                <w:szCs w:val="24"/>
                <w:lang w:val="en-US"/>
                <w:rPrChange w:id="2424" w:author="NTrinh" w:date="2024-01-26T16:37:00Z">
                  <w:rPr>
                    <w:rFonts w:cs="Times New Roman"/>
                    <w:sz w:val="26"/>
                    <w:szCs w:val="26"/>
                    <w:lang w:val="en-US"/>
                  </w:rPr>
                </w:rPrChange>
              </w:rPr>
              <w:pPrChange w:id="2425" w:author="NTrinh" w:date="2024-01-26T16:37:00Z">
                <w:pPr>
                  <w:spacing w:before="40" w:after="40"/>
                  <w:jc w:val="both"/>
                </w:pPr>
              </w:pPrChange>
            </w:pPr>
            <w:r w:rsidRPr="00A25E94">
              <w:rPr>
                <w:rFonts w:cs="Times New Roman"/>
                <w:sz w:val="24"/>
                <w:szCs w:val="24"/>
                <w:rPrChange w:id="2426" w:author="NTrinh" w:date="2024-01-26T16:37:00Z">
                  <w:rPr>
                    <w:rFonts w:cs="Times New Roman"/>
                    <w:sz w:val="26"/>
                    <w:szCs w:val="26"/>
                  </w:rPr>
                </w:rPrChange>
              </w:rPr>
              <w:t>comed_dexamethason</w:t>
            </w:r>
          </w:p>
        </w:tc>
        <w:tc>
          <w:tcPr>
            <w:tcW w:w="1842" w:type="dxa"/>
          </w:tcPr>
          <w:p w14:paraId="5D4584E7" w14:textId="50068F30" w:rsidR="00513320" w:rsidRPr="00A25E94" w:rsidRDefault="00513320">
            <w:pPr>
              <w:spacing w:before="40" w:after="40" w:line="480" w:lineRule="auto"/>
              <w:jc w:val="both"/>
              <w:rPr>
                <w:rFonts w:cs="Times New Roman"/>
                <w:sz w:val="24"/>
                <w:szCs w:val="24"/>
                <w:lang w:val="en-US"/>
                <w:rPrChange w:id="2427" w:author="NTrinh" w:date="2024-01-26T16:37:00Z">
                  <w:rPr>
                    <w:rFonts w:cs="Times New Roman"/>
                    <w:sz w:val="26"/>
                    <w:szCs w:val="26"/>
                    <w:lang w:val="en-US"/>
                  </w:rPr>
                </w:rPrChange>
              </w:rPr>
              <w:pPrChange w:id="2428" w:author="NTrinh" w:date="2024-01-26T16:37:00Z">
                <w:pPr>
                  <w:spacing w:before="40" w:after="40"/>
                  <w:jc w:val="both"/>
                </w:pPr>
              </w:pPrChange>
            </w:pPr>
            <w:r w:rsidRPr="00A25E94">
              <w:rPr>
                <w:rFonts w:cs="Times New Roman"/>
                <w:sz w:val="24"/>
                <w:szCs w:val="24"/>
                <w:lang w:val="en-US"/>
                <w:rPrChange w:id="2429" w:author="NTrinh" w:date="2024-01-26T16:37:00Z">
                  <w:rPr>
                    <w:rFonts w:cs="Times New Roman"/>
                    <w:sz w:val="26"/>
                    <w:szCs w:val="26"/>
                    <w:lang w:val="en-US"/>
                  </w:rPr>
                </w:rPrChange>
              </w:rPr>
              <w:t>number (1)</w:t>
            </w:r>
          </w:p>
        </w:tc>
        <w:tc>
          <w:tcPr>
            <w:tcW w:w="4649" w:type="dxa"/>
          </w:tcPr>
          <w:p w14:paraId="4F088262" w14:textId="10AE9CD9" w:rsidR="00513320" w:rsidRPr="00A25E94" w:rsidRDefault="00513320">
            <w:pPr>
              <w:spacing w:before="40" w:after="40" w:line="480" w:lineRule="auto"/>
              <w:jc w:val="both"/>
              <w:rPr>
                <w:rFonts w:cs="Times New Roman"/>
                <w:sz w:val="24"/>
                <w:szCs w:val="24"/>
                <w:lang w:val="en-US"/>
                <w:rPrChange w:id="2430" w:author="NTrinh" w:date="2024-01-26T16:37:00Z">
                  <w:rPr>
                    <w:rFonts w:cs="Times New Roman"/>
                    <w:sz w:val="26"/>
                    <w:szCs w:val="26"/>
                    <w:lang w:val="en-US"/>
                  </w:rPr>
                </w:rPrChange>
              </w:rPr>
              <w:pPrChange w:id="2431" w:author="NTrinh" w:date="2024-01-26T16:37:00Z">
                <w:pPr>
                  <w:spacing w:before="40" w:after="40"/>
                  <w:jc w:val="both"/>
                </w:pPr>
              </w:pPrChange>
            </w:pPr>
            <w:r w:rsidRPr="00A25E94">
              <w:rPr>
                <w:rFonts w:cs="Times New Roman"/>
                <w:sz w:val="24"/>
                <w:szCs w:val="24"/>
                <w:rPrChange w:id="2432" w:author="NTrinh" w:date="2024-01-26T16:37:00Z">
                  <w:rPr>
                    <w:rFonts w:cs="Times New Roman"/>
                    <w:sz w:val="26"/>
                    <w:szCs w:val="26"/>
                  </w:rPr>
                </w:rPrChange>
              </w:rPr>
              <w:t>Use of dexamethason</w:t>
            </w:r>
            <w:r w:rsidR="00C51830" w:rsidRPr="00A25E94">
              <w:rPr>
                <w:rFonts w:cs="Times New Roman"/>
                <w:sz w:val="24"/>
                <w:szCs w:val="24"/>
                <w:lang w:val="en-US"/>
                <w:rPrChange w:id="2433" w:author="NTrinh" w:date="2024-01-26T16:37:00Z">
                  <w:rPr>
                    <w:rFonts w:cs="Times New Roman"/>
                    <w:sz w:val="26"/>
                    <w:szCs w:val="26"/>
                    <w:lang w:val="en-US"/>
                  </w:rPr>
                </w:rPrChange>
              </w:rPr>
              <w:t>e</w:t>
            </w:r>
          </w:p>
        </w:tc>
        <w:tc>
          <w:tcPr>
            <w:tcW w:w="4535" w:type="dxa"/>
          </w:tcPr>
          <w:p w14:paraId="147EDC18" w14:textId="50943912" w:rsidR="00513320" w:rsidRPr="00A25E94" w:rsidRDefault="00513320">
            <w:pPr>
              <w:spacing w:before="40" w:after="40" w:line="480" w:lineRule="auto"/>
              <w:jc w:val="both"/>
              <w:rPr>
                <w:rFonts w:cs="Times New Roman"/>
                <w:sz w:val="24"/>
                <w:szCs w:val="24"/>
                <w:lang w:val="en-US"/>
                <w:rPrChange w:id="2434" w:author="NTrinh" w:date="2024-01-26T16:37:00Z">
                  <w:rPr>
                    <w:rFonts w:cs="Times New Roman"/>
                    <w:sz w:val="26"/>
                    <w:szCs w:val="26"/>
                    <w:lang w:val="en-US"/>
                  </w:rPr>
                </w:rPrChange>
              </w:rPr>
              <w:pPrChange w:id="2435" w:author="NTrinh" w:date="2024-01-26T16:37:00Z">
                <w:pPr>
                  <w:spacing w:before="40" w:after="40"/>
                  <w:jc w:val="both"/>
                </w:pPr>
              </w:pPrChange>
            </w:pPr>
            <w:r w:rsidRPr="00A25E94">
              <w:rPr>
                <w:rFonts w:cs="Times New Roman"/>
                <w:sz w:val="24"/>
                <w:szCs w:val="24"/>
                <w:lang w:val="en-US"/>
                <w:rPrChange w:id="2436" w:author="NTrinh" w:date="2024-01-26T16:37:00Z">
                  <w:rPr>
                    <w:rFonts w:cs="Times New Roman"/>
                    <w:sz w:val="26"/>
                    <w:szCs w:val="26"/>
                    <w:lang w:val="en-US"/>
                  </w:rPr>
                </w:rPrChange>
              </w:rPr>
              <w:t>1 = Yes</w:t>
            </w:r>
          </w:p>
        </w:tc>
      </w:tr>
      <w:tr w:rsidR="00513320" w:rsidRPr="00A25E94" w14:paraId="48F1F479" w14:textId="77777777" w:rsidTr="00865FFB">
        <w:trPr>
          <w:jc w:val="center"/>
        </w:trPr>
        <w:tc>
          <w:tcPr>
            <w:tcW w:w="2689" w:type="dxa"/>
          </w:tcPr>
          <w:p w14:paraId="0877F325" w14:textId="572D5511" w:rsidR="00513320" w:rsidRPr="00A25E94" w:rsidRDefault="00513320">
            <w:pPr>
              <w:spacing w:before="40" w:after="40" w:line="480" w:lineRule="auto"/>
              <w:jc w:val="both"/>
              <w:rPr>
                <w:rFonts w:cs="Times New Roman"/>
                <w:sz w:val="24"/>
                <w:szCs w:val="24"/>
                <w:lang w:val="en-US"/>
                <w:rPrChange w:id="2437" w:author="NTrinh" w:date="2024-01-26T16:37:00Z">
                  <w:rPr>
                    <w:rFonts w:cs="Times New Roman"/>
                    <w:sz w:val="26"/>
                    <w:szCs w:val="26"/>
                    <w:lang w:val="en-US"/>
                  </w:rPr>
                </w:rPrChange>
              </w:rPr>
              <w:pPrChange w:id="2438" w:author="NTrinh" w:date="2024-01-26T16:37:00Z">
                <w:pPr>
                  <w:spacing w:before="40" w:after="40"/>
                  <w:jc w:val="both"/>
                </w:pPr>
              </w:pPrChange>
            </w:pPr>
            <w:r w:rsidRPr="00A25E94">
              <w:rPr>
                <w:rFonts w:cs="Times New Roman"/>
                <w:sz w:val="24"/>
                <w:szCs w:val="24"/>
                <w:rPrChange w:id="2439" w:author="NTrinh" w:date="2024-01-26T16:37:00Z">
                  <w:rPr>
                    <w:rFonts w:cs="Times New Roman"/>
                    <w:sz w:val="26"/>
                    <w:szCs w:val="26"/>
                  </w:rPr>
                </w:rPrChange>
              </w:rPr>
              <w:lastRenderedPageBreak/>
              <w:t>comed_amiodaron</w:t>
            </w:r>
          </w:p>
        </w:tc>
        <w:tc>
          <w:tcPr>
            <w:tcW w:w="1842" w:type="dxa"/>
          </w:tcPr>
          <w:p w14:paraId="7CB792F4" w14:textId="26AFFE21" w:rsidR="00513320" w:rsidRPr="00A25E94" w:rsidRDefault="00513320">
            <w:pPr>
              <w:spacing w:before="40" w:after="40" w:line="480" w:lineRule="auto"/>
              <w:jc w:val="both"/>
              <w:rPr>
                <w:rFonts w:cs="Times New Roman"/>
                <w:sz w:val="24"/>
                <w:szCs w:val="24"/>
                <w:lang w:val="en-US"/>
                <w:rPrChange w:id="2440" w:author="NTrinh" w:date="2024-01-26T16:37:00Z">
                  <w:rPr>
                    <w:rFonts w:cs="Times New Roman"/>
                    <w:sz w:val="26"/>
                    <w:szCs w:val="26"/>
                    <w:lang w:val="en-US"/>
                  </w:rPr>
                </w:rPrChange>
              </w:rPr>
              <w:pPrChange w:id="2441" w:author="NTrinh" w:date="2024-01-26T16:37:00Z">
                <w:pPr>
                  <w:spacing w:before="40" w:after="40"/>
                  <w:jc w:val="both"/>
                </w:pPr>
              </w:pPrChange>
            </w:pPr>
            <w:r w:rsidRPr="00A25E94">
              <w:rPr>
                <w:rFonts w:cs="Times New Roman"/>
                <w:sz w:val="24"/>
                <w:szCs w:val="24"/>
                <w:lang w:val="en-US"/>
                <w:rPrChange w:id="2442" w:author="NTrinh" w:date="2024-01-26T16:37:00Z">
                  <w:rPr>
                    <w:rFonts w:cs="Times New Roman"/>
                    <w:sz w:val="26"/>
                    <w:szCs w:val="26"/>
                    <w:lang w:val="en-US"/>
                  </w:rPr>
                </w:rPrChange>
              </w:rPr>
              <w:t>number (1)</w:t>
            </w:r>
          </w:p>
        </w:tc>
        <w:tc>
          <w:tcPr>
            <w:tcW w:w="4649" w:type="dxa"/>
          </w:tcPr>
          <w:p w14:paraId="298D838B" w14:textId="15C3E13D" w:rsidR="00513320" w:rsidRPr="00A25E94" w:rsidRDefault="00513320">
            <w:pPr>
              <w:spacing w:before="40" w:after="40" w:line="480" w:lineRule="auto"/>
              <w:jc w:val="both"/>
              <w:rPr>
                <w:rFonts w:cs="Times New Roman"/>
                <w:sz w:val="24"/>
                <w:szCs w:val="24"/>
                <w:lang w:val="en-US"/>
                <w:rPrChange w:id="2443" w:author="NTrinh" w:date="2024-01-26T16:37:00Z">
                  <w:rPr>
                    <w:rFonts w:cs="Times New Roman"/>
                    <w:sz w:val="26"/>
                    <w:szCs w:val="26"/>
                    <w:lang w:val="en-US"/>
                  </w:rPr>
                </w:rPrChange>
              </w:rPr>
              <w:pPrChange w:id="2444" w:author="NTrinh" w:date="2024-01-26T16:37:00Z">
                <w:pPr>
                  <w:spacing w:before="40" w:after="40"/>
                  <w:jc w:val="both"/>
                </w:pPr>
              </w:pPrChange>
            </w:pPr>
            <w:r w:rsidRPr="00A25E94">
              <w:rPr>
                <w:rFonts w:cs="Times New Roman"/>
                <w:sz w:val="24"/>
                <w:szCs w:val="24"/>
                <w:rPrChange w:id="2445" w:author="NTrinh" w:date="2024-01-26T16:37:00Z">
                  <w:rPr>
                    <w:rFonts w:cs="Times New Roman"/>
                    <w:sz w:val="26"/>
                    <w:szCs w:val="26"/>
                  </w:rPr>
                </w:rPrChange>
              </w:rPr>
              <w:t>Use of amiodaron</w:t>
            </w:r>
            <w:r w:rsidR="00C51830" w:rsidRPr="00A25E94">
              <w:rPr>
                <w:rFonts w:cs="Times New Roman"/>
                <w:sz w:val="24"/>
                <w:szCs w:val="24"/>
                <w:lang w:val="en-US"/>
                <w:rPrChange w:id="2446" w:author="NTrinh" w:date="2024-01-26T16:37:00Z">
                  <w:rPr>
                    <w:rFonts w:cs="Times New Roman"/>
                    <w:sz w:val="26"/>
                    <w:szCs w:val="26"/>
                    <w:lang w:val="en-US"/>
                  </w:rPr>
                </w:rPrChange>
              </w:rPr>
              <w:t>e</w:t>
            </w:r>
          </w:p>
        </w:tc>
        <w:tc>
          <w:tcPr>
            <w:tcW w:w="4535" w:type="dxa"/>
          </w:tcPr>
          <w:p w14:paraId="34FC2A5D" w14:textId="615E42BA" w:rsidR="00513320" w:rsidRPr="00A25E94" w:rsidRDefault="00513320">
            <w:pPr>
              <w:spacing w:before="40" w:after="40" w:line="480" w:lineRule="auto"/>
              <w:jc w:val="both"/>
              <w:rPr>
                <w:rFonts w:cs="Times New Roman"/>
                <w:sz w:val="24"/>
                <w:szCs w:val="24"/>
                <w:lang w:val="en-US"/>
                <w:rPrChange w:id="2447" w:author="NTrinh" w:date="2024-01-26T16:37:00Z">
                  <w:rPr>
                    <w:rFonts w:cs="Times New Roman"/>
                    <w:sz w:val="26"/>
                    <w:szCs w:val="26"/>
                    <w:lang w:val="en-US"/>
                  </w:rPr>
                </w:rPrChange>
              </w:rPr>
              <w:pPrChange w:id="2448" w:author="NTrinh" w:date="2024-01-26T16:37:00Z">
                <w:pPr>
                  <w:spacing w:before="40" w:after="40"/>
                  <w:jc w:val="both"/>
                </w:pPr>
              </w:pPrChange>
            </w:pPr>
            <w:r w:rsidRPr="00A25E94">
              <w:rPr>
                <w:rFonts w:cs="Times New Roman"/>
                <w:sz w:val="24"/>
                <w:szCs w:val="24"/>
                <w:lang w:val="en-US"/>
                <w:rPrChange w:id="2449" w:author="NTrinh" w:date="2024-01-26T16:37:00Z">
                  <w:rPr>
                    <w:rFonts w:cs="Times New Roman"/>
                    <w:sz w:val="26"/>
                    <w:szCs w:val="26"/>
                    <w:lang w:val="en-US"/>
                  </w:rPr>
                </w:rPrChange>
              </w:rPr>
              <w:t>1 = Yes</w:t>
            </w:r>
          </w:p>
        </w:tc>
      </w:tr>
      <w:tr w:rsidR="00513320" w:rsidRPr="00A25E94" w14:paraId="5CFA5BAD" w14:textId="77777777" w:rsidTr="00865FFB">
        <w:trPr>
          <w:jc w:val="center"/>
        </w:trPr>
        <w:tc>
          <w:tcPr>
            <w:tcW w:w="2689" w:type="dxa"/>
          </w:tcPr>
          <w:p w14:paraId="40F65482" w14:textId="01254DC3" w:rsidR="00513320" w:rsidRPr="00A25E94" w:rsidRDefault="00513320">
            <w:pPr>
              <w:spacing w:before="40" w:after="40" w:line="480" w:lineRule="auto"/>
              <w:jc w:val="both"/>
              <w:rPr>
                <w:rFonts w:cs="Times New Roman"/>
                <w:sz w:val="24"/>
                <w:szCs w:val="24"/>
                <w:lang w:val="en-US"/>
                <w:rPrChange w:id="2450" w:author="NTrinh" w:date="2024-01-26T16:37:00Z">
                  <w:rPr>
                    <w:rFonts w:cs="Times New Roman"/>
                    <w:sz w:val="26"/>
                    <w:szCs w:val="26"/>
                    <w:lang w:val="en-US"/>
                  </w:rPr>
                </w:rPrChange>
              </w:rPr>
              <w:pPrChange w:id="2451" w:author="NTrinh" w:date="2024-01-26T16:37:00Z">
                <w:pPr>
                  <w:spacing w:before="40" w:after="40"/>
                  <w:jc w:val="both"/>
                </w:pPr>
              </w:pPrChange>
            </w:pPr>
            <w:r w:rsidRPr="00A25E94">
              <w:rPr>
                <w:rFonts w:cs="Times New Roman"/>
                <w:sz w:val="24"/>
                <w:szCs w:val="24"/>
                <w:rPrChange w:id="2452" w:author="NTrinh" w:date="2024-01-26T16:37:00Z">
                  <w:rPr>
                    <w:rFonts w:cs="Times New Roman"/>
                    <w:sz w:val="26"/>
                    <w:szCs w:val="26"/>
                  </w:rPr>
                </w:rPrChange>
              </w:rPr>
              <w:t>comed_furosemid</w:t>
            </w:r>
          </w:p>
        </w:tc>
        <w:tc>
          <w:tcPr>
            <w:tcW w:w="1842" w:type="dxa"/>
          </w:tcPr>
          <w:p w14:paraId="4514DD09" w14:textId="48B4FBB9" w:rsidR="00513320" w:rsidRPr="00A25E94" w:rsidRDefault="00513320">
            <w:pPr>
              <w:spacing w:before="40" w:after="40" w:line="480" w:lineRule="auto"/>
              <w:jc w:val="both"/>
              <w:rPr>
                <w:rFonts w:cs="Times New Roman"/>
                <w:sz w:val="24"/>
                <w:szCs w:val="24"/>
                <w:lang w:val="en-US"/>
                <w:rPrChange w:id="2453" w:author="NTrinh" w:date="2024-01-26T16:37:00Z">
                  <w:rPr>
                    <w:rFonts w:cs="Times New Roman"/>
                    <w:sz w:val="26"/>
                    <w:szCs w:val="26"/>
                    <w:lang w:val="en-US"/>
                  </w:rPr>
                </w:rPrChange>
              </w:rPr>
              <w:pPrChange w:id="2454" w:author="NTrinh" w:date="2024-01-26T16:37:00Z">
                <w:pPr>
                  <w:spacing w:before="40" w:after="40"/>
                  <w:jc w:val="both"/>
                </w:pPr>
              </w:pPrChange>
            </w:pPr>
            <w:r w:rsidRPr="00A25E94">
              <w:rPr>
                <w:rFonts w:cs="Times New Roman"/>
                <w:sz w:val="24"/>
                <w:szCs w:val="24"/>
                <w:lang w:val="en-US"/>
                <w:rPrChange w:id="2455" w:author="NTrinh" w:date="2024-01-26T16:37:00Z">
                  <w:rPr>
                    <w:rFonts w:cs="Times New Roman"/>
                    <w:sz w:val="26"/>
                    <w:szCs w:val="26"/>
                    <w:lang w:val="en-US"/>
                  </w:rPr>
                </w:rPrChange>
              </w:rPr>
              <w:t>number (1)</w:t>
            </w:r>
          </w:p>
        </w:tc>
        <w:tc>
          <w:tcPr>
            <w:tcW w:w="4649" w:type="dxa"/>
          </w:tcPr>
          <w:p w14:paraId="4C708BFE" w14:textId="16A4A1AD" w:rsidR="00513320" w:rsidRPr="00A25E94" w:rsidRDefault="00513320">
            <w:pPr>
              <w:spacing w:before="40" w:after="40" w:line="480" w:lineRule="auto"/>
              <w:jc w:val="both"/>
              <w:rPr>
                <w:rFonts w:cs="Times New Roman"/>
                <w:sz w:val="24"/>
                <w:szCs w:val="24"/>
                <w:lang w:val="en-US"/>
                <w:rPrChange w:id="2456" w:author="NTrinh" w:date="2024-01-26T16:37:00Z">
                  <w:rPr>
                    <w:rFonts w:cs="Times New Roman"/>
                    <w:sz w:val="26"/>
                    <w:szCs w:val="26"/>
                    <w:lang w:val="en-US"/>
                  </w:rPr>
                </w:rPrChange>
              </w:rPr>
              <w:pPrChange w:id="2457" w:author="NTrinh" w:date="2024-01-26T16:37:00Z">
                <w:pPr>
                  <w:spacing w:before="40" w:after="40"/>
                  <w:jc w:val="both"/>
                </w:pPr>
              </w:pPrChange>
            </w:pPr>
            <w:r w:rsidRPr="00A25E94">
              <w:rPr>
                <w:rFonts w:cs="Times New Roman"/>
                <w:sz w:val="24"/>
                <w:szCs w:val="24"/>
                <w:rPrChange w:id="2458" w:author="NTrinh" w:date="2024-01-26T16:37:00Z">
                  <w:rPr>
                    <w:rFonts w:cs="Times New Roman"/>
                    <w:sz w:val="26"/>
                    <w:szCs w:val="26"/>
                  </w:rPr>
                </w:rPrChange>
              </w:rPr>
              <w:t>Use of furosemid</w:t>
            </w:r>
            <w:r w:rsidR="00C51830" w:rsidRPr="00A25E94">
              <w:rPr>
                <w:rFonts w:cs="Times New Roman"/>
                <w:sz w:val="24"/>
                <w:szCs w:val="24"/>
                <w:lang w:val="en-US"/>
                <w:rPrChange w:id="2459" w:author="NTrinh" w:date="2024-01-26T16:37:00Z">
                  <w:rPr>
                    <w:rFonts w:cs="Times New Roman"/>
                    <w:sz w:val="26"/>
                    <w:szCs w:val="26"/>
                    <w:lang w:val="en-US"/>
                  </w:rPr>
                </w:rPrChange>
              </w:rPr>
              <w:t>e</w:t>
            </w:r>
          </w:p>
        </w:tc>
        <w:tc>
          <w:tcPr>
            <w:tcW w:w="4535" w:type="dxa"/>
          </w:tcPr>
          <w:p w14:paraId="14B7746E" w14:textId="7832B594" w:rsidR="00513320" w:rsidRPr="00A25E94" w:rsidRDefault="00513320">
            <w:pPr>
              <w:spacing w:before="40" w:after="40" w:line="480" w:lineRule="auto"/>
              <w:jc w:val="both"/>
              <w:rPr>
                <w:rFonts w:cs="Times New Roman"/>
                <w:sz w:val="24"/>
                <w:szCs w:val="24"/>
                <w:lang w:val="en-US"/>
                <w:rPrChange w:id="2460" w:author="NTrinh" w:date="2024-01-26T16:37:00Z">
                  <w:rPr>
                    <w:rFonts w:cs="Times New Roman"/>
                    <w:sz w:val="26"/>
                    <w:szCs w:val="26"/>
                    <w:lang w:val="en-US"/>
                  </w:rPr>
                </w:rPrChange>
              </w:rPr>
              <w:pPrChange w:id="2461" w:author="NTrinh" w:date="2024-01-26T16:37:00Z">
                <w:pPr>
                  <w:spacing w:before="40" w:after="40"/>
                  <w:jc w:val="both"/>
                </w:pPr>
              </w:pPrChange>
            </w:pPr>
            <w:r w:rsidRPr="00A25E94">
              <w:rPr>
                <w:rFonts w:cs="Times New Roman"/>
                <w:sz w:val="24"/>
                <w:szCs w:val="24"/>
                <w:lang w:val="en-US"/>
                <w:rPrChange w:id="2462" w:author="NTrinh" w:date="2024-01-26T16:37:00Z">
                  <w:rPr>
                    <w:rFonts w:cs="Times New Roman"/>
                    <w:sz w:val="26"/>
                    <w:szCs w:val="26"/>
                    <w:lang w:val="en-US"/>
                  </w:rPr>
                </w:rPrChange>
              </w:rPr>
              <w:t>1 = Yes</w:t>
            </w:r>
          </w:p>
        </w:tc>
      </w:tr>
      <w:tr w:rsidR="00513320" w:rsidRPr="00A25E94" w14:paraId="4ECD2EE4" w14:textId="77777777" w:rsidTr="00865FFB">
        <w:trPr>
          <w:jc w:val="center"/>
        </w:trPr>
        <w:tc>
          <w:tcPr>
            <w:tcW w:w="2689" w:type="dxa"/>
          </w:tcPr>
          <w:p w14:paraId="173152C1" w14:textId="3BF7413E" w:rsidR="00513320" w:rsidRPr="00A25E94" w:rsidRDefault="00513320">
            <w:pPr>
              <w:spacing w:before="40" w:after="40" w:line="480" w:lineRule="auto"/>
              <w:jc w:val="both"/>
              <w:rPr>
                <w:rFonts w:cs="Times New Roman"/>
                <w:sz w:val="24"/>
                <w:szCs w:val="24"/>
                <w:rPrChange w:id="2463" w:author="NTrinh" w:date="2024-01-26T16:37:00Z">
                  <w:rPr>
                    <w:rFonts w:cs="Times New Roman"/>
                    <w:sz w:val="26"/>
                    <w:szCs w:val="26"/>
                  </w:rPr>
                </w:rPrChange>
              </w:rPr>
              <w:pPrChange w:id="2464" w:author="NTrinh" w:date="2024-01-26T16:37:00Z">
                <w:pPr>
                  <w:spacing w:before="40" w:after="40"/>
                  <w:jc w:val="both"/>
                </w:pPr>
              </w:pPrChange>
            </w:pPr>
            <w:r w:rsidRPr="00A25E94">
              <w:rPr>
                <w:rFonts w:cs="Times New Roman"/>
                <w:sz w:val="24"/>
                <w:szCs w:val="24"/>
                <w:rPrChange w:id="2465" w:author="NTrinh" w:date="2024-01-26T16:37:00Z">
                  <w:rPr>
                    <w:rFonts w:cs="Times New Roman"/>
                    <w:sz w:val="26"/>
                    <w:szCs w:val="26"/>
                  </w:rPr>
                </w:rPrChange>
              </w:rPr>
              <w:t>comed_simvas</w:t>
            </w:r>
          </w:p>
        </w:tc>
        <w:tc>
          <w:tcPr>
            <w:tcW w:w="1842" w:type="dxa"/>
          </w:tcPr>
          <w:p w14:paraId="5A406AA3" w14:textId="6229C9D6" w:rsidR="00513320" w:rsidRPr="00A25E94" w:rsidRDefault="00513320">
            <w:pPr>
              <w:spacing w:before="40" w:after="40" w:line="480" w:lineRule="auto"/>
              <w:jc w:val="both"/>
              <w:rPr>
                <w:rFonts w:cs="Times New Roman"/>
                <w:sz w:val="24"/>
                <w:szCs w:val="24"/>
                <w:lang w:val="en-US"/>
                <w:rPrChange w:id="2466" w:author="NTrinh" w:date="2024-01-26T16:37:00Z">
                  <w:rPr>
                    <w:rFonts w:cs="Times New Roman"/>
                    <w:sz w:val="26"/>
                    <w:szCs w:val="26"/>
                    <w:lang w:val="en-US"/>
                  </w:rPr>
                </w:rPrChange>
              </w:rPr>
              <w:pPrChange w:id="2467" w:author="NTrinh" w:date="2024-01-26T16:37:00Z">
                <w:pPr>
                  <w:spacing w:before="40" w:after="40"/>
                  <w:jc w:val="both"/>
                </w:pPr>
              </w:pPrChange>
            </w:pPr>
            <w:r w:rsidRPr="00A25E94">
              <w:rPr>
                <w:rFonts w:cs="Times New Roman"/>
                <w:sz w:val="24"/>
                <w:szCs w:val="24"/>
                <w:lang w:val="en-US"/>
                <w:rPrChange w:id="2468" w:author="NTrinh" w:date="2024-01-26T16:37:00Z">
                  <w:rPr>
                    <w:rFonts w:cs="Times New Roman"/>
                    <w:sz w:val="26"/>
                    <w:szCs w:val="26"/>
                    <w:lang w:val="en-US"/>
                  </w:rPr>
                </w:rPrChange>
              </w:rPr>
              <w:t>number (1)</w:t>
            </w:r>
          </w:p>
        </w:tc>
        <w:tc>
          <w:tcPr>
            <w:tcW w:w="4649" w:type="dxa"/>
          </w:tcPr>
          <w:p w14:paraId="7447E415" w14:textId="502CBDA1" w:rsidR="00513320" w:rsidRPr="00A25E94" w:rsidRDefault="00513320">
            <w:pPr>
              <w:spacing w:before="40" w:after="40" w:line="480" w:lineRule="auto"/>
              <w:jc w:val="both"/>
              <w:rPr>
                <w:rFonts w:cs="Times New Roman"/>
                <w:sz w:val="24"/>
                <w:szCs w:val="24"/>
                <w:lang w:val="en-US"/>
                <w:rPrChange w:id="2469" w:author="NTrinh" w:date="2024-01-26T16:37:00Z">
                  <w:rPr>
                    <w:rFonts w:cs="Times New Roman"/>
                    <w:sz w:val="26"/>
                    <w:szCs w:val="26"/>
                    <w:lang w:val="en-US"/>
                  </w:rPr>
                </w:rPrChange>
              </w:rPr>
              <w:pPrChange w:id="2470" w:author="NTrinh" w:date="2024-01-26T16:37:00Z">
                <w:pPr>
                  <w:spacing w:before="40" w:after="40"/>
                  <w:jc w:val="both"/>
                </w:pPr>
              </w:pPrChange>
            </w:pPr>
            <w:r w:rsidRPr="00A25E94">
              <w:rPr>
                <w:rFonts w:cs="Times New Roman"/>
                <w:sz w:val="24"/>
                <w:szCs w:val="24"/>
                <w:rPrChange w:id="2471" w:author="NTrinh" w:date="2024-01-26T16:37:00Z">
                  <w:rPr>
                    <w:rFonts w:cs="Times New Roman"/>
                    <w:sz w:val="26"/>
                    <w:szCs w:val="26"/>
                  </w:rPr>
                </w:rPrChange>
              </w:rPr>
              <w:t>Use of simvas</w:t>
            </w:r>
            <w:r w:rsidR="00C51830" w:rsidRPr="00A25E94">
              <w:rPr>
                <w:rFonts w:cs="Times New Roman"/>
                <w:sz w:val="24"/>
                <w:szCs w:val="24"/>
                <w:lang w:val="en-US"/>
                <w:rPrChange w:id="2472" w:author="NTrinh" w:date="2024-01-26T16:37:00Z">
                  <w:rPr>
                    <w:rFonts w:cs="Times New Roman"/>
                    <w:sz w:val="26"/>
                    <w:szCs w:val="26"/>
                    <w:lang w:val="en-US"/>
                  </w:rPr>
                </w:rPrChange>
              </w:rPr>
              <w:t>tatin</w:t>
            </w:r>
          </w:p>
        </w:tc>
        <w:tc>
          <w:tcPr>
            <w:tcW w:w="4535" w:type="dxa"/>
          </w:tcPr>
          <w:p w14:paraId="0505E920" w14:textId="4C6CF111" w:rsidR="00513320" w:rsidRPr="00A25E94" w:rsidRDefault="00513320">
            <w:pPr>
              <w:spacing w:before="40" w:after="40" w:line="480" w:lineRule="auto"/>
              <w:jc w:val="both"/>
              <w:rPr>
                <w:rFonts w:cs="Times New Roman"/>
                <w:sz w:val="24"/>
                <w:szCs w:val="24"/>
                <w:lang w:val="en-US"/>
                <w:rPrChange w:id="2473" w:author="NTrinh" w:date="2024-01-26T16:37:00Z">
                  <w:rPr>
                    <w:rFonts w:cs="Times New Roman"/>
                    <w:sz w:val="26"/>
                    <w:szCs w:val="26"/>
                    <w:lang w:val="en-US"/>
                  </w:rPr>
                </w:rPrChange>
              </w:rPr>
              <w:pPrChange w:id="2474" w:author="NTrinh" w:date="2024-01-26T16:37:00Z">
                <w:pPr>
                  <w:spacing w:before="40" w:after="40"/>
                  <w:jc w:val="both"/>
                </w:pPr>
              </w:pPrChange>
            </w:pPr>
            <w:r w:rsidRPr="00A25E94">
              <w:rPr>
                <w:rFonts w:cs="Times New Roman"/>
                <w:sz w:val="24"/>
                <w:szCs w:val="24"/>
                <w:lang w:val="en-US"/>
                <w:rPrChange w:id="2475" w:author="NTrinh" w:date="2024-01-26T16:37:00Z">
                  <w:rPr>
                    <w:rFonts w:cs="Times New Roman"/>
                    <w:sz w:val="26"/>
                    <w:szCs w:val="26"/>
                    <w:lang w:val="en-US"/>
                  </w:rPr>
                </w:rPrChange>
              </w:rPr>
              <w:t>1 = Yes</w:t>
            </w:r>
          </w:p>
        </w:tc>
      </w:tr>
      <w:tr w:rsidR="00513320" w:rsidRPr="00A25E94" w14:paraId="1D1A93B8" w14:textId="77777777" w:rsidTr="00865FFB">
        <w:trPr>
          <w:jc w:val="center"/>
        </w:trPr>
        <w:tc>
          <w:tcPr>
            <w:tcW w:w="2689" w:type="dxa"/>
          </w:tcPr>
          <w:p w14:paraId="1F34B194" w14:textId="178ECDBA" w:rsidR="00513320" w:rsidRPr="00A25E94" w:rsidRDefault="00513320">
            <w:pPr>
              <w:spacing w:before="40" w:after="40" w:line="480" w:lineRule="auto"/>
              <w:jc w:val="both"/>
              <w:rPr>
                <w:rFonts w:cs="Times New Roman"/>
                <w:sz w:val="24"/>
                <w:szCs w:val="24"/>
                <w:rPrChange w:id="2476" w:author="NTrinh" w:date="2024-01-26T16:37:00Z">
                  <w:rPr>
                    <w:rFonts w:cs="Times New Roman"/>
                    <w:sz w:val="26"/>
                    <w:szCs w:val="26"/>
                  </w:rPr>
                </w:rPrChange>
              </w:rPr>
              <w:pPrChange w:id="2477" w:author="NTrinh" w:date="2024-01-26T16:37:00Z">
                <w:pPr>
                  <w:spacing w:before="40" w:after="40"/>
                  <w:jc w:val="both"/>
                </w:pPr>
              </w:pPrChange>
            </w:pPr>
            <w:r w:rsidRPr="00A25E94">
              <w:rPr>
                <w:rFonts w:cs="Times New Roman"/>
                <w:sz w:val="24"/>
                <w:szCs w:val="24"/>
                <w:rPrChange w:id="2478" w:author="NTrinh" w:date="2024-01-26T16:37:00Z">
                  <w:rPr>
                    <w:rFonts w:cs="Times New Roman"/>
                    <w:sz w:val="26"/>
                    <w:szCs w:val="26"/>
                  </w:rPr>
                </w:rPrChange>
              </w:rPr>
              <w:t>comed_bisoprolol</w:t>
            </w:r>
          </w:p>
        </w:tc>
        <w:tc>
          <w:tcPr>
            <w:tcW w:w="1842" w:type="dxa"/>
          </w:tcPr>
          <w:p w14:paraId="438D4C23" w14:textId="78310A94" w:rsidR="00513320" w:rsidRPr="00A25E94" w:rsidRDefault="00513320">
            <w:pPr>
              <w:spacing w:before="40" w:after="40" w:line="480" w:lineRule="auto"/>
              <w:jc w:val="both"/>
              <w:rPr>
                <w:rFonts w:cs="Times New Roman"/>
                <w:sz w:val="24"/>
                <w:szCs w:val="24"/>
                <w:lang w:val="en-US"/>
                <w:rPrChange w:id="2479" w:author="NTrinh" w:date="2024-01-26T16:37:00Z">
                  <w:rPr>
                    <w:rFonts w:cs="Times New Roman"/>
                    <w:sz w:val="26"/>
                    <w:szCs w:val="26"/>
                    <w:lang w:val="en-US"/>
                  </w:rPr>
                </w:rPrChange>
              </w:rPr>
              <w:pPrChange w:id="2480" w:author="NTrinh" w:date="2024-01-26T16:37:00Z">
                <w:pPr>
                  <w:spacing w:before="40" w:after="40"/>
                  <w:jc w:val="both"/>
                </w:pPr>
              </w:pPrChange>
            </w:pPr>
            <w:r w:rsidRPr="00A25E94">
              <w:rPr>
                <w:rFonts w:cs="Times New Roman"/>
                <w:sz w:val="24"/>
                <w:szCs w:val="24"/>
                <w:lang w:val="en-US"/>
                <w:rPrChange w:id="2481" w:author="NTrinh" w:date="2024-01-26T16:37:00Z">
                  <w:rPr>
                    <w:rFonts w:cs="Times New Roman"/>
                    <w:sz w:val="26"/>
                    <w:szCs w:val="26"/>
                    <w:lang w:val="en-US"/>
                  </w:rPr>
                </w:rPrChange>
              </w:rPr>
              <w:t>number (1)</w:t>
            </w:r>
          </w:p>
        </w:tc>
        <w:tc>
          <w:tcPr>
            <w:tcW w:w="4649" w:type="dxa"/>
          </w:tcPr>
          <w:p w14:paraId="1EAEBE99" w14:textId="0A86360C" w:rsidR="00513320" w:rsidRPr="00A25E94" w:rsidRDefault="00513320">
            <w:pPr>
              <w:spacing w:before="40" w:after="40" w:line="480" w:lineRule="auto"/>
              <w:jc w:val="both"/>
              <w:rPr>
                <w:rFonts w:cs="Times New Roman"/>
                <w:sz w:val="24"/>
                <w:szCs w:val="24"/>
                <w:lang w:val="en-US"/>
                <w:rPrChange w:id="2482" w:author="NTrinh" w:date="2024-01-26T16:37:00Z">
                  <w:rPr>
                    <w:rFonts w:cs="Times New Roman"/>
                    <w:sz w:val="26"/>
                    <w:szCs w:val="26"/>
                    <w:lang w:val="en-US"/>
                  </w:rPr>
                </w:rPrChange>
              </w:rPr>
              <w:pPrChange w:id="2483" w:author="NTrinh" w:date="2024-01-26T16:37:00Z">
                <w:pPr>
                  <w:spacing w:before="40" w:after="40"/>
                  <w:jc w:val="both"/>
                </w:pPr>
              </w:pPrChange>
            </w:pPr>
            <w:r w:rsidRPr="00A25E94">
              <w:rPr>
                <w:rFonts w:cs="Times New Roman"/>
                <w:sz w:val="24"/>
                <w:szCs w:val="24"/>
                <w:rPrChange w:id="2484" w:author="NTrinh" w:date="2024-01-26T16:37:00Z">
                  <w:rPr>
                    <w:rFonts w:cs="Times New Roman"/>
                    <w:sz w:val="26"/>
                    <w:szCs w:val="26"/>
                  </w:rPr>
                </w:rPrChange>
              </w:rPr>
              <w:t>Use of bisoprolol</w:t>
            </w:r>
          </w:p>
        </w:tc>
        <w:tc>
          <w:tcPr>
            <w:tcW w:w="4535" w:type="dxa"/>
          </w:tcPr>
          <w:p w14:paraId="30D2ABEE" w14:textId="0A68EE39" w:rsidR="00513320" w:rsidRPr="00A25E94" w:rsidRDefault="00513320">
            <w:pPr>
              <w:spacing w:before="40" w:after="40" w:line="480" w:lineRule="auto"/>
              <w:jc w:val="both"/>
              <w:rPr>
                <w:rFonts w:cs="Times New Roman"/>
                <w:sz w:val="24"/>
                <w:szCs w:val="24"/>
                <w:lang w:val="en-US"/>
                <w:rPrChange w:id="2485" w:author="NTrinh" w:date="2024-01-26T16:37:00Z">
                  <w:rPr>
                    <w:rFonts w:cs="Times New Roman"/>
                    <w:sz w:val="26"/>
                    <w:szCs w:val="26"/>
                    <w:lang w:val="en-US"/>
                  </w:rPr>
                </w:rPrChange>
              </w:rPr>
              <w:pPrChange w:id="2486" w:author="NTrinh" w:date="2024-01-26T16:37:00Z">
                <w:pPr>
                  <w:spacing w:before="40" w:after="40"/>
                  <w:jc w:val="both"/>
                </w:pPr>
              </w:pPrChange>
            </w:pPr>
            <w:r w:rsidRPr="00A25E94">
              <w:rPr>
                <w:rFonts w:cs="Times New Roman"/>
                <w:sz w:val="24"/>
                <w:szCs w:val="24"/>
                <w:lang w:val="en-US"/>
                <w:rPrChange w:id="2487" w:author="NTrinh" w:date="2024-01-26T16:37:00Z">
                  <w:rPr>
                    <w:rFonts w:cs="Times New Roman"/>
                    <w:sz w:val="26"/>
                    <w:szCs w:val="26"/>
                    <w:lang w:val="en-US"/>
                  </w:rPr>
                </w:rPrChange>
              </w:rPr>
              <w:t>1 = Yes</w:t>
            </w:r>
          </w:p>
        </w:tc>
      </w:tr>
      <w:tr w:rsidR="00513320" w:rsidRPr="00A25E94" w14:paraId="27F751A3" w14:textId="77777777" w:rsidTr="00865FFB">
        <w:trPr>
          <w:jc w:val="center"/>
        </w:trPr>
        <w:tc>
          <w:tcPr>
            <w:tcW w:w="2689" w:type="dxa"/>
          </w:tcPr>
          <w:p w14:paraId="6F561B7B" w14:textId="5C77291E" w:rsidR="00513320" w:rsidRPr="00A25E94" w:rsidRDefault="00513320">
            <w:pPr>
              <w:spacing w:before="40" w:after="40" w:line="480" w:lineRule="auto"/>
              <w:jc w:val="both"/>
              <w:rPr>
                <w:rFonts w:cs="Times New Roman"/>
                <w:sz w:val="24"/>
                <w:szCs w:val="24"/>
                <w:rPrChange w:id="2488" w:author="NTrinh" w:date="2024-01-26T16:37:00Z">
                  <w:rPr>
                    <w:rFonts w:cs="Times New Roman"/>
                    <w:sz w:val="26"/>
                    <w:szCs w:val="26"/>
                  </w:rPr>
                </w:rPrChange>
              </w:rPr>
              <w:pPrChange w:id="2489" w:author="NTrinh" w:date="2024-01-26T16:37:00Z">
                <w:pPr>
                  <w:spacing w:before="40" w:after="40"/>
                  <w:jc w:val="both"/>
                </w:pPr>
              </w:pPrChange>
            </w:pPr>
            <w:r w:rsidRPr="00A25E94">
              <w:rPr>
                <w:rFonts w:cs="Times New Roman"/>
                <w:sz w:val="24"/>
                <w:szCs w:val="24"/>
                <w:rPrChange w:id="2490" w:author="NTrinh" w:date="2024-01-26T16:37:00Z">
                  <w:rPr>
                    <w:rFonts w:cs="Times New Roman"/>
                    <w:sz w:val="26"/>
                    <w:szCs w:val="26"/>
                  </w:rPr>
                </w:rPrChange>
              </w:rPr>
              <w:t>comed_diltiazem</w:t>
            </w:r>
          </w:p>
        </w:tc>
        <w:tc>
          <w:tcPr>
            <w:tcW w:w="1842" w:type="dxa"/>
          </w:tcPr>
          <w:p w14:paraId="556925C2" w14:textId="0C6FC8EE" w:rsidR="00513320" w:rsidRPr="00A25E94" w:rsidRDefault="00513320">
            <w:pPr>
              <w:spacing w:before="40" w:after="40" w:line="480" w:lineRule="auto"/>
              <w:jc w:val="both"/>
              <w:rPr>
                <w:rFonts w:cs="Times New Roman"/>
                <w:sz w:val="24"/>
                <w:szCs w:val="24"/>
                <w:lang w:val="en-US"/>
                <w:rPrChange w:id="2491" w:author="NTrinh" w:date="2024-01-26T16:37:00Z">
                  <w:rPr>
                    <w:rFonts w:cs="Times New Roman"/>
                    <w:sz w:val="26"/>
                    <w:szCs w:val="26"/>
                    <w:lang w:val="en-US"/>
                  </w:rPr>
                </w:rPrChange>
              </w:rPr>
              <w:pPrChange w:id="2492" w:author="NTrinh" w:date="2024-01-26T16:37:00Z">
                <w:pPr>
                  <w:spacing w:before="40" w:after="40"/>
                  <w:jc w:val="both"/>
                </w:pPr>
              </w:pPrChange>
            </w:pPr>
            <w:r w:rsidRPr="00A25E94">
              <w:rPr>
                <w:rFonts w:cs="Times New Roman"/>
                <w:sz w:val="24"/>
                <w:szCs w:val="24"/>
                <w:lang w:val="en-US"/>
                <w:rPrChange w:id="2493" w:author="NTrinh" w:date="2024-01-26T16:37:00Z">
                  <w:rPr>
                    <w:rFonts w:cs="Times New Roman"/>
                    <w:sz w:val="26"/>
                    <w:szCs w:val="26"/>
                    <w:lang w:val="en-US"/>
                  </w:rPr>
                </w:rPrChange>
              </w:rPr>
              <w:t>number (1)</w:t>
            </w:r>
          </w:p>
        </w:tc>
        <w:tc>
          <w:tcPr>
            <w:tcW w:w="4649" w:type="dxa"/>
          </w:tcPr>
          <w:p w14:paraId="3DDA68DB" w14:textId="3B01FB79" w:rsidR="00513320" w:rsidRPr="00A25E94" w:rsidRDefault="00513320">
            <w:pPr>
              <w:spacing w:before="40" w:after="40" w:line="480" w:lineRule="auto"/>
              <w:jc w:val="both"/>
              <w:rPr>
                <w:rFonts w:cs="Times New Roman"/>
                <w:sz w:val="24"/>
                <w:szCs w:val="24"/>
                <w:lang w:val="en-US"/>
                <w:rPrChange w:id="2494" w:author="NTrinh" w:date="2024-01-26T16:37:00Z">
                  <w:rPr>
                    <w:rFonts w:cs="Times New Roman"/>
                    <w:sz w:val="26"/>
                    <w:szCs w:val="26"/>
                    <w:lang w:val="en-US"/>
                  </w:rPr>
                </w:rPrChange>
              </w:rPr>
              <w:pPrChange w:id="2495" w:author="NTrinh" w:date="2024-01-26T16:37:00Z">
                <w:pPr>
                  <w:spacing w:before="40" w:after="40"/>
                  <w:jc w:val="both"/>
                </w:pPr>
              </w:pPrChange>
            </w:pPr>
            <w:r w:rsidRPr="00A25E94">
              <w:rPr>
                <w:rFonts w:cs="Times New Roman"/>
                <w:sz w:val="24"/>
                <w:szCs w:val="24"/>
                <w:rPrChange w:id="2496" w:author="NTrinh" w:date="2024-01-26T16:37:00Z">
                  <w:rPr>
                    <w:rFonts w:cs="Times New Roman"/>
                    <w:sz w:val="26"/>
                    <w:szCs w:val="26"/>
                  </w:rPr>
                </w:rPrChange>
              </w:rPr>
              <w:t>Use of diltiazem</w:t>
            </w:r>
          </w:p>
        </w:tc>
        <w:tc>
          <w:tcPr>
            <w:tcW w:w="4535" w:type="dxa"/>
          </w:tcPr>
          <w:p w14:paraId="7EF56A2E" w14:textId="7687BA66" w:rsidR="00513320" w:rsidRPr="00A25E94" w:rsidRDefault="00513320">
            <w:pPr>
              <w:spacing w:before="40" w:after="40" w:line="480" w:lineRule="auto"/>
              <w:jc w:val="both"/>
              <w:rPr>
                <w:rFonts w:cs="Times New Roman"/>
                <w:sz w:val="24"/>
                <w:szCs w:val="24"/>
                <w:lang w:val="en-US"/>
                <w:rPrChange w:id="2497" w:author="NTrinh" w:date="2024-01-26T16:37:00Z">
                  <w:rPr>
                    <w:rFonts w:cs="Times New Roman"/>
                    <w:sz w:val="26"/>
                    <w:szCs w:val="26"/>
                    <w:lang w:val="en-US"/>
                  </w:rPr>
                </w:rPrChange>
              </w:rPr>
              <w:pPrChange w:id="2498" w:author="NTrinh" w:date="2024-01-26T16:37:00Z">
                <w:pPr>
                  <w:spacing w:before="40" w:after="40"/>
                  <w:jc w:val="both"/>
                </w:pPr>
              </w:pPrChange>
            </w:pPr>
            <w:r w:rsidRPr="00A25E94">
              <w:rPr>
                <w:rFonts w:cs="Times New Roman"/>
                <w:sz w:val="24"/>
                <w:szCs w:val="24"/>
                <w:lang w:val="en-US"/>
                <w:rPrChange w:id="2499" w:author="NTrinh" w:date="2024-01-26T16:37:00Z">
                  <w:rPr>
                    <w:rFonts w:cs="Times New Roman"/>
                    <w:sz w:val="26"/>
                    <w:szCs w:val="26"/>
                    <w:lang w:val="en-US"/>
                  </w:rPr>
                </w:rPrChange>
              </w:rPr>
              <w:t>1 = Yes</w:t>
            </w:r>
          </w:p>
        </w:tc>
      </w:tr>
      <w:tr w:rsidR="00513320" w:rsidRPr="00A25E94" w14:paraId="68611F7D" w14:textId="77777777" w:rsidTr="00865FFB">
        <w:trPr>
          <w:jc w:val="center"/>
        </w:trPr>
        <w:tc>
          <w:tcPr>
            <w:tcW w:w="2689" w:type="dxa"/>
          </w:tcPr>
          <w:p w14:paraId="489C66A4" w14:textId="627147DA" w:rsidR="00513320" w:rsidRPr="00A25E94" w:rsidRDefault="00513320">
            <w:pPr>
              <w:spacing w:before="40" w:after="40" w:line="480" w:lineRule="auto"/>
              <w:jc w:val="both"/>
              <w:rPr>
                <w:rFonts w:cs="Times New Roman"/>
                <w:sz w:val="24"/>
                <w:szCs w:val="24"/>
                <w:rPrChange w:id="2500" w:author="NTrinh" w:date="2024-01-26T16:37:00Z">
                  <w:rPr>
                    <w:rFonts w:cs="Times New Roman"/>
                    <w:sz w:val="26"/>
                    <w:szCs w:val="26"/>
                  </w:rPr>
                </w:rPrChange>
              </w:rPr>
              <w:pPrChange w:id="2501" w:author="NTrinh" w:date="2024-01-26T16:37:00Z">
                <w:pPr>
                  <w:spacing w:before="40" w:after="40"/>
                  <w:jc w:val="both"/>
                </w:pPr>
              </w:pPrChange>
            </w:pPr>
            <w:r w:rsidRPr="00A25E94">
              <w:rPr>
                <w:rFonts w:cs="Times New Roman"/>
                <w:sz w:val="24"/>
                <w:szCs w:val="24"/>
                <w:rPrChange w:id="2502" w:author="NTrinh" w:date="2024-01-26T16:37:00Z">
                  <w:rPr>
                    <w:rFonts w:cs="Times New Roman"/>
                    <w:sz w:val="26"/>
                    <w:szCs w:val="26"/>
                  </w:rPr>
                </w:rPrChange>
              </w:rPr>
              <w:t>comed_eptifibatid</w:t>
            </w:r>
          </w:p>
        </w:tc>
        <w:tc>
          <w:tcPr>
            <w:tcW w:w="1842" w:type="dxa"/>
          </w:tcPr>
          <w:p w14:paraId="331A70A1" w14:textId="377BFAFF" w:rsidR="00513320" w:rsidRPr="00A25E94" w:rsidRDefault="00513320">
            <w:pPr>
              <w:spacing w:before="40" w:after="40" w:line="480" w:lineRule="auto"/>
              <w:jc w:val="both"/>
              <w:rPr>
                <w:rFonts w:cs="Times New Roman"/>
                <w:sz w:val="24"/>
                <w:szCs w:val="24"/>
                <w:lang w:val="en-US"/>
                <w:rPrChange w:id="2503" w:author="NTrinh" w:date="2024-01-26T16:37:00Z">
                  <w:rPr>
                    <w:rFonts w:cs="Times New Roman"/>
                    <w:sz w:val="26"/>
                    <w:szCs w:val="26"/>
                    <w:lang w:val="en-US"/>
                  </w:rPr>
                </w:rPrChange>
              </w:rPr>
              <w:pPrChange w:id="2504" w:author="NTrinh" w:date="2024-01-26T16:37:00Z">
                <w:pPr>
                  <w:spacing w:before="40" w:after="40"/>
                  <w:jc w:val="both"/>
                </w:pPr>
              </w:pPrChange>
            </w:pPr>
            <w:r w:rsidRPr="00A25E94">
              <w:rPr>
                <w:rFonts w:cs="Times New Roman"/>
                <w:sz w:val="24"/>
                <w:szCs w:val="24"/>
                <w:lang w:val="en-US"/>
                <w:rPrChange w:id="2505" w:author="NTrinh" w:date="2024-01-26T16:37:00Z">
                  <w:rPr>
                    <w:rFonts w:cs="Times New Roman"/>
                    <w:sz w:val="26"/>
                    <w:szCs w:val="26"/>
                    <w:lang w:val="en-US"/>
                  </w:rPr>
                </w:rPrChange>
              </w:rPr>
              <w:t>number (1)</w:t>
            </w:r>
          </w:p>
        </w:tc>
        <w:tc>
          <w:tcPr>
            <w:tcW w:w="4649" w:type="dxa"/>
          </w:tcPr>
          <w:p w14:paraId="185F9C2B" w14:textId="1E100B58" w:rsidR="00513320" w:rsidRPr="00A25E94" w:rsidRDefault="00513320">
            <w:pPr>
              <w:spacing w:before="40" w:after="40" w:line="480" w:lineRule="auto"/>
              <w:jc w:val="both"/>
              <w:rPr>
                <w:rFonts w:cs="Times New Roman"/>
                <w:sz w:val="24"/>
                <w:szCs w:val="24"/>
                <w:lang w:val="en-US"/>
                <w:rPrChange w:id="2506" w:author="NTrinh" w:date="2024-01-26T16:37:00Z">
                  <w:rPr>
                    <w:rFonts w:cs="Times New Roman"/>
                    <w:sz w:val="26"/>
                    <w:szCs w:val="26"/>
                    <w:lang w:val="en-US"/>
                  </w:rPr>
                </w:rPrChange>
              </w:rPr>
              <w:pPrChange w:id="2507" w:author="NTrinh" w:date="2024-01-26T16:37:00Z">
                <w:pPr>
                  <w:spacing w:before="40" w:after="40"/>
                  <w:jc w:val="both"/>
                </w:pPr>
              </w:pPrChange>
            </w:pPr>
            <w:r w:rsidRPr="00A25E94">
              <w:rPr>
                <w:rFonts w:cs="Times New Roman"/>
                <w:sz w:val="24"/>
                <w:szCs w:val="24"/>
                <w:rPrChange w:id="2508" w:author="NTrinh" w:date="2024-01-26T16:37:00Z">
                  <w:rPr>
                    <w:rFonts w:cs="Times New Roman"/>
                    <w:sz w:val="26"/>
                    <w:szCs w:val="26"/>
                  </w:rPr>
                </w:rPrChange>
              </w:rPr>
              <w:t>Use of eptifibatid</w:t>
            </w:r>
          </w:p>
        </w:tc>
        <w:tc>
          <w:tcPr>
            <w:tcW w:w="4535" w:type="dxa"/>
          </w:tcPr>
          <w:p w14:paraId="26F6E2A2" w14:textId="5006D603" w:rsidR="00513320" w:rsidRPr="00A25E94" w:rsidRDefault="00513320">
            <w:pPr>
              <w:spacing w:before="40" w:after="40" w:line="480" w:lineRule="auto"/>
              <w:jc w:val="both"/>
              <w:rPr>
                <w:rFonts w:cs="Times New Roman"/>
                <w:sz w:val="24"/>
                <w:szCs w:val="24"/>
                <w:lang w:val="en-US"/>
                <w:rPrChange w:id="2509" w:author="NTrinh" w:date="2024-01-26T16:37:00Z">
                  <w:rPr>
                    <w:rFonts w:cs="Times New Roman"/>
                    <w:sz w:val="26"/>
                    <w:szCs w:val="26"/>
                    <w:lang w:val="en-US"/>
                  </w:rPr>
                </w:rPrChange>
              </w:rPr>
              <w:pPrChange w:id="2510" w:author="NTrinh" w:date="2024-01-26T16:37:00Z">
                <w:pPr>
                  <w:spacing w:before="40" w:after="40"/>
                  <w:jc w:val="both"/>
                </w:pPr>
              </w:pPrChange>
            </w:pPr>
            <w:r w:rsidRPr="00A25E94">
              <w:rPr>
                <w:rFonts w:cs="Times New Roman"/>
                <w:sz w:val="24"/>
                <w:szCs w:val="24"/>
                <w:lang w:val="en-US"/>
                <w:rPrChange w:id="2511" w:author="NTrinh" w:date="2024-01-26T16:37:00Z">
                  <w:rPr>
                    <w:rFonts w:cs="Times New Roman"/>
                    <w:sz w:val="26"/>
                    <w:szCs w:val="26"/>
                    <w:lang w:val="en-US"/>
                  </w:rPr>
                </w:rPrChange>
              </w:rPr>
              <w:t>1 = Yes</w:t>
            </w:r>
          </w:p>
        </w:tc>
      </w:tr>
      <w:tr w:rsidR="00513320" w:rsidRPr="00A25E94" w14:paraId="74273275" w14:textId="77777777" w:rsidTr="00865FFB">
        <w:trPr>
          <w:jc w:val="center"/>
        </w:trPr>
        <w:tc>
          <w:tcPr>
            <w:tcW w:w="2689" w:type="dxa"/>
          </w:tcPr>
          <w:p w14:paraId="70337DB5" w14:textId="2EDE5BE0" w:rsidR="00513320" w:rsidRPr="00A25E94" w:rsidRDefault="00513320">
            <w:pPr>
              <w:spacing w:before="40" w:after="40" w:line="480" w:lineRule="auto"/>
              <w:jc w:val="both"/>
              <w:rPr>
                <w:rFonts w:cs="Times New Roman"/>
                <w:sz w:val="24"/>
                <w:szCs w:val="24"/>
                <w:rPrChange w:id="2512" w:author="NTrinh" w:date="2024-01-26T16:37:00Z">
                  <w:rPr>
                    <w:rFonts w:cs="Times New Roman"/>
                    <w:sz w:val="26"/>
                    <w:szCs w:val="26"/>
                  </w:rPr>
                </w:rPrChange>
              </w:rPr>
              <w:pPrChange w:id="2513" w:author="NTrinh" w:date="2024-01-26T16:37:00Z">
                <w:pPr>
                  <w:spacing w:before="40" w:after="40"/>
                  <w:jc w:val="both"/>
                </w:pPr>
              </w:pPrChange>
            </w:pPr>
            <w:r w:rsidRPr="00A25E94">
              <w:rPr>
                <w:rFonts w:cs="Times New Roman"/>
                <w:sz w:val="24"/>
                <w:szCs w:val="24"/>
                <w:rPrChange w:id="2514" w:author="NTrinh" w:date="2024-01-26T16:37:00Z">
                  <w:rPr>
                    <w:rFonts w:cs="Times New Roman"/>
                    <w:sz w:val="26"/>
                    <w:szCs w:val="26"/>
                  </w:rPr>
                </w:rPrChange>
              </w:rPr>
              <w:t>comed_quinidin</w:t>
            </w:r>
          </w:p>
        </w:tc>
        <w:tc>
          <w:tcPr>
            <w:tcW w:w="1842" w:type="dxa"/>
          </w:tcPr>
          <w:p w14:paraId="026A7D92" w14:textId="2A58ECBE" w:rsidR="00513320" w:rsidRPr="00A25E94" w:rsidRDefault="00513320">
            <w:pPr>
              <w:spacing w:before="40" w:after="40" w:line="480" w:lineRule="auto"/>
              <w:jc w:val="both"/>
              <w:rPr>
                <w:rFonts w:cs="Times New Roman"/>
                <w:sz w:val="24"/>
                <w:szCs w:val="24"/>
                <w:lang w:val="en-US"/>
                <w:rPrChange w:id="2515" w:author="NTrinh" w:date="2024-01-26T16:37:00Z">
                  <w:rPr>
                    <w:rFonts w:cs="Times New Roman"/>
                    <w:sz w:val="26"/>
                    <w:szCs w:val="26"/>
                    <w:lang w:val="en-US"/>
                  </w:rPr>
                </w:rPrChange>
              </w:rPr>
              <w:pPrChange w:id="2516" w:author="NTrinh" w:date="2024-01-26T16:37:00Z">
                <w:pPr>
                  <w:spacing w:before="40" w:after="40"/>
                  <w:jc w:val="both"/>
                </w:pPr>
              </w:pPrChange>
            </w:pPr>
            <w:r w:rsidRPr="00A25E94">
              <w:rPr>
                <w:rFonts w:cs="Times New Roman"/>
                <w:sz w:val="24"/>
                <w:szCs w:val="24"/>
                <w:lang w:val="en-US"/>
                <w:rPrChange w:id="2517" w:author="NTrinh" w:date="2024-01-26T16:37:00Z">
                  <w:rPr>
                    <w:rFonts w:cs="Times New Roman"/>
                    <w:sz w:val="26"/>
                    <w:szCs w:val="26"/>
                    <w:lang w:val="en-US"/>
                  </w:rPr>
                </w:rPrChange>
              </w:rPr>
              <w:t>number (1)</w:t>
            </w:r>
          </w:p>
        </w:tc>
        <w:tc>
          <w:tcPr>
            <w:tcW w:w="4649" w:type="dxa"/>
          </w:tcPr>
          <w:p w14:paraId="4A600468" w14:textId="766CF8DD" w:rsidR="00513320" w:rsidRPr="00A25E94" w:rsidRDefault="00513320">
            <w:pPr>
              <w:spacing w:before="40" w:after="40" w:line="480" w:lineRule="auto"/>
              <w:jc w:val="both"/>
              <w:rPr>
                <w:rFonts w:cs="Times New Roman"/>
                <w:sz w:val="24"/>
                <w:szCs w:val="24"/>
                <w:lang w:val="en-US"/>
                <w:rPrChange w:id="2518" w:author="NTrinh" w:date="2024-01-26T16:37:00Z">
                  <w:rPr>
                    <w:rFonts w:cs="Times New Roman"/>
                    <w:sz w:val="26"/>
                    <w:szCs w:val="26"/>
                    <w:lang w:val="en-US"/>
                  </w:rPr>
                </w:rPrChange>
              </w:rPr>
              <w:pPrChange w:id="2519" w:author="NTrinh" w:date="2024-01-26T16:37:00Z">
                <w:pPr>
                  <w:spacing w:before="40" w:after="40"/>
                  <w:jc w:val="both"/>
                </w:pPr>
              </w:pPrChange>
            </w:pPr>
            <w:r w:rsidRPr="00A25E94">
              <w:rPr>
                <w:rFonts w:cs="Times New Roman"/>
                <w:sz w:val="24"/>
                <w:szCs w:val="24"/>
                <w:rPrChange w:id="2520" w:author="NTrinh" w:date="2024-01-26T16:37:00Z">
                  <w:rPr>
                    <w:rFonts w:cs="Times New Roman"/>
                    <w:sz w:val="26"/>
                    <w:szCs w:val="26"/>
                  </w:rPr>
                </w:rPrChange>
              </w:rPr>
              <w:t>Use of quinidin</w:t>
            </w:r>
          </w:p>
        </w:tc>
        <w:tc>
          <w:tcPr>
            <w:tcW w:w="4535" w:type="dxa"/>
          </w:tcPr>
          <w:p w14:paraId="6095F6BA" w14:textId="314D0DC7" w:rsidR="00513320" w:rsidRPr="00A25E94" w:rsidRDefault="00513320">
            <w:pPr>
              <w:spacing w:before="40" w:after="40" w:line="480" w:lineRule="auto"/>
              <w:jc w:val="both"/>
              <w:rPr>
                <w:rFonts w:cs="Times New Roman"/>
                <w:sz w:val="24"/>
                <w:szCs w:val="24"/>
                <w:lang w:val="en-US"/>
                <w:rPrChange w:id="2521" w:author="NTrinh" w:date="2024-01-26T16:37:00Z">
                  <w:rPr>
                    <w:rFonts w:cs="Times New Roman"/>
                    <w:sz w:val="26"/>
                    <w:szCs w:val="26"/>
                    <w:lang w:val="en-US"/>
                  </w:rPr>
                </w:rPrChange>
              </w:rPr>
              <w:pPrChange w:id="2522" w:author="NTrinh" w:date="2024-01-26T16:37:00Z">
                <w:pPr>
                  <w:spacing w:before="40" w:after="40"/>
                  <w:jc w:val="both"/>
                </w:pPr>
              </w:pPrChange>
            </w:pPr>
            <w:r w:rsidRPr="00A25E94">
              <w:rPr>
                <w:rFonts w:cs="Times New Roman"/>
                <w:sz w:val="24"/>
                <w:szCs w:val="24"/>
                <w:lang w:val="en-US"/>
                <w:rPrChange w:id="2523" w:author="NTrinh" w:date="2024-01-26T16:37:00Z">
                  <w:rPr>
                    <w:rFonts w:cs="Times New Roman"/>
                    <w:sz w:val="26"/>
                    <w:szCs w:val="26"/>
                    <w:lang w:val="en-US"/>
                  </w:rPr>
                </w:rPrChange>
              </w:rPr>
              <w:t>1 = Yes</w:t>
            </w:r>
          </w:p>
        </w:tc>
      </w:tr>
      <w:tr w:rsidR="00513320" w:rsidRPr="00A25E94" w14:paraId="79E32C8A" w14:textId="77777777" w:rsidTr="00865FFB">
        <w:trPr>
          <w:jc w:val="center"/>
        </w:trPr>
        <w:tc>
          <w:tcPr>
            <w:tcW w:w="2689" w:type="dxa"/>
          </w:tcPr>
          <w:p w14:paraId="056E9386" w14:textId="23776683" w:rsidR="00513320" w:rsidRPr="00A25E94" w:rsidRDefault="00513320">
            <w:pPr>
              <w:spacing w:before="40" w:after="40" w:line="480" w:lineRule="auto"/>
              <w:jc w:val="both"/>
              <w:rPr>
                <w:rFonts w:cs="Times New Roman"/>
                <w:sz w:val="24"/>
                <w:szCs w:val="24"/>
                <w:rPrChange w:id="2524" w:author="NTrinh" w:date="2024-01-26T16:37:00Z">
                  <w:rPr>
                    <w:rFonts w:cs="Times New Roman"/>
                    <w:sz w:val="26"/>
                    <w:szCs w:val="26"/>
                  </w:rPr>
                </w:rPrChange>
              </w:rPr>
              <w:pPrChange w:id="2525" w:author="NTrinh" w:date="2024-01-26T16:37:00Z">
                <w:pPr>
                  <w:spacing w:before="40" w:after="40"/>
                  <w:jc w:val="both"/>
                </w:pPr>
              </w:pPrChange>
            </w:pPr>
            <w:r w:rsidRPr="00A25E94">
              <w:rPr>
                <w:rFonts w:cs="Times New Roman"/>
                <w:sz w:val="24"/>
                <w:szCs w:val="24"/>
                <w:rPrChange w:id="2526" w:author="NTrinh" w:date="2024-01-26T16:37:00Z">
                  <w:rPr>
                    <w:rFonts w:cs="Times New Roman"/>
                    <w:sz w:val="26"/>
                    <w:szCs w:val="26"/>
                  </w:rPr>
                </w:rPrChange>
              </w:rPr>
              <w:t>comed_haloperidol</w:t>
            </w:r>
          </w:p>
        </w:tc>
        <w:tc>
          <w:tcPr>
            <w:tcW w:w="1842" w:type="dxa"/>
          </w:tcPr>
          <w:p w14:paraId="7E1E3705" w14:textId="307F0247" w:rsidR="00513320" w:rsidRPr="00A25E94" w:rsidRDefault="00513320">
            <w:pPr>
              <w:spacing w:before="40" w:after="40" w:line="480" w:lineRule="auto"/>
              <w:jc w:val="both"/>
              <w:rPr>
                <w:rFonts w:cs="Times New Roman"/>
                <w:sz w:val="24"/>
                <w:szCs w:val="24"/>
                <w:lang w:val="en-US"/>
                <w:rPrChange w:id="2527" w:author="NTrinh" w:date="2024-01-26T16:37:00Z">
                  <w:rPr>
                    <w:rFonts w:cs="Times New Roman"/>
                    <w:sz w:val="26"/>
                    <w:szCs w:val="26"/>
                    <w:lang w:val="en-US"/>
                  </w:rPr>
                </w:rPrChange>
              </w:rPr>
              <w:pPrChange w:id="2528" w:author="NTrinh" w:date="2024-01-26T16:37:00Z">
                <w:pPr>
                  <w:spacing w:before="40" w:after="40"/>
                  <w:jc w:val="both"/>
                </w:pPr>
              </w:pPrChange>
            </w:pPr>
            <w:r w:rsidRPr="00A25E94">
              <w:rPr>
                <w:rFonts w:cs="Times New Roman"/>
                <w:sz w:val="24"/>
                <w:szCs w:val="24"/>
                <w:lang w:val="en-US"/>
                <w:rPrChange w:id="2529" w:author="NTrinh" w:date="2024-01-26T16:37:00Z">
                  <w:rPr>
                    <w:rFonts w:cs="Times New Roman"/>
                    <w:sz w:val="26"/>
                    <w:szCs w:val="26"/>
                    <w:lang w:val="en-US"/>
                  </w:rPr>
                </w:rPrChange>
              </w:rPr>
              <w:t>number (1)</w:t>
            </w:r>
          </w:p>
        </w:tc>
        <w:tc>
          <w:tcPr>
            <w:tcW w:w="4649" w:type="dxa"/>
          </w:tcPr>
          <w:p w14:paraId="6831B59F" w14:textId="479126E3" w:rsidR="00513320" w:rsidRPr="00A25E94" w:rsidRDefault="00513320">
            <w:pPr>
              <w:spacing w:before="40" w:after="40" w:line="480" w:lineRule="auto"/>
              <w:jc w:val="both"/>
              <w:rPr>
                <w:rFonts w:cs="Times New Roman"/>
                <w:sz w:val="24"/>
                <w:szCs w:val="24"/>
                <w:lang w:val="en-US"/>
                <w:rPrChange w:id="2530" w:author="NTrinh" w:date="2024-01-26T16:37:00Z">
                  <w:rPr>
                    <w:rFonts w:cs="Times New Roman"/>
                    <w:sz w:val="26"/>
                    <w:szCs w:val="26"/>
                    <w:lang w:val="en-US"/>
                  </w:rPr>
                </w:rPrChange>
              </w:rPr>
              <w:pPrChange w:id="2531" w:author="NTrinh" w:date="2024-01-26T16:37:00Z">
                <w:pPr>
                  <w:spacing w:before="40" w:after="40"/>
                  <w:jc w:val="both"/>
                </w:pPr>
              </w:pPrChange>
            </w:pPr>
            <w:r w:rsidRPr="00A25E94">
              <w:rPr>
                <w:rFonts w:cs="Times New Roman"/>
                <w:sz w:val="24"/>
                <w:szCs w:val="24"/>
                <w:rPrChange w:id="2532" w:author="NTrinh" w:date="2024-01-26T16:37:00Z">
                  <w:rPr>
                    <w:rFonts w:cs="Times New Roman"/>
                    <w:sz w:val="26"/>
                    <w:szCs w:val="26"/>
                  </w:rPr>
                </w:rPrChange>
              </w:rPr>
              <w:t>Use of haloperidol</w:t>
            </w:r>
          </w:p>
        </w:tc>
        <w:tc>
          <w:tcPr>
            <w:tcW w:w="4535" w:type="dxa"/>
          </w:tcPr>
          <w:p w14:paraId="561189E0" w14:textId="74165937" w:rsidR="00513320" w:rsidRPr="00A25E94" w:rsidRDefault="00513320">
            <w:pPr>
              <w:spacing w:before="40" w:after="40" w:line="480" w:lineRule="auto"/>
              <w:jc w:val="both"/>
              <w:rPr>
                <w:rFonts w:cs="Times New Roman"/>
                <w:sz w:val="24"/>
                <w:szCs w:val="24"/>
                <w:lang w:val="en-US"/>
                <w:rPrChange w:id="2533" w:author="NTrinh" w:date="2024-01-26T16:37:00Z">
                  <w:rPr>
                    <w:rFonts w:cs="Times New Roman"/>
                    <w:sz w:val="26"/>
                    <w:szCs w:val="26"/>
                    <w:lang w:val="en-US"/>
                  </w:rPr>
                </w:rPrChange>
              </w:rPr>
              <w:pPrChange w:id="2534" w:author="NTrinh" w:date="2024-01-26T16:37:00Z">
                <w:pPr>
                  <w:spacing w:before="40" w:after="40"/>
                  <w:jc w:val="both"/>
                </w:pPr>
              </w:pPrChange>
            </w:pPr>
            <w:r w:rsidRPr="00A25E94">
              <w:rPr>
                <w:rFonts w:cs="Times New Roman"/>
                <w:sz w:val="24"/>
                <w:szCs w:val="24"/>
                <w:lang w:val="en-US"/>
                <w:rPrChange w:id="2535" w:author="NTrinh" w:date="2024-01-26T16:37:00Z">
                  <w:rPr>
                    <w:rFonts w:cs="Times New Roman"/>
                    <w:sz w:val="26"/>
                    <w:szCs w:val="26"/>
                    <w:lang w:val="en-US"/>
                  </w:rPr>
                </w:rPrChange>
              </w:rPr>
              <w:t>1 = Yes</w:t>
            </w:r>
          </w:p>
        </w:tc>
      </w:tr>
      <w:tr w:rsidR="00513320" w:rsidRPr="00A25E94" w14:paraId="27A484AD" w14:textId="77777777" w:rsidTr="00865FFB">
        <w:trPr>
          <w:jc w:val="center"/>
        </w:trPr>
        <w:tc>
          <w:tcPr>
            <w:tcW w:w="2689" w:type="dxa"/>
          </w:tcPr>
          <w:p w14:paraId="6BE61921" w14:textId="36A463AA" w:rsidR="00513320" w:rsidRPr="00A25E94" w:rsidRDefault="00513320">
            <w:pPr>
              <w:spacing w:before="40" w:after="40" w:line="480" w:lineRule="auto"/>
              <w:jc w:val="both"/>
              <w:rPr>
                <w:rFonts w:cs="Times New Roman"/>
                <w:sz w:val="24"/>
                <w:szCs w:val="24"/>
                <w:rPrChange w:id="2536" w:author="NTrinh" w:date="2024-01-26T16:37:00Z">
                  <w:rPr>
                    <w:rFonts w:cs="Times New Roman"/>
                    <w:sz w:val="26"/>
                    <w:szCs w:val="26"/>
                  </w:rPr>
                </w:rPrChange>
              </w:rPr>
              <w:pPrChange w:id="2537" w:author="NTrinh" w:date="2024-01-26T16:37:00Z">
                <w:pPr>
                  <w:spacing w:before="40" w:after="40"/>
                  <w:jc w:val="both"/>
                </w:pPr>
              </w:pPrChange>
            </w:pPr>
            <w:r w:rsidRPr="00A25E94">
              <w:rPr>
                <w:rFonts w:cs="Times New Roman"/>
                <w:sz w:val="24"/>
                <w:szCs w:val="24"/>
                <w:rPrChange w:id="2538" w:author="NTrinh" w:date="2024-01-26T16:37:00Z">
                  <w:rPr>
                    <w:rFonts w:cs="Times New Roman"/>
                    <w:sz w:val="26"/>
                    <w:szCs w:val="26"/>
                  </w:rPr>
                </w:rPrChange>
              </w:rPr>
              <w:t>comed_valproic</w:t>
            </w:r>
          </w:p>
        </w:tc>
        <w:tc>
          <w:tcPr>
            <w:tcW w:w="1842" w:type="dxa"/>
          </w:tcPr>
          <w:p w14:paraId="755EEADD" w14:textId="13871BB0" w:rsidR="00513320" w:rsidRPr="00A25E94" w:rsidRDefault="00513320">
            <w:pPr>
              <w:spacing w:before="40" w:after="40" w:line="480" w:lineRule="auto"/>
              <w:jc w:val="both"/>
              <w:rPr>
                <w:rFonts w:cs="Times New Roman"/>
                <w:sz w:val="24"/>
                <w:szCs w:val="24"/>
                <w:lang w:val="en-US"/>
                <w:rPrChange w:id="2539" w:author="NTrinh" w:date="2024-01-26T16:37:00Z">
                  <w:rPr>
                    <w:rFonts w:cs="Times New Roman"/>
                    <w:sz w:val="26"/>
                    <w:szCs w:val="26"/>
                    <w:lang w:val="en-US"/>
                  </w:rPr>
                </w:rPrChange>
              </w:rPr>
              <w:pPrChange w:id="2540" w:author="NTrinh" w:date="2024-01-26T16:37:00Z">
                <w:pPr>
                  <w:spacing w:before="40" w:after="40"/>
                  <w:jc w:val="both"/>
                </w:pPr>
              </w:pPrChange>
            </w:pPr>
            <w:r w:rsidRPr="00A25E94">
              <w:rPr>
                <w:rFonts w:cs="Times New Roman"/>
                <w:sz w:val="24"/>
                <w:szCs w:val="24"/>
                <w:lang w:val="en-US"/>
                <w:rPrChange w:id="2541" w:author="NTrinh" w:date="2024-01-26T16:37:00Z">
                  <w:rPr>
                    <w:rFonts w:cs="Times New Roman"/>
                    <w:sz w:val="26"/>
                    <w:szCs w:val="26"/>
                    <w:lang w:val="en-US"/>
                  </w:rPr>
                </w:rPrChange>
              </w:rPr>
              <w:t>number (1)</w:t>
            </w:r>
          </w:p>
        </w:tc>
        <w:tc>
          <w:tcPr>
            <w:tcW w:w="4649" w:type="dxa"/>
          </w:tcPr>
          <w:p w14:paraId="5565256F" w14:textId="49EC59A2" w:rsidR="00513320" w:rsidRPr="00A25E94" w:rsidRDefault="00513320">
            <w:pPr>
              <w:spacing w:before="40" w:after="40" w:line="480" w:lineRule="auto"/>
              <w:jc w:val="both"/>
              <w:rPr>
                <w:rFonts w:cs="Times New Roman"/>
                <w:sz w:val="24"/>
                <w:szCs w:val="24"/>
                <w:lang w:val="en-US"/>
                <w:rPrChange w:id="2542" w:author="NTrinh" w:date="2024-01-26T16:37:00Z">
                  <w:rPr>
                    <w:rFonts w:cs="Times New Roman"/>
                    <w:sz w:val="26"/>
                    <w:szCs w:val="26"/>
                    <w:lang w:val="en-US"/>
                  </w:rPr>
                </w:rPrChange>
              </w:rPr>
              <w:pPrChange w:id="2543" w:author="NTrinh" w:date="2024-01-26T16:37:00Z">
                <w:pPr>
                  <w:spacing w:before="40" w:after="40"/>
                  <w:jc w:val="both"/>
                </w:pPr>
              </w:pPrChange>
            </w:pPr>
            <w:r w:rsidRPr="00A25E94">
              <w:rPr>
                <w:rFonts w:cs="Times New Roman"/>
                <w:sz w:val="24"/>
                <w:szCs w:val="24"/>
                <w:rPrChange w:id="2544" w:author="NTrinh" w:date="2024-01-26T16:37:00Z">
                  <w:rPr>
                    <w:rFonts w:cs="Times New Roman"/>
                    <w:sz w:val="26"/>
                    <w:szCs w:val="26"/>
                  </w:rPr>
                </w:rPrChange>
              </w:rPr>
              <w:t>Use of valproic</w:t>
            </w:r>
            <w:r w:rsidR="00C51830" w:rsidRPr="00A25E94">
              <w:rPr>
                <w:rFonts w:cs="Times New Roman"/>
                <w:sz w:val="24"/>
                <w:szCs w:val="24"/>
                <w:lang w:val="en-US"/>
                <w:rPrChange w:id="2545" w:author="NTrinh" w:date="2024-01-26T16:37:00Z">
                  <w:rPr>
                    <w:rFonts w:cs="Times New Roman"/>
                    <w:sz w:val="26"/>
                    <w:szCs w:val="26"/>
                    <w:lang w:val="en-US"/>
                  </w:rPr>
                </w:rPrChange>
              </w:rPr>
              <w:t xml:space="preserve"> acid</w:t>
            </w:r>
          </w:p>
        </w:tc>
        <w:tc>
          <w:tcPr>
            <w:tcW w:w="4535" w:type="dxa"/>
          </w:tcPr>
          <w:p w14:paraId="2459E4A0" w14:textId="18698F97" w:rsidR="00513320" w:rsidRPr="00A25E94" w:rsidRDefault="00513320">
            <w:pPr>
              <w:spacing w:before="40" w:after="40" w:line="480" w:lineRule="auto"/>
              <w:jc w:val="both"/>
              <w:rPr>
                <w:rFonts w:cs="Times New Roman"/>
                <w:sz w:val="24"/>
                <w:szCs w:val="24"/>
                <w:lang w:val="en-US"/>
                <w:rPrChange w:id="2546" w:author="NTrinh" w:date="2024-01-26T16:37:00Z">
                  <w:rPr>
                    <w:rFonts w:cs="Times New Roman"/>
                    <w:sz w:val="26"/>
                    <w:szCs w:val="26"/>
                    <w:lang w:val="en-US"/>
                  </w:rPr>
                </w:rPrChange>
              </w:rPr>
              <w:pPrChange w:id="2547" w:author="NTrinh" w:date="2024-01-26T16:37:00Z">
                <w:pPr>
                  <w:spacing w:before="40" w:after="40"/>
                  <w:jc w:val="both"/>
                </w:pPr>
              </w:pPrChange>
            </w:pPr>
            <w:r w:rsidRPr="00A25E94">
              <w:rPr>
                <w:rFonts w:cs="Times New Roman"/>
                <w:sz w:val="24"/>
                <w:szCs w:val="24"/>
                <w:lang w:val="en-US"/>
                <w:rPrChange w:id="2548" w:author="NTrinh" w:date="2024-01-26T16:37:00Z">
                  <w:rPr>
                    <w:rFonts w:cs="Times New Roman"/>
                    <w:sz w:val="26"/>
                    <w:szCs w:val="26"/>
                    <w:lang w:val="en-US"/>
                  </w:rPr>
                </w:rPrChange>
              </w:rPr>
              <w:t>1 = Yes</w:t>
            </w:r>
          </w:p>
        </w:tc>
      </w:tr>
      <w:tr w:rsidR="00513320" w:rsidRPr="00A25E94" w14:paraId="55C8F4B1" w14:textId="77777777" w:rsidTr="00865FFB">
        <w:trPr>
          <w:jc w:val="center"/>
        </w:trPr>
        <w:tc>
          <w:tcPr>
            <w:tcW w:w="2689" w:type="dxa"/>
          </w:tcPr>
          <w:p w14:paraId="10F27519" w14:textId="5B9053D0" w:rsidR="00513320" w:rsidRPr="00A25E94" w:rsidRDefault="00513320">
            <w:pPr>
              <w:spacing w:before="40" w:after="40" w:line="480" w:lineRule="auto"/>
              <w:jc w:val="both"/>
              <w:rPr>
                <w:rFonts w:cs="Times New Roman"/>
                <w:sz w:val="24"/>
                <w:szCs w:val="24"/>
                <w:rPrChange w:id="2549" w:author="NTrinh" w:date="2024-01-26T16:37:00Z">
                  <w:rPr>
                    <w:rFonts w:cs="Times New Roman"/>
                    <w:sz w:val="26"/>
                    <w:szCs w:val="26"/>
                  </w:rPr>
                </w:rPrChange>
              </w:rPr>
              <w:pPrChange w:id="2550" w:author="NTrinh" w:date="2024-01-26T16:37:00Z">
                <w:pPr>
                  <w:spacing w:before="40" w:after="40"/>
                  <w:jc w:val="both"/>
                </w:pPr>
              </w:pPrChange>
            </w:pPr>
            <w:r w:rsidRPr="00A25E94">
              <w:rPr>
                <w:rFonts w:cs="Times New Roman"/>
                <w:sz w:val="24"/>
                <w:szCs w:val="24"/>
                <w:rPrChange w:id="2551" w:author="NTrinh" w:date="2024-01-26T16:37:00Z">
                  <w:rPr>
                    <w:rFonts w:cs="Times New Roman"/>
                    <w:sz w:val="26"/>
                    <w:szCs w:val="26"/>
                  </w:rPr>
                </w:rPrChange>
              </w:rPr>
              <w:t>comed_carbamazepin</w:t>
            </w:r>
          </w:p>
        </w:tc>
        <w:tc>
          <w:tcPr>
            <w:tcW w:w="1842" w:type="dxa"/>
          </w:tcPr>
          <w:p w14:paraId="4082FF19" w14:textId="413DE3C3" w:rsidR="00513320" w:rsidRPr="00A25E94" w:rsidRDefault="00513320">
            <w:pPr>
              <w:spacing w:before="40" w:after="40" w:line="480" w:lineRule="auto"/>
              <w:jc w:val="both"/>
              <w:rPr>
                <w:rFonts w:cs="Times New Roman"/>
                <w:sz w:val="24"/>
                <w:szCs w:val="24"/>
                <w:lang w:val="en-US"/>
                <w:rPrChange w:id="2552" w:author="NTrinh" w:date="2024-01-26T16:37:00Z">
                  <w:rPr>
                    <w:rFonts w:cs="Times New Roman"/>
                    <w:sz w:val="26"/>
                    <w:szCs w:val="26"/>
                    <w:lang w:val="en-US"/>
                  </w:rPr>
                </w:rPrChange>
              </w:rPr>
              <w:pPrChange w:id="2553" w:author="NTrinh" w:date="2024-01-26T16:37:00Z">
                <w:pPr>
                  <w:spacing w:before="40" w:after="40"/>
                  <w:jc w:val="both"/>
                </w:pPr>
              </w:pPrChange>
            </w:pPr>
            <w:r w:rsidRPr="00A25E94">
              <w:rPr>
                <w:rFonts w:cs="Times New Roman"/>
                <w:sz w:val="24"/>
                <w:szCs w:val="24"/>
                <w:lang w:val="en-US"/>
                <w:rPrChange w:id="2554" w:author="NTrinh" w:date="2024-01-26T16:37:00Z">
                  <w:rPr>
                    <w:rFonts w:cs="Times New Roman"/>
                    <w:sz w:val="26"/>
                    <w:szCs w:val="26"/>
                    <w:lang w:val="en-US"/>
                  </w:rPr>
                </w:rPrChange>
              </w:rPr>
              <w:t>number (1)</w:t>
            </w:r>
          </w:p>
        </w:tc>
        <w:tc>
          <w:tcPr>
            <w:tcW w:w="4649" w:type="dxa"/>
          </w:tcPr>
          <w:p w14:paraId="7C8132B4" w14:textId="0B377E16" w:rsidR="00513320" w:rsidRPr="00A25E94" w:rsidRDefault="00513320">
            <w:pPr>
              <w:spacing w:before="40" w:after="40" w:line="480" w:lineRule="auto"/>
              <w:jc w:val="both"/>
              <w:rPr>
                <w:rFonts w:cs="Times New Roman"/>
                <w:sz w:val="24"/>
                <w:szCs w:val="24"/>
                <w:lang w:val="en-US"/>
                <w:rPrChange w:id="2555" w:author="NTrinh" w:date="2024-01-26T16:37:00Z">
                  <w:rPr>
                    <w:rFonts w:cs="Times New Roman"/>
                    <w:sz w:val="26"/>
                    <w:szCs w:val="26"/>
                    <w:lang w:val="en-US"/>
                  </w:rPr>
                </w:rPrChange>
              </w:rPr>
              <w:pPrChange w:id="2556" w:author="NTrinh" w:date="2024-01-26T16:37:00Z">
                <w:pPr>
                  <w:spacing w:before="40" w:after="40"/>
                  <w:jc w:val="both"/>
                </w:pPr>
              </w:pPrChange>
            </w:pPr>
            <w:r w:rsidRPr="00A25E94">
              <w:rPr>
                <w:rFonts w:cs="Times New Roman"/>
                <w:sz w:val="24"/>
                <w:szCs w:val="24"/>
                <w:rPrChange w:id="2557" w:author="NTrinh" w:date="2024-01-26T16:37:00Z">
                  <w:rPr>
                    <w:rFonts w:cs="Times New Roman"/>
                    <w:sz w:val="26"/>
                    <w:szCs w:val="26"/>
                  </w:rPr>
                </w:rPrChange>
              </w:rPr>
              <w:t>Use of carbamazepin</w:t>
            </w:r>
            <w:r w:rsidR="00C51830" w:rsidRPr="00A25E94">
              <w:rPr>
                <w:rFonts w:cs="Times New Roman"/>
                <w:sz w:val="24"/>
                <w:szCs w:val="24"/>
                <w:lang w:val="en-US"/>
                <w:rPrChange w:id="2558" w:author="NTrinh" w:date="2024-01-26T16:37:00Z">
                  <w:rPr>
                    <w:rFonts w:cs="Times New Roman"/>
                    <w:sz w:val="26"/>
                    <w:szCs w:val="26"/>
                    <w:lang w:val="en-US"/>
                  </w:rPr>
                </w:rPrChange>
              </w:rPr>
              <w:t>e</w:t>
            </w:r>
          </w:p>
        </w:tc>
        <w:tc>
          <w:tcPr>
            <w:tcW w:w="4535" w:type="dxa"/>
          </w:tcPr>
          <w:p w14:paraId="03830E51" w14:textId="24B64A08" w:rsidR="00513320" w:rsidRPr="00A25E94" w:rsidRDefault="00513320">
            <w:pPr>
              <w:spacing w:before="40" w:after="40" w:line="480" w:lineRule="auto"/>
              <w:jc w:val="both"/>
              <w:rPr>
                <w:rFonts w:cs="Times New Roman"/>
                <w:sz w:val="24"/>
                <w:szCs w:val="24"/>
                <w:lang w:val="en-US"/>
                <w:rPrChange w:id="2559" w:author="NTrinh" w:date="2024-01-26T16:37:00Z">
                  <w:rPr>
                    <w:rFonts w:cs="Times New Roman"/>
                    <w:sz w:val="26"/>
                    <w:szCs w:val="26"/>
                    <w:lang w:val="en-US"/>
                  </w:rPr>
                </w:rPrChange>
              </w:rPr>
              <w:pPrChange w:id="2560" w:author="NTrinh" w:date="2024-01-26T16:37:00Z">
                <w:pPr>
                  <w:spacing w:before="40" w:after="40"/>
                  <w:jc w:val="both"/>
                </w:pPr>
              </w:pPrChange>
            </w:pPr>
            <w:r w:rsidRPr="00A25E94">
              <w:rPr>
                <w:rFonts w:cs="Times New Roman"/>
                <w:sz w:val="24"/>
                <w:szCs w:val="24"/>
                <w:lang w:val="en-US"/>
                <w:rPrChange w:id="2561" w:author="NTrinh" w:date="2024-01-26T16:37:00Z">
                  <w:rPr>
                    <w:rFonts w:cs="Times New Roman"/>
                    <w:sz w:val="26"/>
                    <w:szCs w:val="26"/>
                    <w:lang w:val="en-US"/>
                  </w:rPr>
                </w:rPrChange>
              </w:rPr>
              <w:t>1 = Yes</w:t>
            </w:r>
          </w:p>
        </w:tc>
      </w:tr>
      <w:tr w:rsidR="00513320" w:rsidRPr="00A25E94" w14:paraId="39A58AAE" w14:textId="77777777" w:rsidTr="00865FFB">
        <w:trPr>
          <w:jc w:val="center"/>
        </w:trPr>
        <w:tc>
          <w:tcPr>
            <w:tcW w:w="2689" w:type="dxa"/>
          </w:tcPr>
          <w:p w14:paraId="2C27EA30" w14:textId="4AEC3159" w:rsidR="00513320" w:rsidRPr="00A25E94" w:rsidRDefault="00513320">
            <w:pPr>
              <w:spacing w:before="40" w:after="40" w:line="480" w:lineRule="auto"/>
              <w:jc w:val="both"/>
              <w:rPr>
                <w:rFonts w:cs="Times New Roman"/>
                <w:sz w:val="24"/>
                <w:szCs w:val="24"/>
                <w:rPrChange w:id="2562" w:author="NTrinh" w:date="2024-01-26T16:37:00Z">
                  <w:rPr>
                    <w:rFonts w:cs="Times New Roman"/>
                    <w:sz w:val="26"/>
                    <w:szCs w:val="26"/>
                  </w:rPr>
                </w:rPrChange>
              </w:rPr>
              <w:pPrChange w:id="2563" w:author="NTrinh" w:date="2024-01-26T16:37:00Z">
                <w:pPr>
                  <w:spacing w:before="40" w:after="40"/>
                  <w:jc w:val="both"/>
                </w:pPr>
              </w:pPrChange>
            </w:pPr>
            <w:r w:rsidRPr="00A25E94">
              <w:rPr>
                <w:rFonts w:cs="Times New Roman"/>
                <w:sz w:val="24"/>
                <w:szCs w:val="24"/>
                <w:rPrChange w:id="2564" w:author="NTrinh" w:date="2024-01-26T16:37:00Z">
                  <w:rPr>
                    <w:rFonts w:cs="Times New Roman"/>
                    <w:sz w:val="26"/>
                    <w:szCs w:val="26"/>
                  </w:rPr>
                </w:rPrChange>
              </w:rPr>
              <w:t>comed_phenytoin</w:t>
            </w:r>
          </w:p>
        </w:tc>
        <w:tc>
          <w:tcPr>
            <w:tcW w:w="1842" w:type="dxa"/>
          </w:tcPr>
          <w:p w14:paraId="124FFE99" w14:textId="7E578BD9" w:rsidR="00513320" w:rsidRPr="00A25E94" w:rsidRDefault="00513320">
            <w:pPr>
              <w:spacing w:before="40" w:after="40" w:line="480" w:lineRule="auto"/>
              <w:jc w:val="both"/>
              <w:rPr>
                <w:rFonts w:cs="Times New Roman"/>
                <w:sz w:val="24"/>
                <w:szCs w:val="24"/>
                <w:lang w:val="en-US"/>
                <w:rPrChange w:id="2565" w:author="NTrinh" w:date="2024-01-26T16:37:00Z">
                  <w:rPr>
                    <w:rFonts w:cs="Times New Roman"/>
                    <w:sz w:val="26"/>
                    <w:szCs w:val="26"/>
                    <w:lang w:val="en-US"/>
                  </w:rPr>
                </w:rPrChange>
              </w:rPr>
              <w:pPrChange w:id="2566" w:author="NTrinh" w:date="2024-01-26T16:37:00Z">
                <w:pPr>
                  <w:spacing w:before="40" w:after="40"/>
                  <w:jc w:val="both"/>
                </w:pPr>
              </w:pPrChange>
            </w:pPr>
            <w:r w:rsidRPr="00A25E94">
              <w:rPr>
                <w:rFonts w:cs="Times New Roman"/>
                <w:sz w:val="24"/>
                <w:szCs w:val="24"/>
                <w:lang w:val="en-US"/>
                <w:rPrChange w:id="2567" w:author="NTrinh" w:date="2024-01-26T16:37:00Z">
                  <w:rPr>
                    <w:rFonts w:cs="Times New Roman"/>
                    <w:sz w:val="26"/>
                    <w:szCs w:val="26"/>
                    <w:lang w:val="en-US"/>
                  </w:rPr>
                </w:rPrChange>
              </w:rPr>
              <w:t>number (1)</w:t>
            </w:r>
          </w:p>
        </w:tc>
        <w:tc>
          <w:tcPr>
            <w:tcW w:w="4649" w:type="dxa"/>
          </w:tcPr>
          <w:p w14:paraId="21E6DED1" w14:textId="2D3EFE58" w:rsidR="00513320" w:rsidRPr="00A25E94" w:rsidRDefault="00513320">
            <w:pPr>
              <w:spacing w:before="40" w:after="40" w:line="480" w:lineRule="auto"/>
              <w:jc w:val="both"/>
              <w:rPr>
                <w:rFonts w:cs="Times New Roman"/>
                <w:sz w:val="24"/>
                <w:szCs w:val="24"/>
                <w:lang w:val="en-US"/>
                <w:rPrChange w:id="2568" w:author="NTrinh" w:date="2024-01-26T16:37:00Z">
                  <w:rPr>
                    <w:rFonts w:cs="Times New Roman"/>
                    <w:sz w:val="26"/>
                    <w:szCs w:val="26"/>
                    <w:lang w:val="en-US"/>
                  </w:rPr>
                </w:rPrChange>
              </w:rPr>
              <w:pPrChange w:id="2569" w:author="NTrinh" w:date="2024-01-26T16:37:00Z">
                <w:pPr>
                  <w:spacing w:before="40" w:after="40"/>
                  <w:jc w:val="both"/>
                </w:pPr>
              </w:pPrChange>
            </w:pPr>
            <w:r w:rsidRPr="00A25E94">
              <w:rPr>
                <w:rFonts w:cs="Times New Roman"/>
                <w:sz w:val="24"/>
                <w:szCs w:val="24"/>
                <w:rPrChange w:id="2570" w:author="NTrinh" w:date="2024-01-26T16:37:00Z">
                  <w:rPr>
                    <w:rFonts w:cs="Times New Roman"/>
                    <w:sz w:val="26"/>
                    <w:szCs w:val="26"/>
                  </w:rPr>
                </w:rPrChange>
              </w:rPr>
              <w:t>Use of phenytoin</w:t>
            </w:r>
          </w:p>
        </w:tc>
        <w:tc>
          <w:tcPr>
            <w:tcW w:w="4535" w:type="dxa"/>
          </w:tcPr>
          <w:p w14:paraId="30FECA59" w14:textId="0042D4E6" w:rsidR="00513320" w:rsidRPr="00A25E94" w:rsidRDefault="00513320">
            <w:pPr>
              <w:spacing w:before="40" w:after="40" w:line="480" w:lineRule="auto"/>
              <w:jc w:val="both"/>
              <w:rPr>
                <w:rFonts w:cs="Times New Roman"/>
                <w:sz w:val="24"/>
                <w:szCs w:val="24"/>
                <w:lang w:val="en-US"/>
                <w:rPrChange w:id="2571" w:author="NTrinh" w:date="2024-01-26T16:37:00Z">
                  <w:rPr>
                    <w:rFonts w:cs="Times New Roman"/>
                    <w:sz w:val="26"/>
                    <w:szCs w:val="26"/>
                    <w:lang w:val="en-US"/>
                  </w:rPr>
                </w:rPrChange>
              </w:rPr>
              <w:pPrChange w:id="2572" w:author="NTrinh" w:date="2024-01-26T16:37:00Z">
                <w:pPr>
                  <w:spacing w:before="40" w:after="40"/>
                  <w:jc w:val="both"/>
                </w:pPr>
              </w:pPrChange>
            </w:pPr>
            <w:r w:rsidRPr="00A25E94">
              <w:rPr>
                <w:rFonts w:cs="Times New Roman"/>
                <w:sz w:val="24"/>
                <w:szCs w:val="24"/>
                <w:lang w:val="en-US"/>
                <w:rPrChange w:id="2573" w:author="NTrinh" w:date="2024-01-26T16:37:00Z">
                  <w:rPr>
                    <w:rFonts w:cs="Times New Roman"/>
                    <w:sz w:val="26"/>
                    <w:szCs w:val="26"/>
                    <w:lang w:val="en-US"/>
                  </w:rPr>
                </w:rPrChange>
              </w:rPr>
              <w:t>1 = Yes</w:t>
            </w:r>
          </w:p>
        </w:tc>
      </w:tr>
      <w:tr w:rsidR="00513320" w:rsidRPr="00A25E94" w14:paraId="469B0CA7" w14:textId="77777777" w:rsidTr="00865FFB">
        <w:trPr>
          <w:jc w:val="center"/>
        </w:trPr>
        <w:tc>
          <w:tcPr>
            <w:tcW w:w="2689" w:type="dxa"/>
          </w:tcPr>
          <w:p w14:paraId="4A0B3288" w14:textId="622DF48D" w:rsidR="00513320" w:rsidRPr="00A25E94" w:rsidRDefault="00513320">
            <w:pPr>
              <w:spacing w:before="40" w:after="40" w:line="480" w:lineRule="auto"/>
              <w:jc w:val="both"/>
              <w:rPr>
                <w:rFonts w:cs="Times New Roman"/>
                <w:sz w:val="24"/>
                <w:szCs w:val="24"/>
                <w:rPrChange w:id="2574" w:author="NTrinh" w:date="2024-01-26T16:37:00Z">
                  <w:rPr>
                    <w:rFonts w:cs="Times New Roman"/>
                    <w:sz w:val="26"/>
                    <w:szCs w:val="26"/>
                  </w:rPr>
                </w:rPrChange>
              </w:rPr>
              <w:pPrChange w:id="2575" w:author="NTrinh" w:date="2024-01-26T16:37:00Z">
                <w:pPr>
                  <w:spacing w:before="40" w:after="40"/>
                  <w:jc w:val="both"/>
                </w:pPr>
              </w:pPrChange>
            </w:pPr>
            <w:r w:rsidRPr="00A25E94">
              <w:rPr>
                <w:rFonts w:cs="Times New Roman"/>
                <w:sz w:val="24"/>
                <w:szCs w:val="24"/>
                <w:rPrChange w:id="2576" w:author="NTrinh" w:date="2024-01-26T16:37:00Z">
                  <w:rPr>
                    <w:rFonts w:cs="Times New Roman"/>
                    <w:sz w:val="26"/>
                    <w:szCs w:val="26"/>
                  </w:rPr>
                </w:rPrChange>
              </w:rPr>
              <w:t>comed_mirtazapin</w:t>
            </w:r>
          </w:p>
        </w:tc>
        <w:tc>
          <w:tcPr>
            <w:tcW w:w="1842" w:type="dxa"/>
          </w:tcPr>
          <w:p w14:paraId="2A9E70A3" w14:textId="7F9D0621" w:rsidR="00513320" w:rsidRPr="00A25E94" w:rsidRDefault="00513320">
            <w:pPr>
              <w:spacing w:before="40" w:after="40" w:line="480" w:lineRule="auto"/>
              <w:jc w:val="both"/>
              <w:rPr>
                <w:rFonts w:cs="Times New Roman"/>
                <w:sz w:val="24"/>
                <w:szCs w:val="24"/>
                <w:lang w:val="en-US"/>
                <w:rPrChange w:id="2577" w:author="NTrinh" w:date="2024-01-26T16:37:00Z">
                  <w:rPr>
                    <w:rFonts w:cs="Times New Roman"/>
                    <w:sz w:val="26"/>
                    <w:szCs w:val="26"/>
                    <w:lang w:val="en-US"/>
                  </w:rPr>
                </w:rPrChange>
              </w:rPr>
              <w:pPrChange w:id="2578" w:author="NTrinh" w:date="2024-01-26T16:37:00Z">
                <w:pPr>
                  <w:spacing w:before="40" w:after="40"/>
                  <w:jc w:val="both"/>
                </w:pPr>
              </w:pPrChange>
            </w:pPr>
            <w:r w:rsidRPr="00A25E94">
              <w:rPr>
                <w:rFonts w:cs="Times New Roman"/>
                <w:sz w:val="24"/>
                <w:szCs w:val="24"/>
                <w:lang w:val="en-US"/>
                <w:rPrChange w:id="2579" w:author="NTrinh" w:date="2024-01-26T16:37:00Z">
                  <w:rPr>
                    <w:rFonts w:cs="Times New Roman"/>
                    <w:sz w:val="26"/>
                    <w:szCs w:val="26"/>
                    <w:lang w:val="en-US"/>
                  </w:rPr>
                </w:rPrChange>
              </w:rPr>
              <w:t>number (1)</w:t>
            </w:r>
          </w:p>
        </w:tc>
        <w:tc>
          <w:tcPr>
            <w:tcW w:w="4649" w:type="dxa"/>
          </w:tcPr>
          <w:p w14:paraId="1B53DFE7" w14:textId="6AECCA7C" w:rsidR="00513320" w:rsidRPr="00A25E94" w:rsidRDefault="00513320">
            <w:pPr>
              <w:spacing w:before="40" w:after="40" w:line="480" w:lineRule="auto"/>
              <w:jc w:val="both"/>
              <w:rPr>
                <w:rFonts w:cs="Times New Roman"/>
                <w:sz w:val="24"/>
                <w:szCs w:val="24"/>
                <w:lang w:val="en-US"/>
                <w:rPrChange w:id="2580" w:author="NTrinh" w:date="2024-01-26T16:37:00Z">
                  <w:rPr>
                    <w:rFonts w:cs="Times New Roman"/>
                    <w:sz w:val="26"/>
                    <w:szCs w:val="26"/>
                    <w:lang w:val="en-US"/>
                  </w:rPr>
                </w:rPrChange>
              </w:rPr>
              <w:pPrChange w:id="2581" w:author="NTrinh" w:date="2024-01-26T16:37:00Z">
                <w:pPr>
                  <w:spacing w:before="40" w:after="40"/>
                  <w:jc w:val="both"/>
                </w:pPr>
              </w:pPrChange>
            </w:pPr>
            <w:r w:rsidRPr="00A25E94">
              <w:rPr>
                <w:rFonts w:cs="Times New Roman"/>
                <w:sz w:val="24"/>
                <w:szCs w:val="24"/>
                <w:rPrChange w:id="2582" w:author="NTrinh" w:date="2024-01-26T16:37:00Z">
                  <w:rPr>
                    <w:rFonts w:cs="Times New Roman"/>
                    <w:sz w:val="26"/>
                    <w:szCs w:val="26"/>
                  </w:rPr>
                </w:rPrChange>
              </w:rPr>
              <w:t>Use of mirtazapin</w:t>
            </w:r>
            <w:r w:rsidR="00C51830" w:rsidRPr="00A25E94">
              <w:rPr>
                <w:rFonts w:cs="Times New Roman"/>
                <w:sz w:val="24"/>
                <w:szCs w:val="24"/>
                <w:lang w:val="en-US"/>
                <w:rPrChange w:id="2583" w:author="NTrinh" w:date="2024-01-26T16:37:00Z">
                  <w:rPr>
                    <w:rFonts w:cs="Times New Roman"/>
                    <w:sz w:val="26"/>
                    <w:szCs w:val="26"/>
                    <w:lang w:val="en-US"/>
                  </w:rPr>
                </w:rPrChange>
              </w:rPr>
              <w:t>e</w:t>
            </w:r>
          </w:p>
        </w:tc>
        <w:tc>
          <w:tcPr>
            <w:tcW w:w="4535" w:type="dxa"/>
          </w:tcPr>
          <w:p w14:paraId="7BC16DB7" w14:textId="1EEE33AE" w:rsidR="00513320" w:rsidRPr="00A25E94" w:rsidRDefault="00513320">
            <w:pPr>
              <w:spacing w:before="40" w:after="40" w:line="480" w:lineRule="auto"/>
              <w:jc w:val="both"/>
              <w:rPr>
                <w:rFonts w:cs="Times New Roman"/>
                <w:sz w:val="24"/>
                <w:szCs w:val="24"/>
                <w:lang w:val="en-US"/>
                <w:rPrChange w:id="2584" w:author="NTrinh" w:date="2024-01-26T16:37:00Z">
                  <w:rPr>
                    <w:rFonts w:cs="Times New Roman"/>
                    <w:sz w:val="26"/>
                    <w:szCs w:val="26"/>
                    <w:lang w:val="en-US"/>
                  </w:rPr>
                </w:rPrChange>
              </w:rPr>
              <w:pPrChange w:id="2585" w:author="NTrinh" w:date="2024-01-26T16:37:00Z">
                <w:pPr>
                  <w:spacing w:before="40" w:after="40"/>
                  <w:jc w:val="both"/>
                </w:pPr>
              </w:pPrChange>
            </w:pPr>
            <w:r w:rsidRPr="00A25E94">
              <w:rPr>
                <w:rFonts w:cs="Times New Roman"/>
                <w:sz w:val="24"/>
                <w:szCs w:val="24"/>
                <w:lang w:val="en-US"/>
                <w:rPrChange w:id="2586" w:author="NTrinh" w:date="2024-01-26T16:37:00Z">
                  <w:rPr>
                    <w:rFonts w:cs="Times New Roman"/>
                    <w:sz w:val="26"/>
                    <w:szCs w:val="26"/>
                    <w:lang w:val="en-US"/>
                  </w:rPr>
                </w:rPrChange>
              </w:rPr>
              <w:t>1 = Yes</w:t>
            </w:r>
          </w:p>
        </w:tc>
      </w:tr>
      <w:tr w:rsidR="00513320" w:rsidRPr="00A25E94" w14:paraId="10CE55DD" w14:textId="77777777" w:rsidTr="00865FFB">
        <w:trPr>
          <w:jc w:val="center"/>
        </w:trPr>
        <w:tc>
          <w:tcPr>
            <w:tcW w:w="2689" w:type="dxa"/>
          </w:tcPr>
          <w:p w14:paraId="1597C1E6" w14:textId="180BC188" w:rsidR="00513320" w:rsidRPr="00A25E94" w:rsidRDefault="00513320">
            <w:pPr>
              <w:spacing w:before="40" w:after="40" w:line="480" w:lineRule="auto"/>
              <w:jc w:val="both"/>
              <w:rPr>
                <w:rFonts w:cs="Times New Roman"/>
                <w:sz w:val="24"/>
                <w:szCs w:val="24"/>
                <w:rPrChange w:id="2587" w:author="NTrinh" w:date="2024-01-26T16:37:00Z">
                  <w:rPr>
                    <w:rFonts w:cs="Times New Roman"/>
                    <w:sz w:val="26"/>
                    <w:szCs w:val="26"/>
                  </w:rPr>
                </w:rPrChange>
              </w:rPr>
              <w:pPrChange w:id="2588" w:author="NTrinh" w:date="2024-01-26T16:37:00Z">
                <w:pPr>
                  <w:spacing w:before="40" w:after="40"/>
                  <w:jc w:val="both"/>
                </w:pPr>
              </w:pPrChange>
            </w:pPr>
            <w:r w:rsidRPr="00A25E94">
              <w:rPr>
                <w:rFonts w:cs="Times New Roman"/>
                <w:sz w:val="24"/>
                <w:szCs w:val="24"/>
                <w:rPrChange w:id="2589" w:author="NTrinh" w:date="2024-01-26T16:37:00Z">
                  <w:rPr>
                    <w:rFonts w:cs="Times New Roman"/>
                    <w:sz w:val="26"/>
                    <w:szCs w:val="26"/>
                  </w:rPr>
                </w:rPrChange>
              </w:rPr>
              <w:t>comed_quetiapin</w:t>
            </w:r>
          </w:p>
        </w:tc>
        <w:tc>
          <w:tcPr>
            <w:tcW w:w="1842" w:type="dxa"/>
          </w:tcPr>
          <w:p w14:paraId="79F65A9C" w14:textId="46011B65" w:rsidR="00513320" w:rsidRPr="00A25E94" w:rsidRDefault="00513320">
            <w:pPr>
              <w:spacing w:before="40" w:after="40" w:line="480" w:lineRule="auto"/>
              <w:jc w:val="both"/>
              <w:rPr>
                <w:rFonts w:cs="Times New Roman"/>
                <w:sz w:val="24"/>
                <w:szCs w:val="24"/>
                <w:lang w:val="en-US"/>
                <w:rPrChange w:id="2590" w:author="NTrinh" w:date="2024-01-26T16:37:00Z">
                  <w:rPr>
                    <w:rFonts w:cs="Times New Roman"/>
                    <w:sz w:val="26"/>
                    <w:szCs w:val="26"/>
                    <w:lang w:val="en-US"/>
                  </w:rPr>
                </w:rPrChange>
              </w:rPr>
              <w:pPrChange w:id="2591" w:author="NTrinh" w:date="2024-01-26T16:37:00Z">
                <w:pPr>
                  <w:spacing w:before="40" w:after="40"/>
                  <w:jc w:val="both"/>
                </w:pPr>
              </w:pPrChange>
            </w:pPr>
            <w:r w:rsidRPr="00A25E94">
              <w:rPr>
                <w:rFonts w:cs="Times New Roman"/>
                <w:sz w:val="24"/>
                <w:szCs w:val="24"/>
                <w:lang w:val="en-US"/>
                <w:rPrChange w:id="2592" w:author="NTrinh" w:date="2024-01-26T16:37:00Z">
                  <w:rPr>
                    <w:rFonts w:cs="Times New Roman"/>
                    <w:sz w:val="26"/>
                    <w:szCs w:val="26"/>
                    <w:lang w:val="en-US"/>
                  </w:rPr>
                </w:rPrChange>
              </w:rPr>
              <w:t>number (1)</w:t>
            </w:r>
          </w:p>
        </w:tc>
        <w:tc>
          <w:tcPr>
            <w:tcW w:w="4649" w:type="dxa"/>
          </w:tcPr>
          <w:p w14:paraId="7AFF0C81" w14:textId="1920F59A" w:rsidR="00513320" w:rsidRPr="00A25E94" w:rsidRDefault="00513320">
            <w:pPr>
              <w:spacing w:before="40" w:after="40" w:line="480" w:lineRule="auto"/>
              <w:jc w:val="both"/>
              <w:rPr>
                <w:rFonts w:cs="Times New Roman"/>
                <w:sz w:val="24"/>
                <w:szCs w:val="24"/>
                <w:lang w:val="en-US"/>
                <w:rPrChange w:id="2593" w:author="NTrinh" w:date="2024-01-26T16:37:00Z">
                  <w:rPr>
                    <w:rFonts w:cs="Times New Roman"/>
                    <w:sz w:val="26"/>
                    <w:szCs w:val="26"/>
                    <w:lang w:val="en-US"/>
                  </w:rPr>
                </w:rPrChange>
              </w:rPr>
              <w:pPrChange w:id="2594" w:author="NTrinh" w:date="2024-01-26T16:37:00Z">
                <w:pPr>
                  <w:spacing w:before="40" w:after="40"/>
                  <w:jc w:val="both"/>
                </w:pPr>
              </w:pPrChange>
            </w:pPr>
            <w:r w:rsidRPr="00A25E94">
              <w:rPr>
                <w:rFonts w:cs="Times New Roman"/>
                <w:sz w:val="24"/>
                <w:szCs w:val="24"/>
                <w:rPrChange w:id="2595" w:author="NTrinh" w:date="2024-01-26T16:37:00Z">
                  <w:rPr>
                    <w:rFonts w:cs="Times New Roman"/>
                    <w:sz w:val="26"/>
                    <w:szCs w:val="26"/>
                  </w:rPr>
                </w:rPrChange>
              </w:rPr>
              <w:t>Use of quetiapin</w:t>
            </w:r>
            <w:r w:rsidR="00C51830" w:rsidRPr="00A25E94">
              <w:rPr>
                <w:rFonts w:cs="Times New Roman"/>
                <w:sz w:val="24"/>
                <w:szCs w:val="24"/>
                <w:lang w:val="en-US"/>
                <w:rPrChange w:id="2596" w:author="NTrinh" w:date="2024-01-26T16:37:00Z">
                  <w:rPr>
                    <w:rFonts w:cs="Times New Roman"/>
                    <w:sz w:val="26"/>
                    <w:szCs w:val="26"/>
                    <w:lang w:val="en-US"/>
                  </w:rPr>
                </w:rPrChange>
              </w:rPr>
              <w:t>e</w:t>
            </w:r>
          </w:p>
        </w:tc>
        <w:tc>
          <w:tcPr>
            <w:tcW w:w="4535" w:type="dxa"/>
          </w:tcPr>
          <w:p w14:paraId="258F9831" w14:textId="33414F90" w:rsidR="00513320" w:rsidRPr="00A25E94" w:rsidRDefault="00513320">
            <w:pPr>
              <w:spacing w:before="40" w:after="40" w:line="480" w:lineRule="auto"/>
              <w:jc w:val="both"/>
              <w:rPr>
                <w:rFonts w:cs="Times New Roman"/>
                <w:sz w:val="24"/>
                <w:szCs w:val="24"/>
                <w:lang w:val="en-US"/>
                <w:rPrChange w:id="2597" w:author="NTrinh" w:date="2024-01-26T16:37:00Z">
                  <w:rPr>
                    <w:rFonts w:cs="Times New Roman"/>
                    <w:sz w:val="26"/>
                    <w:szCs w:val="26"/>
                    <w:lang w:val="en-US"/>
                  </w:rPr>
                </w:rPrChange>
              </w:rPr>
              <w:pPrChange w:id="2598" w:author="NTrinh" w:date="2024-01-26T16:37:00Z">
                <w:pPr>
                  <w:spacing w:before="40" w:after="40"/>
                  <w:jc w:val="both"/>
                </w:pPr>
              </w:pPrChange>
            </w:pPr>
            <w:r w:rsidRPr="00A25E94">
              <w:rPr>
                <w:rFonts w:cs="Times New Roman"/>
                <w:sz w:val="24"/>
                <w:szCs w:val="24"/>
                <w:lang w:val="en-US"/>
                <w:rPrChange w:id="2599" w:author="NTrinh" w:date="2024-01-26T16:37:00Z">
                  <w:rPr>
                    <w:rFonts w:cs="Times New Roman"/>
                    <w:sz w:val="26"/>
                    <w:szCs w:val="26"/>
                    <w:lang w:val="en-US"/>
                  </w:rPr>
                </w:rPrChange>
              </w:rPr>
              <w:t>1 = Yes</w:t>
            </w:r>
          </w:p>
        </w:tc>
      </w:tr>
      <w:tr w:rsidR="00513320" w:rsidRPr="00A25E94" w14:paraId="43695D6B" w14:textId="77777777" w:rsidTr="00865FFB">
        <w:trPr>
          <w:jc w:val="center"/>
        </w:trPr>
        <w:tc>
          <w:tcPr>
            <w:tcW w:w="2689" w:type="dxa"/>
          </w:tcPr>
          <w:p w14:paraId="27F362C8" w14:textId="160C3EFF" w:rsidR="00513320" w:rsidRPr="00A25E94" w:rsidRDefault="00513320">
            <w:pPr>
              <w:spacing w:before="40" w:after="40" w:line="480" w:lineRule="auto"/>
              <w:jc w:val="both"/>
              <w:rPr>
                <w:rFonts w:cs="Times New Roman"/>
                <w:sz w:val="24"/>
                <w:szCs w:val="24"/>
                <w:rPrChange w:id="2600" w:author="NTrinh" w:date="2024-01-26T16:37:00Z">
                  <w:rPr>
                    <w:rFonts w:cs="Times New Roman"/>
                    <w:sz w:val="26"/>
                    <w:szCs w:val="26"/>
                  </w:rPr>
                </w:rPrChange>
              </w:rPr>
              <w:pPrChange w:id="2601" w:author="NTrinh" w:date="2024-01-26T16:37:00Z">
                <w:pPr>
                  <w:spacing w:before="40" w:after="40"/>
                  <w:jc w:val="both"/>
                </w:pPr>
              </w:pPrChange>
            </w:pPr>
            <w:r w:rsidRPr="00A25E94">
              <w:rPr>
                <w:rFonts w:cs="Times New Roman"/>
                <w:sz w:val="24"/>
                <w:szCs w:val="24"/>
                <w:rPrChange w:id="2602" w:author="NTrinh" w:date="2024-01-26T16:37:00Z">
                  <w:rPr>
                    <w:rFonts w:cs="Times New Roman"/>
                    <w:sz w:val="26"/>
                    <w:szCs w:val="26"/>
                  </w:rPr>
                </w:rPrChange>
              </w:rPr>
              <w:t>comed_ondansetron</w:t>
            </w:r>
          </w:p>
        </w:tc>
        <w:tc>
          <w:tcPr>
            <w:tcW w:w="1842" w:type="dxa"/>
          </w:tcPr>
          <w:p w14:paraId="3F216AC6" w14:textId="3384D1D3" w:rsidR="00513320" w:rsidRPr="00A25E94" w:rsidRDefault="00513320">
            <w:pPr>
              <w:spacing w:before="40" w:after="40" w:line="480" w:lineRule="auto"/>
              <w:jc w:val="both"/>
              <w:rPr>
                <w:rFonts w:cs="Times New Roman"/>
                <w:sz w:val="24"/>
                <w:szCs w:val="24"/>
                <w:lang w:val="en-US"/>
                <w:rPrChange w:id="2603" w:author="NTrinh" w:date="2024-01-26T16:37:00Z">
                  <w:rPr>
                    <w:rFonts w:cs="Times New Roman"/>
                    <w:sz w:val="26"/>
                    <w:szCs w:val="26"/>
                    <w:lang w:val="en-US"/>
                  </w:rPr>
                </w:rPrChange>
              </w:rPr>
              <w:pPrChange w:id="2604" w:author="NTrinh" w:date="2024-01-26T16:37:00Z">
                <w:pPr>
                  <w:spacing w:before="40" w:after="40"/>
                  <w:jc w:val="both"/>
                </w:pPr>
              </w:pPrChange>
            </w:pPr>
            <w:r w:rsidRPr="00A25E94">
              <w:rPr>
                <w:rFonts w:cs="Times New Roman"/>
                <w:sz w:val="24"/>
                <w:szCs w:val="24"/>
                <w:lang w:val="en-US"/>
                <w:rPrChange w:id="2605" w:author="NTrinh" w:date="2024-01-26T16:37:00Z">
                  <w:rPr>
                    <w:rFonts w:cs="Times New Roman"/>
                    <w:sz w:val="26"/>
                    <w:szCs w:val="26"/>
                    <w:lang w:val="en-US"/>
                  </w:rPr>
                </w:rPrChange>
              </w:rPr>
              <w:t>number (1)</w:t>
            </w:r>
          </w:p>
        </w:tc>
        <w:tc>
          <w:tcPr>
            <w:tcW w:w="4649" w:type="dxa"/>
          </w:tcPr>
          <w:p w14:paraId="0009F8CA" w14:textId="2C968D94" w:rsidR="00513320" w:rsidRPr="00A25E94" w:rsidRDefault="00513320">
            <w:pPr>
              <w:spacing w:before="40" w:after="40" w:line="480" w:lineRule="auto"/>
              <w:jc w:val="both"/>
              <w:rPr>
                <w:rFonts w:cs="Times New Roman"/>
                <w:sz w:val="24"/>
                <w:szCs w:val="24"/>
                <w:lang w:val="en-US"/>
                <w:rPrChange w:id="2606" w:author="NTrinh" w:date="2024-01-26T16:37:00Z">
                  <w:rPr>
                    <w:rFonts w:cs="Times New Roman"/>
                    <w:sz w:val="26"/>
                    <w:szCs w:val="26"/>
                    <w:lang w:val="en-US"/>
                  </w:rPr>
                </w:rPrChange>
              </w:rPr>
              <w:pPrChange w:id="2607" w:author="NTrinh" w:date="2024-01-26T16:37:00Z">
                <w:pPr>
                  <w:spacing w:before="40" w:after="40"/>
                  <w:jc w:val="both"/>
                </w:pPr>
              </w:pPrChange>
            </w:pPr>
            <w:r w:rsidRPr="00A25E94">
              <w:rPr>
                <w:rFonts w:cs="Times New Roman"/>
                <w:sz w:val="24"/>
                <w:szCs w:val="24"/>
                <w:rPrChange w:id="2608" w:author="NTrinh" w:date="2024-01-26T16:37:00Z">
                  <w:rPr>
                    <w:rFonts w:cs="Times New Roman"/>
                    <w:sz w:val="26"/>
                    <w:szCs w:val="26"/>
                  </w:rPr>
                </w:rPrChange>
              </w:rPr>
              <w:t>Use of ondansetron</w:t>
            </w:r>
          </w:p>
        </w:tc>
        <w:tc>
          <w:tcPr>
            <w:tcW w:w="4535" w:type="dxa"/>
          </w:tcPr>
          <w:p w14:paraId="1999FC1B" w14:textId="6B9615C3" w:rsidR="00513320" w:rsidRPr="00A25E94" w:rsidRDefault="00513320">
            <w:pPr>
              <w:spacing w:before="40" w:after="40" w:line="480" w:lineRule="auto"/>
              <w:jc w:val="both"/>
              <w:rPr>
                <w:rFonts w:cs="Times New Roman"/>
                <w:sz w:val="24"/>
                <w:szCs w:val="24"/>
                <w:lang w:val="en-US"/>
                <w:rPrChange w:id="2609" w:author="NTrinh" w:date="2024-01-26T16:37:00Z">
                  <w:rPr>
                    <w:rFonts w:cs="Times New Roman"/>
                    <w:sz w:val="26"/>
                    <w:szCs w:val="26"/>
                    <w:lang w:val="en-US"/>
                  </w:rPr>
                </w:rPrChange>
              </w:rPr>
              <w:pPrChange w:id="2610" w:author="NTrinh" w:date="2024-01-26T16:37:00Z">
                <w:pPr>
                  <w:spacing w:before="40" w:after="40"/>
                  <w:jc w:val="both"/>
                </w:pPr>
              </w:pPrChange>
            </w:pPr>
            <w:r w:rsidRPr="00A25E94">
              <w:rPr>
                <w:rFonts w:cs="Times New Roman"/>
                <w:sz w:val="24"/>
                <w:szCs w:val="24"/>
                <w:lang w:val="en-US"/>
                <w:rPrChange w:id="2611" w:author="NTrinh" w:date="2024-01-26T16:37:00Z">
                  <w:rPr>
                    <w:rFonts w:cs="Times New Roman"/>
                    <w:sz w:val="26"/>
                    <w:szCs w:val="26"/>
                    <w:lang w:val="en-US"/>
                  </w:rPr>
                </w:rPrChange>
              </w:rPr>
              <w:t>1 = Yes</w:t>
            </w:r>
          </w:p>
        </w:tc>
      </w:tr>
      <w:tr w:rsidR="00513320" w:rsidRPr="00A25E94" w14:paraId="5E069872" w14:textId="77777777" w:rsidTr="00865FFB">
        <w:trPr>
          <w:jc w:val="center"/>
        </w:trPr>
        <w:tc>
          <w:tcPr>
            <w:tcW w:w="2689" w:type="dxa"/>
          </w:tcPr>
          <w:p w14:paraId="5E995D3F" w14:textId="04FB9A1B" w:rsidR="00513320" w:rsidRPr="00A25E94" w:rsidRDefault="00513320">
            <w:pPr>
              <w:spacing w:before="40" w:after="40" w:line="480" w:lineRule="auto"/>
              <w:jc w:val="both"/>
              <w:rPr>
                <w:rFonts w:cs="Times New Roman"/>
                <w:sz w:val="24"/>
                <w:szCs w:val="24"/>
                <w:rPrChange w:id="2612" w:author="NTrinh" w:date="2024-01-26T16:37:00Z">
                  <w:rPr>
                    <w:rFonts w:cs="Times New Roman"/>
                    <w:sz w:val="26"/>
                    <w:szCs w:val="26"/>
                  </w:rPr>
                </w:rPrChange>
              </w:rPr>
              <w:pPrChange w:id="2613" w:author="NTrinh" w:date="2024-01-26T16:37:00Z">
                <w:pPr>
                  <w:spacing w:before="40" w:after="40"/>
                  <w:jc w:val="both"/>
                </w:pPr>
              </w:pPrChange>
            </w:pPr>
            <w:r w:rsidRPr="00A25E94">
              <w:rPr>
                <w:rFonts w:cs="Times New Roman"/>
                <w:sz w:val="24"/>
                <w:szCs w:val="24"/>
                <w:rPrChange w:id="2614" w:author="NTrinh" w:date="2024-01-26T16:37:00Z">
                  <w:rPr>
                    <w:rFonts w:cs="Times New Roman"/>
                    <w:sz w:val="26"/>
                    <w:szCs w:val="26"/>
                  </w:rPr>
                </w:rPrChange>
              </w:rPr>
              <w:lastRenderedPageBreak/>
              <w:t>comed_palonosetron</w:t>
            </w:r>
          </w:p>
        </w:tc>
        <w:tc>
          <w:tcPr>
            <w:tcW w:w="1842" w:type="dxa"/>
          </w:tcPr>
          <w:p w14:paraId="3C9B2F26" w14:textId="09726738" w:rsidR="00513320" w:rsidRPr="00A25E94" w:rsidRDefault="00513320">
            <w:pPr>
              <w:spacing w:before="40" w:after="40" w:line="480" w:lineRule="auto"/>
              <w:jc w:val="both"/>
              <w:rPr>
                <w:rFonts w:cs="Times New Roman"/>
                <w:sz w:val="24"/>
                <w:szCs w:val="24"/>
                <w:lang w:val="en-US"/>
                <w:rPrChange w:id="2615" w:author="NTrinh" w:date="2024-01-26T16:37:00Z">
                  <w:rPr>
                    <w:rFonts w:cs="Times New Roman"/>
                    <w:sz w:val="26"/>
                    <w:szCs w:val="26"/>
                    <w:lang w:val="en-US"/>
                  </w:rPr>
                </w:rPrChange>
              </w:rPr>
              <w:pPrChange w:id="2616" w:author="NTrinh" w:date="2024-01-26T16:37:00Z">
                <w:pPr>
                  <w:spacing w:before="40" w:after="40"/>
                  <w:jc w:val="both"/>
                </w:pPr>
              </w:pPrChange>
            </w:pPr>
            <w:r w:rsidRPr="00A25E94">
              <w:rPr>
                <w:rFonts w:cs="Times New Roman"/>
                <w:sz w:val="24"/>
                <w:szCs w:val="24"/>
                <w:lang w:val="en-US"/>
                <w:rPrChange w:id="2617" w:author="NTrinh" w:date="2024-01-26T16:37:00Z">
                  <w:rPr>
                    <w:rFonts w:cs="Times New Roman"/>
                    <w:sz w:val="26"/>
                    <w:szCs w:val="26"/>
                    <w:lang w:val="en-US"/>
                  </w:rPr>
                </w:rPrChange>
              </w:rPr>
              <w:t>number (1)</w:t>
            </w:r>
          </w:p>
        </w:tc>
        <w:tc>
          <w:tcPr>
            <w:tcW w:w="4649" w:type="dxa"/>
          </w:tcPr>
          <w:p w14:paraId="286CA8E9" w14:textId="0172574F" w:rsidR="00513320" w:rsidRPr="00A25E94" w:rsidRDefault="00513320">
            <w:pPr>
              <w:spacing w:before="40" w:after="40" w:line="480" w:lineRule="auto"/>
              <w:jc w:val="both"/>
              <w:rPr>
                <w:rFonts w:cs="Times New Roman"/>
                <w:sz w:val="24"/>
                <w:szCs w:val="24"/>
                <w:lang w:val="en-US"/>
                <w:rPrChange w:id="2618" w:author="NTrinh" w:date="2024-01-26T16:37:00Z">
                  <w:rPr>
                    <w:rFonts w:cs="Times New Roman"/>
                    <w:sz w:val="26"/>
                    <w:szCs w:val="26"/>
                    <w:lang w:val="en-US"/>
                  </w:rPr>
                </w:rPrChange>
              </w:rPr>
              <w:pPrChange w:id="2619" w:author="NTrinh" w:date="2024-01-26T16:37:00Z">
                <w:pPr>
                  <w:spacing w:before="40" w:after="40"/>
                  <w:jc w:val="both"/>
                </w:pPr>
              </w:pPrChange>
            </w:pPr>
            <w:r w:rsidRPr="00A25E94">
              <w:rPr>
                <w:rFonts w:cs="Times New Roman"/>
                <w:sz w:val="24"/>
                <w:szCs w:val="24"/>
                <w:rPrChange w:id="2620" w:author="NTrinh" w:date="2024-01-26T16:37:00Z">
                  <w:rPr>
                    <w:rFonts w:cs="Times New Roman"/>
                    <w:sz w:val="26"/>
                    <w:szCs w:val="26"/>
                  </w:rPr>
                </w:rPrChange>
              </w:rPr>
              <w:t>Use of palonosetron</w:t>
            </w:r>
          </w:p>
        </w:tc>
        <w:tc>
          <w:tcPr>
            <w:tcW w:w="4535" w:type="dxa"/>
          </w:tcPr>
          <w:p w14:paraId="6B98BFE5" w14:textId="77CDBA7F" w:rsidR="00513320" w:rsidRPr="00A25E94" w:rsidRDefault="00513320">
            <w:pPr>
              <w:spacing w:before="40" w:after="40" w:line="480" w:lineRule="auto"/>
              <w:jc w:val="both"/>
              <w:rPr>
                <w:rFonts w:cs="Times New Roman"/>
                <w:sz w:val="24"/>
                <w:szCs w:val="24"/>
                <w:lang w:val="en-US"/>
                <w:rPrChange w:id="2621" w:author="NTrinh" w:date="2024-01-26T16:37:00Z">
                  <w:rPr>
                    <w:rFonts w:cs="Times New Roman"/>
                    <w:sz w:val="26"/>
                    <w:szCs w:val="26"/>
                    <w:lang w:val="en-US"/>
                  </w:rPr>
                </w:rPrChange>
              </w:rPr>
              <w:pPrChange w:id="2622" w:author="NTrinh" w:date="2024-01-26T16:37:00Z">
                <w:pPr>
                  <w:spacing w:before="40" w:after="40"/>
                  <w:jc w:val="both"/>
                </w:pPr>
              </w:pPrChange>
            </w:pPr>
            <w:r w:rsidRPr="00A25E94">
              <w:rPr>
                <w:rFonts w:cs="Times New Roman"/>
                <w:sz w:val="24"/>
                <w:szCs w:val="24"/>
                <w:lang w:val="en-US"/>
                <w:rPrChange w:id="2623" w:author="NTrinh" w:date="2024-01-26T16:37:00Z">
                  <w:rPr>
                    <w:rFonts w:cs="Times New Roman"/>
                    <w:sz w:val="26"/>
                    <w:szCs w:val="26"/>
                    <w:lang w:val="en-US"/>
                  </w:rPr>
                </w:rPrChange>
              </w:rPr>
              <w:t>1 = Yes</w:t>
            </w:r>
          </w:p>
        </w:tc>
      </w:tr>
      <w:tr w:rsidR="00513320" w:rsidRPr="00A25E94" w14:paraId="235167F0" w14:textId="77777777" w:rsidTr="00865FFB">
        <w:trPr>
          <w:jc w:val="center"/>
        </w:trPr>
        <w:tc>
          <w:tcPr>
            <w:tcW w:w="2689" w:type="dxa"/>
          </w:tcPr>
          <w:p w14:paraId="4DF27BD1" w14:textId="4353C271" w:rsidR="00513320" w:rsidRPr="00A25E94" w:rsidRDefault="00513320">
            <w:pPr>
              <w:spacing w:before="40" w:after="40" w:line="480" w:lineRule="auto"/>
              <w:jc w:val="both"/>
              <w:rPr>
                <w:rFonts w:cs="Times New Roman"/>
                <w:sz w:val="24"/>
                <w:szCs w:val="24"/>
                <w:rPrChange w:id="2624" w:author="NTrinh" w:date="2024-01-26T16:37:00Z">
                  <w:rPr>
                    <w:rFonts w:cs="Times New Roman"/>
                    <w:sz w:val="26"/>
                    <w:szCs w:val="26"/>
                  </w:rPr>
                </w:rPrChange>
              </w:rPr>
              <w:pPrChange w:id="2625" w:author="NTrinh" w:date="2024-01-26T16:37:00Z">
                <w:pPr>
                  <w:spacing w:before="40" w:after="40"/>
                  <w:jc w:val="both"/>
                </w:pPr>
              </w:pPrChange>
            </w:pPr>
            <w:r w:rsidRPr="00A25E94">
              <w:rPr>
                <w:rFonts w:cs="Times New Roman"/>
                <w:sz w:val="24"/>
                <w:szCs w:val="24"/>
                <w:rPrChange w:id="2626" w:author="NTrinh" w:date="2024-01-26T16:37:00Z">
                  <w:rPr>
                    <w:rFonts w:cs="Times New Roman"/>
                    <w:sz w:val="26"/>
                    <w:szCs w:val="26"/>
                  </w:rPr>
                </w:rPrChange>
              </w:rPr>
              <w:t>comed_oseltamivir</w:t>
            </w:r>
          </w:p>
        </w:tc>
        <w:tc>
          <w:tcPr>
            <w:tcW w:w="1842" w:type="dxa"/>
          </w:tcPr>
          <w:p w14:paraId="6A84E314" w14:textId="04EE817A" w:rsidR="00513320" w:rsidRPr="00A25E94" w:rsidRDefault="00513320">
            <w:pPr>
              <w:spacing w:before="40" w:after="40" w:line="480" w:lineRule="auto"/>
              <w:jc w:val="both"/>
              <w:rPr>
                <w:rFonts w:cs="Times New Roman"/>
                <w:sz w:val="24"/>
                <w:szCs w:val="24"/>
                <w:lang w:val="en-US"/>
                <w:rPrChange w:id="2627" w:author="NTrinh" w:date="2024-01-26T16:37:00Z">
                  <w:rPr>
                    <w:rFonts w:cs="Times New Roman"/>
                    <w:sz w:val="26"/>
                    <w:szCs w:val="26"/>
                    <w:lang w:val="en-US"/>
                  </w:rPr>
                </w:rPrChange>
              </w:rPr>
              <w:pPrChange w:id="2628" w:author="NTrinh" w:date="2024-01-26T16:37:00Z">
                <w:pPr>
                  <w:spacing w:before="40" w:after="40"/>
                  <w:jc w:val="both"/>
                </w:pPr>
              </w:pPrChange>
            </w:pPr>
            <w:r w:rsidRPr="00A25E94">
              <w:rPr>
                <w:rFonts w:cs="Times New Roman"/>
                <w:sz w:val="24"/>
                <w:szCs w:val="24"/>
                <w:lang w:val="en-US"/>
                <w:rPrChange w:id="2629" w:author="NTrinh" w:date="2024-01-26T16:37:00Z">
                  <w:rPr>
                    <w:rFonts w:cs="Times New Roman"/>
                    <w:sz w:val="26"/>
                    <w:szCs w:val="26"/>
                    <w:lang w:val="en-US"/>
                  </w:rPr>
                </w:rPrChange>
              </w:rPr>
              <w:t>number (1)</w:t>
            </w:r>
          </w:p>
        </w:tc>
        <w:tc>
          <w:tcPr>
            <w:tcW w:w="4649" w:type="dxa"/>
          </w:tcPr>
          <w:p w14:paraId="07087486" w14:textId="0D55A2B5" w:rsidR="00513320" w:rsidRPr="00A25E94" w:rsidRDefault="00513320">
            <w:pPr>
              <w:spacing w:before="40" w:after="40" w:line="480" w:lineRule="auto"/>
              <w:jc w:val="both"/>
              <w:rPr>
                <w:rFonts w:cs="Times New Roman"/>
                <w:sz w:val="24"/>
                <w:szCs w:val="24"/>
                <w:lang w:val="en-US"/>
                <w:rPrChange w:id="2630" w:author="NTrinh" w:date="2024-01-26T16:37:00Z">
                  <w:rPr>
                    <w:rFonts w:cs="Times New Roman"/>
                    <w:sz w:val="26"/>
                    <w:szCs w:val="26"/>
                    <w:lang w:val="en-US"/>
                  </w:rPr>
                </w:rPrChange>
              </w:rPr>
              <w:pPrChange w:id="2631" w:author="NTrinh" w:date="2024-01-26T16:37:00Z">
                <w:pPr>
                  <w:spacing w:before="40" w:after="40"/>
                  <w:jc w:val="both"/>
                </w:pPr>
              </w:pPrChange>
            </w:pPr>
            <w:r w:rsidRPr="00A25E94">
              <w:rPr>
                <w:rFonts w:cs="Times New Roman"/>
                <w:sz w:val="24"/>
                <w:szCs w:val="24"/>
                <w:rPrChange w:id="2632" w:author="NTrinh" w:date="2024-01-26T16:37:00Z">
                  <w:rPr>
                    <w:rFonts w:cs="Times New Roman"/>
                    <w:sz w:val="26"/>
                    <w:szCs w:val="26"/>
                  </w:rPr>
                </w:rPrChange>
              </w:rPr>
              <w:t>Use of oseltamivir</w:t>
            </w:r>
          </w:p>
        </w:tc>
        <w:tc>
          <w:tcPr>
            <w:tcW w:w="4535" w:type="dxa"/>
          </w:tcPr>
          <w:p w14:paraId="6A6AEEA0" w14:textId="2A788044" w:rsidR="00513320" w:rsidRPr="00A25E94" w:rsidRDefault="00513320">
            <w:pPr>
              <w:spacing w:before="40" w:after="40" w:line="480" w:lineRule="auto"/>
              <w:jc w:val="both"/>
              <w:rPr>
                <w:rFonts w:cs="Times New Roman"/>
                <w:sz w:val="24"/>
                <w:szCs w:val="24"/>
                <w:lang w:val="en-US"/>
                <w:rPrChange w:id="2633" w:author="NTrinh" w:date="2024-01-26T16:37:00Z">
                  <w:rPr>
                    <w:rFonts w:cs="Times New Roman"/>
                    <w:sz w:val="26"/>
                    <w:szCs w:val="26"/>
                    <w:lang w:val="en-US"/>
                  </w:rPr>
                </w:rPrChange>
              </w:rPr>
              <w:pPrChange w:id="2634" w:author="NTrinh" w:date="2024-01-26T16:37:00Z">
                <w:pPr>
                  <w:spacing w:before="40" w:after="40"/>
                  <w:jc w:val="both"/>
                </w:pPr>
              </w:pPrChange>
            </w:pPr>
            <w:r w:rsidRPr="00A25E94">
              <w:rPr>
                <w:rFonts w:cs="Times New Roman"/>
                <w:sz w:val="24"/>
                <w:szCs w:val="24"/>
                <w:lang w:val="en-US"/>
                <w:rPrChange w:id="2635" w:author="NTrinh" w:date="2024-01-26T16:37:00Z">
                  <w:rPr>
                    <w:rFonts w:cs="Times New Roman"/>
                    <w:sz w:val="26"/>
                    <w:szCs w:val="26"/>
                    <w:lang w:val="en-US"/>
                  </w:rPr>
                </w:rPrChange>
              </w:rPr>
              <w:t>1 = Yes</w:t>
            </w:r>
          </w:p>
        </w:tc>
      </w:tr>
      <w:tr w:rsidR="00513320" w:rsidRPr="00A25E94" w14:paraId="443D527E" w14:textId="77777777" w:rsidTr="00865FFB">
        <w:trPr>
          <w:jc w:val="center"/>
        </w:trPr>
        <w:tc>
          <w:tcPr>
            <w:tcW w:w="2689" w:type="dxa"/>
          </w:tcPr>
          <w:p w14:paraId="38768719" w14:textId="7F575192" w:rsidR="00513320" w:rsidRPr="00A25E94" w:rsidRDefault="00513320">
            <w:pPr>
              <w:spacing w:before="40" w:after="40" w:line="480" w:lineRule="auto"/>
              <w:jc w:val="both"/>
              <w:rPr>
                <w:rFonts w:cs="Times New Roman"/>
                <w:sz w:val="24"/>
                <w:szCs w:val="24"/>
                <w:rPrChange w:id="2636" w:author="NTrinh" w:date="2024-01-26T16:37:00Z">
                  <w:rPr>
                    <w:rFonts w:cs="Times New Roman"/>
                    <w:sz w:val="26"/>
                    <w:szCs w:val="26"/>
                  </w:rPr>
                </w:rPrChange>
              </w:rPr>
              <w:pPrChange w:id="2637" w:author="NTrinh" w:date="2024-01-26T16:37:00Z">
                <w:pPr>
                  <w:spacing w:before="40" w:after="40"/>
                  <w:jc w:val="both"/>
                </w:pPr>
              </w:pPrChange>
            </w:pPr>
            <w:r w:rsidRPr="00A25E94">
              <w:rPr>
                <w:rFonts w:cs="Times New Roman"/>
                <w:sz w:val="24"/>
                <w:szCs w:val="24"/>
                <w:rPrChange w:id="2638" w:author="NTrinh" w:date="2024-01-26T16:37:00Z">
                  <w:rPr>
                    <w:rFonts w:cs="Times New Roman"/>
                    <w:sz w:val="26"/>
                    <w:szCs w:val="26"/>
                  </w:rPr>
                </w:rPrChange>
              </w:rPr>
              <w:t>comed_quinin</w:t>
            </w:r>
          </w:p>
        </w:tc>
        <w:tc>
          <w:tcPr>
            <w:tcW w:w="1842" w:type="dxa"/>
          </w:tcPr>
          <w:p w14:paraId="36299948" w14:textId="4CE9C64A" w:rsidR="00513320" w:rsidRPr="00A25E94" w:rsidRDefault="00513320">
            <w:pPr>
              <w:spacing w:before="40" w:after="40" w:line="480" w:lineRule="auto"/>
              <w:jc w:val="both"/>
              <w:rPr>
                <w:rFonts w:cs="Times New Roman"/>
                <w:sz w:val="24"/>
                <w:szCs w:val="24"/>
                <w:lang w:val="en-US"/>
                <w:rPrChange w:id="2639" w:author="NTrinh" w:date="2024-01-26T16:37:00Z">
                  <w:rPr>
                    <w:rFonts w:cs="Times New Roman"/>
                    <w:sz w:val="26"/>
                    <w:szCs w:val="26"/>
                    <w:lang w:val="en-US"/>
                  </w:rPr>
                </w:rPrChange>
              </w:rPr>
              <w:pPrChange w:id="2640" w:author="NTrinh" w:date="2024-01-26T16:37:00Z">
                <w:pPr>
                  <w:spacing w:before="40" w:after="40"/>
                  <w:jc w:val="both"/>
                </w:pPr>
              </w:pPrChange>
            </w:pPr>
            <w:r w:rsidRPr="00A25E94">
              <w:rPr>
                <w:rFonts w:cs="Times New Roman"/>
                <w:sz w:val="24"/>
                <w:szCs w:val="24"/>
                <w:lang w:val="en-US"/>
                <w:rPrChange w:id="2641" w:author="NTrinh" w:date="2024-01-26T16:37:00Z">
                  <w:rPr>
                    <w:rFonts w:cs="Times New Roman"/>
                    <w:sz w:val="26"/>
                    <w:szCs w:val="26"/>
                    <w:lang w:val="en-US"/>
                  </w:rPr>
                </w:rPrChange>
              </w:rPr>
              <w:t>number (1)</w:t>
            </w:r>
          </w:p>
        </w:tc>
        <w:tc>
          <w:tcPr>
            <w:tcW w:w="4649" w:type="dxa"/>
          </w:tcPr>
          <w:p w14:paraId="74EA38C5" w14:textId="6EE546FD" w:rsidR="00513320" w:rsidRPr="00A25E94" w:rsidRDefault="00513320">
            <w:pPr>
              <w:spacing w:before="40" w:after="40" w:line="480" w:lineRule="auto"/>
              <w:jc w:val="both"/>
              <w:rPr>
                <w:rFonts w:cs="Times New Roman"/>
                <w:sz w:val="24"/>
                <w:szCs w:val="24"/>
                <w:lang w:val="en-US"/>
                <w:rPrChange w:id="2642" w:author="NTrinh" w:date="2024-01-26T16:37:00Z">
                  <w:rPr>
                    <w:rFonts w:cs="Times New Roman"/>
                    <w:sz w:val="26"/>
                    <w:szCs w:val="26"/>
                    <w:lang w:val="en-US"/>
                  </w:rPr>
                </w:rPrChange>
              </w:rPr>
              <w:pPrChange w:id="2643" w:author="NTrinh" w:date="2024-01-26T16:37:00Z">
                <w:pPr>
                  <w:spacing w:before="40" w:after="40"/>
                  <w:jc w:val="both"/>
                </w:pPr>
              </w:pPrChange>
            </w:pPr>
            <w:r w:rsidRPr="00A25E94">
              <w:rPr>
                <w:rFonts w:cs="Times New Roman"/>
                <w:sz w:val="24"/>
                <w:szCs w:val="24"/>
                <w:rPrChange w:id="2644" w:author="NTrinh" w:date="2024-01-26T16:37:00Z">
                  <w:rPr>
                    <w:rFonts w:cs="Times New Roman"/>
                    <w:sz w:val="26"/>
                    <w:szCs w:val="26"/>
                  </w:rPr>
                </w:rPrChange>
              </w:rPr>
              <w:t>Use of quinin</w:t>
            </w:r>
          </w:p>
        </w:tc>
        <w:tc>
          <w:tcPr>
            <w:tcW w:w="4535" w:type="dxa"/>
          </w:tcPr>
          <w:p w14:paraId="5890C0B2" w14:textId="6BDD7A5B" w:rsidR="00513320" w:rsidRPr="00A25E94" w:rsidRDefault="00513320">
            <w:pPr>
              <w:spacing w:before="40" w:after="40" w:line="480" w:lineRule="auto"/>
              <w:jc w:val="both"/>
              <w:rPr>
                <w:rFonts w:cs="Times New Roman"/>
                <w:sz w:val="24"/>
                <w:szCs w:val="24"/>
                <w:lang w:val="en-US"/>
                <w:rPrChange w:id="2645" w:author="NTrinh" w:date="2024-01-26T16:37:00Z">
                  <w:rPr>
                    <w:rFonts w:cs="Times New Roman"/>
                    <w:sz w:val="26"/>
                    <w:szCs w:val="26"/>
                    <w:lang w:val="en-US"/>
                  </w:rPr>
                </w:rPrChange>
              </w:rPr>
              <w:pPrChange w:id="2646" w:author="NTrinh" w:date="2024-01-26T16:37:00Z">
                <w:pPr>
                  <w:spacing w:before="40" w:after="40"/>
                  <w:jc w:val="both"/>
                </w:pPr>
              </w:pPrChange>
            </w:pPr>
            <w:r w:rsidRPr="00A25E94">
              <w:rPr>
                <w:rFonts w:cs="Times New Roman"/>
                <w:sz w:val="24"/>
                <w:szCs w:val="24"/>
                <w:lang w:val="en-US"/>
                <w:rPrChange w:id="2647" w:author="NTrinh" w:date="2024-01-26T16:37:00Z">
                  <w:rPr>
                    <w:rFonts w:cs="Times New Roman"/>
                    <w:sz w:val="26"/>
                    <w:szCs w:val="26"/>
                    <w:lang w:val="en-US"/>
                  </w:rPr>
                </w:rPrChange>
              </w:rPr>
              <w:t>1 = Yes</w:t>
            </w:r>
          </w:p>
        </w:tc>
      </w:tr>
      <w:tr w:rsidR="00513320" w:rsidRPr="00A25E94" w14:paraId="01FADC45" w14:textId="77777777" w:rsidTr="00865FFB">
        <w:trPr>
          <w:jc w:val="center"/>
        </w:trPr>
        <w:tc>
          <w:tcPr>
            <w:tcW w:w="2689" w:type="dxa"/>
          </w:tcPr>
          <w:p w14:paraId="77E1F8CF" w14:textId="53E15D27" w:rsidR="00513320" w:rsidRPr="00A25E94" w:rsidRDefault="00513320">
            <w:pPr>
              <w:spacing w:before="40" w:after="40" w:line="480" w:lineRule="auto"/>
              <w:jc w:val="both"/>
              <w:rPr>
                <w:rFonts w:cs="Times New Roman"/>
                <w:sz w:val="24"/>
                <w:szCs w:val="24"/>
                <w:rPrChange w:id="2648" w:author="NTrinh" w:date="2024-01-26T16:37:00Z">
                  <w:rPr>
                    <w:rFonts w:cs="Times New Roman"/>
                    <w:sz w:val="26"/>
                    <w:szCs w:val="26"/>
                  </w:rPr>
                </w:rPrChange>
              </w:rPr>
              <w:pPrChange w:id="2649" w:author="NTrinh" w:date="2024-01-26T16:37:00Z">
                <w:pPr>
                  <w:spacing w:before="40" w:after="40"/>
                  <w:jc w:val="both"/>
                </w:pPr>
              </w:pPrChange>
            </w:pPr>
            <w:r w:rsidRPr="00A25E94">
              <w:rPr>
                <w:rFonts w:cs="Times New Roman"/>
                <w:sz w:val="24"/>
                <w:szCs w:val="24"/>
                <w:rPrChange w:id="2650" w:author="NTrinh" w:date="2024-01-26T16:37:00Z">
                  <w:rPr>
                    <w:rFonts w:cs="Times New Roman"/>
                    <w:sz w:val="26"/>
                    <w:szCs w:val="26"/>
                  </w:rPr>
                </w:rPrChange>
              </w:rPr>
              <w:t>comed_pembrolizumab</w:t>
            </w:r>
          </w:p>
        </w:tc>
        <w:tc>
          <w:tcPr>
            <w:tcW w:w="1842" w:type="dxa"/>
          </w:tcPr>
          <w:p w14:paraId="331321C0" w14:textId="3F68DBBA" w:rsidR="00513320" w:rsidRPr="00A25E94" w:rsidRDefault="00513320">
            <w:pPr>
              <w:spacing w:before="40" w:after="40" w:line="480" w:lineRule="auto"/>
              <w:jc w:val="both"/>
              <w:rPr>
                <w:rFonts w:cs="Times New Roman"/>
                <w:sz w:val="24"/>
                <w:szCs w:val="24"/>
                <w:lang w:val="en-US"/>
                <w:rPrChange w:id="2651" w:author="NTrinh" w:date="2024-01-26T16:37:00Z">
                  <w:rPr>
                    <w:rFonts w:cs="Times New Roman"/>
                    <w:sz w:val="26"/>
                    <w:szCs w:val="26"/>
                    <w:lang w:val="en-US"/>
                  </w:rPr>
                </w:rPrChange>
              </w:rPr>
              <w:pPrChange w:id="2652" w:author="NTrinh" w:date="2024-01-26T16:37:00Z">
                <w:pPr>
                  <w:spacing w:before="40" w:after="40"/>
                  <w:jc w:val="both"/>
                </w:pPr>
              </w:pPrChange>
            </w:pPr>
            <w:r w:rsidRPr="00A25E94">
              <w:rPr>
                <w:rFonts w:cs="Times New Roman"/>
                <w:sz w:val="24"/>
                <w:szCs w:val="24"/>
                <w:lang w:val="en-US"/>
                <w:rPrChange w:id="2653" w:author="NTrinh" w:date="2024-01-26T16:37:00Z">
                  <w:rPr>
                    <w:rFonts w:cs="Times New Roman"/>
                    <w:sz w:val="26"/>
                    <w:szCs w:val="26"/>
                    <w:lang w:val="en-US"/>
                  </w:rPr>
                </w:rPrChange>
              </w:rPr>
              <w:t>number (1)</w:t>
            </w:r>
          </w:p>
        </w:tc>
        <w:tc>
          <w:tcPr>
            <w:tcW w:w="4649" w:type="dxa"/>
          </w:tcPr>
          <w:p w14:paraId="000282AB" w14:textId="1B0E1D0C" w:rsidR="00513320" w:rsidRPr="00A25E94" w:rsidRDefault="00513320">
            <w:pPr>
              <w:spacing w:before="40" w:after="40" w:line="480" w:lineRule="auto"/>
              <w:jc w:val="both"/>
              <w:rPr>
                <w:rFonts w:cs="Times New Roman"/>
                <w:sz w:val="24"/>
                <w:szCs w:val="24"/>
                <w:lang w:val="en-US"/>
                <w:rPrChange w:id="2654" w:author="NTrinh" w:date="2024-01-26T16:37:00Z">
                  <w:rPr>
                    <w:rFonts w:cs="Times New Roman"/>
                    <w:sz w:val="26"/>
                    <w:szCs w:val="26"/>
                    <w:lang w:val="en-US"/>
                  </w:rPr>
                </w:rPrChange>
              </w:rPr>
              <w:pPrChange w:id="2655" w:author="NTrinh" w:date="2024-01-26T16:37:00Z">
                <w:pPr>
                  <w:spacing w:before="40" w:after="40"/>
                  <w:jc w:val="both"/>
                </w:pPr>
              </w:pPrChange>
            </w:pPr>
            <w:r w:rsidRPr="00A25E94">
              <w:rPr>
                <w:rFonts w:cs="Times New Roman"/>
                <w:sz w:val="24"/>
                <w:szCs w:val="24"/>
                <w:rPrChange w:id="2656" w:author="NTrinh" w:date="2024-01-26T16:37:00Z">
                  <w:rPr>
                    <w:rFonts w:cs="Times New Roman"/>
                    <w:sz w:val="26"/>
                    <w:szCs w:val="26"/>
                  </w:rPr>
                </w:rPrChange>
              </w:rPr>
              <w:t>Use of pembrolizumab</w:t>
            </w:r>
          </w:p>
        </w:tc>
        <w:tc>
          <w:tcPr>
            <w:tcW w:w="4535" w:type="dxa"/>
          </w:tcPr>
          <w:p w14:paraId="7B5B8B45" w14:textId="2AABE41B" w:rsidR="00513320" w:rsidRPr="00A25E94" w:rsidRDefault="00513320">
            <w:pPr>
              <w:spacing w:before="40" w:after="40" w:line="480" w:lineRule="auto"/>
              <w:jc w:val="both"/>
              <w:rPr>
                <w:rFonts w:cs="Times New Roman"/>
                <w:sz w:val="24"/>
                <w:szCs w:val="24"/>
                <w:lang w:val="en-US"/>
                <w:rPrChange w:id="2657" w:author="NTrinh" w:date="2024-01-26T16:37:00Z">
                  <w:rPr>
                    <w:rFonts w:cs="Times New Roman"/>
                    <w:sz w:val="26"/>
                    <w:szCs w:val="26"/>
                    <w:lang w:val="en-US"/>
                  </w:rPr>
                </w:rPrChange>
              </w:rPr>
              <w:pPrChange w:id="2658" w:author="NTrinh" w:date="2024-01-26T16:37:00Z">
                <w:pPr>
                  <w:spacing w:before="40" w:after="40"/>
                  <w:jc w:val="both"/>
                </w:pPr>
              </w:pPrChange>
            </w:pPr>
            <w:r w:rsidRPr="00A25E94">
              <w:rPr>
                <w:rFonts w:cs="Times New Roman"/>
                <w:sz w:val="24"/>
                <w:szCs w:val="24"/>
                <w:lang w:val="en-US"/>
                <w:rPrChange w:id="2659" w:author="NTrinh" w:date="2024-01-26T16:37:00Z">
                  <w:rPr>
                    <w:rFonts w:cs="Times New Roman"/>
                    <w:sz w:val="26"/>
                    <w:szCs w:val="26"/>
                    <w:lang w:val="en-US"/>
                  </w:rPr>
                </w:rPrChange>
              </w:rPr>
              <w:t>1 = Yes</w:t>
            </w:r>
          </w:p>
        </w:tc>
      </w:tr>
      <w:tr w:rsidR="00513320" w:rsidRPr="00A25E94" w14:paraId="362E6E1B" w14:textId="77777777" w:rsidTr="00865FFB">
        <w:trPr>
          <w:jc w:val="center"/>
        </w:trPr>
        <w:tc>
          <w:tcPr>
            <w:tcW w:w="2689" w:type="dxa"/>
          </w:tcPr>
          <w:p w14:paraId="2705F1D4" w14:textId="07BF789D" w:rsidR="00513320" w:rsidRPr="00A25E94" w:rsidRDefault="00513320">
            <w:pPr>
              <w:spacing w:before="40" w:after="40" w:line="480" w:lineRule="auto"/>
              <w:jc w:val="both"/>
              <w:rPr>
                <w:rFonts w:cs="Times New Roman"/>
                <w:sz w:val="24"/>
                <w:szCs w:val="24"/>
                <w:rPrChange w:id="2660" w:author="NTrinh" w:date="2024-01-26T16:37:00Z">
                  <w:rPr>
                    <w:rFonts w:cs="Times New Roman"/>
                    <w:sz w:val="26"/>
                    <w:szCs w:val="26"/>
                  </w:rPr>
                </w:rPrChange>
              </w:rPr>
              <w:pPrChange w:id="2661" w:author="NTrinh" w:date="2024-01-26T16:37:00Z">
                <w:pPr>
                  <w:spacing w:before="40" w:after="40"/>
                  <w:jc w:val="both"/>
                </w:pPr>
              </w:pPrChange>
            </w:pPr>
            <w:r w:rsidRPr="00A25E94">
              <w:rPr>
                <w:rFonts w:cs="Times New Roman"/>
                <w:sz w:val="24"/>
                <w:szCs w:val="24"/>
                <w:rPrChange w:id="2662" w:author="NTrinh" w:date="2024-01-26T16:37:00Z">
                  <w:rPr>
                    <w:rFonts w:cs="Times New Roman"/>
                    <w:sz w:val="26"/>
                    <w:szCs w:val="26"/>
                  </w:rPr>
                </w:rPrChange>
              </w:rPr>
              <w:t>comed_trastuzumab</w:t>
            </w:r>
          </w:p>
        </w:tc>
        <w:tc>
          <w:tcPr>
            <w:tcW w:w="1842" w:type="dxa"/>
          </w:tcPr>
          <w:p w14:paraId="2A1B1FB8" w14:textId="34C2360E" w:rsidR="00513320" w:rsidRPr="00A25E94" w:rsidRDefault="00513320">
            <w:pPr>
              <w:spacing w:before="40" w:after="40" w:line="480" w:lineRule="auto"/>
              <w:jc w:val="both"/>
              <w:rPr>
                <w:rFonts w:cs="Times New Roman"/>
                <w:sz w:val="24"/>
                <w:szCs w:val="24"/>
                <w:lang w:val="en-US"/>
                <w:rPrChange w:id="2663" w:author="NTrinh" w:date="2024-01-26T16:37:00Z">
                  <w:rPr>
                    <w:rFonts w:cs="Times New Roman"/>
                    <w:sz w:val="26"/>
                    <w:szCs w:val="26"/>
                    <w:lang w:val="en-US"/>
                  </w:rPr>
                </w:rPrChange>
              </w:rPr>
              <w:pPrChange w:id="2664" w:author="NTrinh" w:date="2024-01-26T16:37:00Z">
                <w:pPr>
                  <w:spacing w:before="40" w:after="40"/>
                  <w:jc w:val="both"/>
                </w:pPr>
              </w:pPrChange>
            </w:pPr>
            <w:r w:rsidRPr="00A25E94">
              <w:rPr>
                <w:rFonts w:cs="Times New Roman"/>
                <w:sz w:val="24"/>
                <w:szCs w:val="24"/>
                <w:lang w:val="en-US"/>
                <w:rPrChange w:id="2665" w:author="NTrinh" w:date="2024-01-26T16:37:00Z">
                  <w:rPr>
                    <w:rFonts w:cs="Times New Roman"/>
                    <w:sz w:val="26"/>
                    <w:szCs w:val="26"/>
                    <w:lang w:val="en-US"/>
                  </w:rPr>
                </w:rPrChange>
              </w:rPr>
              <w:t>number (1)</w:t>
            </w:r>
          </w:p>
        </w:tc>
        <w:tc>
          <w:tcPr>
            <w:tcW w:w="4649" w:type="dxa"/>
          </w:tcPr>
          <w:p w14:paraId="6D9C972E" w14:textId="6313880D" w:rsidR="00513320" w:rsidRPr="00A25E94" w:rsidRDefault="00513320">
            <w:pPr>
              <w:spacing w:before="40" w:after="40" w:line="480" w:lineRule="auto"/>
              <w:jc w:val="both"/>
              <w:rPr>
                <w:rFonts w:cs="Times New Roman"/>
                <w:sz w:val="24"/>
                <w:szCs w:val="24"/>
                <w:lang w:val="en-US"/>
                <w:rPrChange w:id="2666" w:author="NTrinh" w:date="2024-01-26T16:37:00Z">
                  <w:rPr>
                    <w:rFonts w:cs="Times New Roman"/>
                    <w:sz w:val="26"/>
                    <w:szCs w:val="26"/>
                    <w:lang w:val="en-US"/>
                  </w:rPr>
                </w:rPrChange>
              </w:rPr>
              <w:pPrChange w:id="2667" w:author="NTrinh" w:date="2024-01-26T16:37:00Z">
                <w:pPr>
                  <w:spacing w:before="40" w:after="40"/>
                  <w:jc w:val="both"/>
                </w:pPr>
              </w:pPrChange>
            </w:pPr>
            <w:r w:rsidRPr="00A25E94">
              <w:rPr>
                <w:rFonts w:cs="Times New Roman"/>
                <w:sz w:val="24"/>
                <w:szCs w:val="24"/>
                <w:rPrChange w:id="2668" w:author="NTrinh" w:date="2024-01-26T16:37:00Z">
                  <w:rPr>
                    <w:rFonts w:cs="Times New Roman"/>
                    <w:sz w:val="26"/>
                    <w:szCs w:val="26"/>
                  </w:rPr>
                </w:rPrChange>
              </w:rPr>
              <w:t>Use of trastuzumab</w:t>
            </w:r>
          </w:p>
        </w:tc>
        <w:tc>
          <w:tcPr>
            <w:tcW w:w="4535" w:type="dxa"/>
          </w:tcPr>
          <w:p w14:paraId="2B60A88A" w14:textId="1F5A9AC8" w:rsidR="00513320" w:rsidRPr="00A25E94" w:rsidRDefault="00513320">
            <w:pPr>
              <w:spacing w:before="40" w:after="40" w:line="480" w:lineRule="auto"/>
              <w:jc w:val="both"/>
              <w:rPr>
                <w:rFonts w:cs="Times New Roman"/>
                <w:sz w:val="24"/>
                <w:szCs w:val="24"/>
                <w:lang w:val="en-US"/>
                <w:rPrChange w:id="2669" w:author="NTrinh" w:date="2024-01-26T16:37:00Z">
                  <w:rPr>
                    <w:rFonts w:cs="Times New Roman"/>
                    <w:sz w:val="26"/>
                    <w:szCs w:val="26"/>
                    <w:lang w:val="en-US"/>
                  </w:rPr>
                </w:rPrChange>
              </w:rPr>
              <w:pPrChange w:id="2670" w:author="NTrinh" w:date="2024-01-26T16:37:00Z">
                <w:pPr>
                  <w:spacing w:before="40" w:after="40"/>
                  <w:jc w:val="both"/>
                </w:pPr>
              </w:pPrChange>
            </w:pPr>
            <w:r w:rsidRPr="00A25E94">
              <w:rPr>
                <w:rFonts w:cs="Times New Roman"/>
                <w:sz w:val="24"/>
                <w:szCs w:val="24"/>
                <w:lang w:val="en-US"/>
                <w:rPrChange w:id="2671" w:author="NTrinh" w:date="2024-01-26T16:37:00Z">
                  <w:rPr>
                    <w:rFonts w:cs="Times New Roman"/>
                    <w:sz w:val="26"/>
                    <w:szCs w:val="26"/>
                    <w:lang w:val="en-US"/>
                  </w:rPr>
                </w:rPrChange>
              </w:rPr>
              <w:t>1 = Yes</w:t>
            </w:r>
          </w:p>
        </w:tc>
      </w:tr>
      <w:tr w:rsidR="00513320" w:rsidRPr="00A25E94" w14:paraId="48F3A84C" w14:textId="77777777" w:rsidTr="00865FFB">
        <w:trPr>
          <w:jc w:val="center"/>
        </w:trPr>
        <w:tc>
          <w:tcPr>
            <w:tcW w:w="2689" w:type="dxa"/>
          </w:tcPr>
          <w:p w14:paraId="77FB0795" w14:textId="5782D189" w:rsidR="00513320" w:rsidRPr="00A25E94" w:rsidRDefault="00513320">
            <w:pPr>
              <w:spacing w:before="40" w:after="40" w:line="480" w:lineRule="auto"/>
              <w:jc w:val="both"/>
              <w:rPr>
                <w:rFonts w:cs="Times New Roman"/>
                <w:sz w:val="24"/>
                <w:szCs w:val="24"/>
                <w:rPrChange w:id="2672" w:author="NTrinh" w:date="2024-01-26T16:37:00Z">
                  <w:rPr>
                    <w:rFonts w:cs="Times New Roman"/>
                    <w:sz w:val="26"/>
                    <w:szCs w:val="26"/>
                  </w:rPr>
                </w:rPrChange>
              </w:rPr>
              <w:pPrChange w:id="2673" w:author="NTrinh" w:date="2024-01-26T16:37:00Z">
                <w:pPr>
                  <w:spacing w:before="40" w:after="40"/>
                  <w:jc w:val="both"/>
                </w:pPr>
              </w:pPrChange>
            </w:pPr>
            <w:r w:rsidRPr="00A25E94">
              <w:rPr>
                <w:rFonts w:cs="Times New Roman"/>
                <w:sz w:val="24"/>
                <w:szCs w:val="24"/>
                <w:rPrChange w:id="2674" w:author="NTrinh" w:date="2024-01-26T16:37:00Z">
                  <w:rPr>
                    <w:rFonts w:cs="Times New Roman"/>
                    <w:sz w:val="26"/>
                    <w:szCs w:val="26"/>
                  </w:rPr>
                </w:rPrChange>
              </w:rPr>
              <w:t>comed_atezolizumab</w:t>
            </w:r>
          </w:p>
        </w:tc>
        <w:tc>
          <w:tcPr>
            <w:tcW w:w="1842" w:type="dxa"/>
          </w:tcPr>
          <w:p w14:paraId="745EDC68" w14:textId="19A07581" w:rsidR="00513320" w:rsidRPr="00A25E94" w:rsidRDefault="00513320">
            <w:pPr>
              <w:spacing w:before="40" w:after="40" w:line="480" w:lineRule="auto"/>
              <w:jc w:val="both"/>
              <w:rPr>
                <w:rFonts w:cs="Times New Roman"/>
                <w:sz w:val="24"/>
                <w:szCs w:val="24"/>
                <w:lang w:val="en-US"/>
                <w:rPrChange w:id="2675" w:author="NTrinh" w:date="2024-01-26T16:37:00Z">
                  <w:rPr>
                    <w:rFonts w:cs="Times New Roman"/>
                    <w:sz w:val="26"/>
                    <w:szCs w:val="26"/>
                    <w:lang w:val="en-US"/>
                  </w:rPr>
                </w:rPrChange>
              </w:rPr>
              <w:pPrChange w:id="2676" w:author="NTrinh" w:date="2024-01-26T16:37:00Z">
                <w:pPr>
                  <w:spacing w:before="40" w:after="40"/>
                  <w:jc w:val="both"/>
                </w:pPr>
              </w:pPrChange>
            </w:pPr>
            <w:r w:rsidRPr="00A25E94">
              <w:rPr>
                <w:rFonts w:cs="Times New Roman"/>
                <w:sz w:val="24"/>
                <w:szCs w:val="24"/>
                <w:lang w:val="en-US"/>
                <w:rPrChange w:id="2677" w:author="NTrinh" w:date="2024-01-26T16:37:00Z">
                  <w:rPr>
                    <w:rFonts w:cs="Times New Roman"/>
                    <w:sz w:val="26"/>
                    <w:szCs w:val="26"/>
                    <w:lang w:val="en-US"/>
                  </w:rPr>
                </w:rPrChange>
              </w:rPr>
              <w:t>number (1)</w:t>
            </w:r>
          </w:p>
        </w:tc>
        <w:tc>
          <w:tcPr>
            <w:tcW w:w="4649" w:type="dxa"/>
          </w:tcPr>
          <w:p w14:paraId="763A7697" w14:textId="50A7BD0D" w:rsidR="00513320" w:rsidRPr="00A25E94" w:rsidRDefault="00513320">
            <w:pPr>
              <w:spacing w:before="40" w:after="40" w:line="480" w:lineRule="auto"/>
              <w:jc w:val="both"/>
              <w:rPr>
                <w:rFonts w:cs="Times New Roman"/>
                <w:sz w:val="24"/>
                <w:szCs w:val="24"/>
                <w:lang w:val="en-US"/>
                <w:rPrChange w:id="2678" w:author="NTrinh" w:date="2024-01-26T16:37:00Z">
                  <w:rPr>
                    <w:rFonts w:cs="Times New Roman"/>
                    <w:sz w:val="26"/>
                    <w:szCs w:val="26"/>
                    <w:lang w:val="en-US"/>
                  </w:rPr>
                </w:rPrChange>
              </w:rPr>
              <w:pPrChange w:id="2679" w:author="NTrinh" w:date="2024-01-26T16:37:00Z">
                <w:pPr>
                  <w:spacing w:before="40" w:after="40"/>
                  <w:jc w:val="both"/>
                </w:pPr>
              </w:pPrChange>
            </w:pPr>
            <w:r w:rsidRPr="00A25E94">
              <w:rPr>
                <w:rFonts w:cs="Times New Roman"/>
                <w:sz w:val="24"/>
                <w:szCs w:val="24"/>
                <w:rPrChange w:id="2680" w:author="NTrinh" w:date="2024-01-26T16:37:00Z">
                  <w:rPr>
                    <w:rFonts w:cs="Times New Roman"/>
                    <w:sz w:val="26"/>
                    <w:szCs w:val="26"/>
                  </w:rPr>
                </w:rPrChange>
              </w:rPr>
              <w:t>Use of atezolizumab</w:t>
            </w:r>
          </w:p>
        </w:tc>
        <w:tc>
          <w:tcPr>
            <w:tcW w:w="4535" w:type="dxa"/>
          </w:tcPr>
          <w:p w14:paraId="3BE485F4" w14:textId="71F09C42" w:rsidR="00513320" w:rsidRPr="00A25E94" w:rsidRDefault="00513320">
            <w:pPr>
              <w:spacing w:before="40" w:after="40" w:line="480" w:lineRule="auto"/>
              <w:jc w:val="both"/>
              <w:rPr>
                <w:rFonts w:cs="Times New Roman"/>
                <w:sz w:val="24"/>
                <w:szCs w:val="24"/>
                <w:lang w:val="en-US"/>
                <w:rPrChange w:id="2681" w:author="NTrinh" w:date="2024-01-26T16:37:00Z">
                  <w:rPr>
                    <w:rFonts w:cs="Times New Roman"/>
                    <w:sz w:val="26"/>
                    <w:szCs w:val="26"/>
                    <w:lang w:val="en-US"/>
                  </w:rPr>
                </w:rPrChange>
              </w:rPr>
              <w:pPrChange w:id="2682" w:author="NTrinh" w:date="2024-01-26T16:37:00Z">
                <w:pPr>
                  <w:spacing w:before="40" w:after="40"/>
                  <w:jc w:val="both"/>
                </w:pPr>
              </w:pPrChange>
            </w:pPr>
            <w:r w:rsidRPr="00A25E94">
              <w:rPr>
                <w:rFonts w:cs="Times New Roman"/>
                <w:sz w:val="24"/>
                <w:szCs w:val="24"/>
                <w:lang w:val="en-US"/>
                <w:rPrChange w:id="2683" w:author="NTrinh" w:date="2024-01-26T16:37:00Z">
                  <w:rPr>
                    <w:rFonts w:cs="Times New Roman"/>
                    <w:sz w:val="26"/>
                    <w:szCs w:val="26"/>
                    <w:lang w:val="en-US"/>
                  </w:rPr>
                </w:rPrChange>
              </w:rPr>
              <w:t>1 = Yes</w:t>
            </w:r>
          </w:p>
        </w:tc>
      </w:tr>
      <w:tr w:rsidR="00513320" w:rsidRPr="00A25E94" w14:paraId="5FFC8A8D" w14:textId="77777777" w:rsidTr="00865FFB">
        <w:trPr>
          <w:jc w:val="center"/>
        </w:trPr>
        <w:tc>
          <w:tcPr>
            <w:tcW w:w="2689" w:type="dxa"/>
          </w:tcPr>
          <w:p w14:paraId="25DD20FC" w14:textId="50AD5EF1" w:rsidR="00513320" w:rsidRPr="00A25E94" w:rsidRDefault="00513320">
            <w:pPr>
              <w:spacing w:before="40" w:after="40" w:line="480" w:lineRule="auto"/>
              <w:jc w:val="both"/>
              <w:rPr>
                <w:rFonts w:cs="Times New Roman"/>
                <w:sz w:val="24"/>
                <w:szCs w:val="24"/>
                <w:rPrChange w:id="2684" w:author="NTrinh" w:date="2024-01-26T16:37:00Z">
                  <w:rPr>
                    <w:rFonts w:cs="Times New Roman"/>
                    <w:sz w:val="26"/>
                    <w:szCs w:val="26"/>
                  </w:rPr>
                </w:rPrChange>
              </w:rPr>
              <w:pPrChange w:id="2685" w:author="NTrinh" w:date="2024-01-26T16:37:00Z">
                <w:pPr>
                  <w:spacing w:before="40" w:after="40"/>
                  <w:jc w:val="both"/>
                </w:pPr>
              </w:pPrChange>
            </w:pPr>
            <w:r w:rsidRPr="00A25E94">
              <w:rPr>
                <w:rFonts w:cs="Times New Roman"/>
                <w:sz w:val="24"/>
                <w:szCs w:val="24"/>
                <w:rPrChange w:id="2686" w:author="NTrinh" w:date="2024-01-26T16:37:00Z">
                  <w:rPr>
                    <w:rFonts w:cs="Times New Roman"/>
                    <w:sz w:val="26"/>
                    <w:szCs w:val="26"/>
                  </w:rPr>
                </w:rPrChange>
              </w:rPr>
              <w:t>comed_durvalumab</w:t>
            </w:r>
          </w:p>
        </w:tc>
        <w:tc>
          <w:tcPr>
            <w:tcW w:w="1842" w:type="dxa"/>
          </w:tcPr>
          <w:p w14:paraId="2F47330C" w14:textId="3BC8951A" w:rsidR="00513320" w:rsidRPr="00A25E94" w:rsidRDefault="00513320">
            <w:pPr>
              <w:spacing w:before="40" w:after="40" w:line="480" w:lineRule="auto"/>
              <w:jc w:val="both"/>
              <w:rPr>
                <w:rFonts w:cs="Times New Roman"/>
                <w:sz w:val="24"/>
                <w:szCs w:val="24"/>
                <w:lang w:val="en-US"/>
                <w:rPrChange w:id="2687" w:author="NTrinh" w:date="2024-01-26T16:37:00Z">
                  <w:rPr>
                    <w:rFonts w:cs="Times New Roman"/>
                    <w:sz w:val="26"/>
                    <w:szCs w:val="26"/>
                    <w:lang w:val="en-US"/>
                  </w:rPr>
                </w:rPrChange>
              </w:rPr>
              <w:pPrChange w:id="2688" w:author="NTrinh" w:date="2024-01-26T16:37:00Z">
                <w:pPr>
                  <w:spacing w:before="40" w:after="40"/>
                  <w:jc w:val="both"/>
                </w:pPr>
              </w:pPrChange>
            </w:pPr>
            <w:r w:rsidRPr="00A25E94">
              <w:rPr>
                <w:rFonts w:cs="Times New Roman"/>
                <w:sz w:val="24"/>
                <w:szCs w:val="24"/>
                <w:lang w:val="en-US"/>
                <w:rPrChange w:id="2689" w:author="NTrinh" w:date="2024-01-26T16:37:00Z">
                  <w:rPr>
                    <w:rFonts w:cs="Times New Roman"/>
                    <w:sz w:val="26"/>
                    <w:szCs w:val="26"/>
                    <w:lang w:val="en-US"/>
                  </w:rPr>
                </w:rPrChange>
              </w:rPr>
              <w:t>number (1)</w:t>
            </w:r>
          </w:p>
        </w:tc>
        <w:tc>
          <w:tcPr>
            <w:tcW w:w="4649" w:type="dxa"/>
          </w:tcPr>
          <w:p w14:paraId="597E227C" w14:textId="5076D66E" w:rsidR="00513320" w:rsidRPr="00A25E94" w:rsidRDefault="00513320">
            <w:pPr>
              <w:spacing w:before="40" w:after="40" w:line="480" w:lineRule="auto"/>
              <w:jc w:val="both"/>
              <w:rPr>
                <w:rFonts w:cs="Times New Roman"/>
                <w:sz w:val="24"/>
                <w:szCs w:val="24"/>
                <w:lang w:val="en-US"/>
                <w:rPrChange w:id="2690" w:author="NTrinh" w:date="2024-01-26T16:37:00Z">
                  <w:rPr>
                    <w:rFonts w:cs="Times New Roman"/>
                    <w:sz w:val="26"/>
                    <w:szCs w:val="26"/>
                    <w:lang w:val="en-US"/>
                  </w:rPr>
                </w:rPrChange>
              </w:rPr>
              <w:pPrChange w:id="2691" w:author="NTrinh" w:date="2024-01-26T16:37:00Z">
                <w:pPr>
                  <w:spacing w:before="40" w:after="40"/>
                  <w:jc w:val="both"/>
                </w:pPr>
              </w:pPrChange>
            </w:pPr>
            <w:r w:rsidRPr="00A25E94">
              <w:rPr>
                <w:rFonts w:cs="Times New Roman"/>
                <w:sz w:val="24"/>
                <w:szCs w:val="24"/>
                <w:rPrChange w:id="2692" w:author="NTrinh" w:date="2024-01-26T16:37:00Z">
                  <w:rPr>
                    <w:rFonts w:cs="Times New Roman"/>
                    <w:sz w:val="26"/>
                    <w:szCs w:val="26"/>
                  </w:rPr>
                </w:rPrChange>
              </w:rPr>
              <w:t>Use of durvalumab</w:t>
            </w:r>
          </w:p>
        </w:tc>
        <w:tc>
          <w:tcPr>
            <w:tcW w:w="4535" w:type="dxa"/>
          </w:tcPr>
          <w:p w14:paraId="56FDC1B1" w14:textId="36A77342" w:rsidR="00513320" w:rsidRPr="00A25E94" w:rsidRDefault="00513320">
            <w:pPr>
              <w:spacing w:before="40" w:after="40" w:line="480" w:lineRule="auto"/>
              <w:jc w:val="both"/>
              <w:rPr>
                <w:rFonts w:cs="Times New Roman"/>
                <w:sz w:val="24"/>
                <w:szCs w:val="24"/>
                <w:lang w:val="en-US"/>
                <w:rPrChange w:id="2693" w:author="NTrinh" w:date="2024-01-26T16:37:00Z">
                  <w:rPr>
                    <w:rFonts w:cs="Times New Roman"/>
                    <w:sz w:val="26"/>
                    <w:szCs w:val="26"/>
                    <w:lang w:val="en-US"/>
                  </w:rPr>
                </w:rPrChange>
              </w:rPr>
              <w:pPrChange w:id="2694" w:author="NTrinh" w:date="2024-01-26T16:37:00Z">
                <w:pPr>
                  <w:spacing w:before="40" w:after="40"/>
                  <w:jc w:val="both"/>
                </w:pPr>
              </w:pPrChange>
            </w:pPr>
            <w:r w:rsidRPr="00A25E94">
              <w:rPr>
                <w:rFonts w:cs="Times New Roman"/>
                <w:sz w:val="24"/>
                <w:szCs w:val="24"/>
                <w:lang w:val="en-US"/>
                <w:rPrChange w:id="2695" w:author="NTrinh" w:date="2024-01-26T16:37:00Z">
                  <w:rPr>
                    <w:rFonts w:cs="Times New Roman"/>
                    <w:sz w:val="26"/>
                    <w:szCs w:val="26"/>
                    <w:lang w:val="en-US"/>
                  </w:rPr>
                </w:rPrChange>
              </w:rPr>
              <w:t>1 = Yes</w:t>
            </w:r>
          </w:p>
        </w:tc>
      </w:tr>
      <w:tr w:rsidR="00513320" w:rsidRPr="00A25E94" w14:paraId="54ACD31F" w14:textId="77777777" w:rsidTr="00865FFB">
        <w:trPr>
          <w:jc w:val="center"/>
        </w:trPr>
        <w:tc>
          <w:tcPr>
            <w:tcW w:w="2689" w:type="dxa"/>
          </w:tcPr>
          <w:p w14:paraId="6F54D8D1" w14:textId="26202C27" w:rsidR="00513320" w:rsidRPr="00A25E94" w:rsidRDefault="00513320">
            <w:pPr>
              <w:spacing w:before="40" w:after="40" w:line="480" w:lineRule="auto"/>
              <w:jc w:val="both"/>
              <w:rPr>
                <w:rFonts w:cs="Times New Roman"/>
                <w:sz w:val="24"/>
                <w:szCs w:val="24"/>
                <w:rPrChange w:id="2696" w:author="NTrinh" w:date="2024-01-26T16:37:00Z">
                  <w:rPr>
                    <w:rFonts w:cs="Times New Roman"/>
                    <w:sz w:val="26"/>
                    <w:szCs w:val="26"/>
                  </w:rPr>
                </w:rPrChange>
              </w:rPr>
              <w:pPrChange w:id="2697" w:author="NTrinh" w:date="2024-01-26T16:37:00Z">
                <w:pPr>
                  <w:spacing w:before="40" w:after="40"/>
                  <w:jc w:val="both"/>
                </w:pPr>
              </w:pPrChange>
            </w:pPr>
            <w:r w:rsidRPr="00A25E94">
              <w:rPr>
                <w:rFonts w:cs="Times New Roman"/>
                <w:sz w:val="24"/>
                <w:szCs w:val="24"/>
                <w:rPrChange w:id="2698" w:author="NTrinh" w:date="2024-01-26T16:37:00Z">
                  <w:rPr>
                    <w:rFonts w:cs="Times New Roman"/>
                    <w:sz w:val="26"/>
                    <w:szCs w:val="26"/>
                  </w:rPr>
                </w:rPrChange>
              </w:rPr>
              <w:t>comed_IVIG</w:t>
            </w:r>
          </w:p>
        </w:tc>
        <w:tc>
          <w:tcPr>
            <w:tcW w:w="1842" w:type="dxa"/>
          </w:tcPr>
          <w:p w14:paraId="250EB97F" w14:textId="190CEBFA" w:rsidR="00513320" w:rsidRPr="00A25E94" w:rsidRDefault="00513320">
            <w:pPr>
              <w:spacing w:before="40" w:after="40" w:line="480" w:lineRule="auto"/>
              <w:jc w:val="both"/>
              <w:rPr>
                <w:rFonts w:cs="Times New Roman"/>
                <w:sz w:val="24"/>
                <w:szCs w:val="24"/>
                <w:lang w:val="en-US"/>
                <w:rPrChange w:id="2699" w:author="NTrinh" w:date="2024-01-26T16:37:00Z">
                  <w:rPr>
                    <w:rFonts w:cs="Times New Roman"/>
                    <w:sz w:val="26"/>
                    <w:szCs w:val="26"/>
                    <w:lang w:val="en-US"/>
                  </w:rPr>
                </w:rPrChange>
              </w:rPr>
              <w:pPrChange w:id="2700" w:author="NTrinh" w:date="2024-01-26T16:37:00Z">
                <w:pPr>
                  <w:spacing w:before="40" w:after="40"/>
                  <w:jc w:val="both"/>
                </w:pPr>
              </w:pPrChange>
            </w:pPr>
            <w:r w:rsidRPr="00A25E94">
              <w:rPr>
                <w:rFonts w:cs="Times New Roman"/>
                <w:sz w:val="24"/>
                <w:szCs w:val="24"/>
                <w:lang w:val="en-US"/>
                <w:rPrChange w:id="2701" w:author="NTrinh" w:date="2024-01-26T16:37:00Z">
                  <w:rPr>
                    <w:rFonts w:cs="Times New Roman"/>
                    <w:sz w:val="26"/>
                    <w:szCs w:val="26"/>
                    <w:lang w:val="en-US"/>
                  </w:rPr>
                </w:rPrChange>
              </w:rPr>
              <w:t>number (1)</w:t>
            </w:r>
          </w:p>
        </w:tc>
        <w:tc>
          <w:tcPr>
            <w:tcW w:w="4649" w:type="dxa"/>
          </w:tcPr>
          <w:p w14:paraId="40EF0272" w14:textId="641C215D" w:rsidR="00513320" w:rsidRPr="00A25E94" w:rsidRDefault="00513320">
            <w:pPr>
              <w:spacing w:before="40" w:after="40" w:line="480" w:lineRule="auto"/>
              <w:jc w:val="both"/>
              <w:rPr>
                <w:rFonts w:cs="Times New Roman"/>
                <w:sz w:val="24"/>
                <w:szCs w:val="24"/>
                <w:lang w:val="en-US"/>
                <w:rPrChange w:id="2702" w:author="NTrinh" w:date="2024-01-26T16:37:00Z">
                  <w:rPr>
                    <w:rFonts w:cs="Times New Roman"/>
                    <w:sz w:val="26"/>
                    <w:szCs w:val="26"/>
                    <w:lang w:val="en-US"/>
                  </w:rPr>
                </w:rPrChange>
              </w:rPr>
              <w:pPrChange w:id="2703" w:author="NTrinh" w:date="2024-01-26T16:37:00Z">
                <w:pPr>
                  <w:spacing w:before="40" w:after="40"/>
                  <w:jc w:val="both"/>
                </w:pPr>
              </w:pPrChange>
            </w:pPr>
            <w:r w:rsidRPr="00A25E94">
              <w:rPr>
                <w:rFonts w:cs="Times New Roman"/>
                <w:sz w:val="24"/>
                <w:szCs w:val="24"/>
                <w:rPrChange w:id="2704" w:author="NTrinh" w:date="2024-01-26T16:37:00Z">
                  <w:rPr>
                    <w:rFonts w:cs="Times New Roman"/>
                    <w:sz w:val="26"/>
                    <w:szCs w:val="26"/>
                  </w:rPr>
                </w:rPrChange>
              </w:rPr>
              <w:t>Use of IVIG</w:t>
            </w:r>
          </w:p>
        </w:tc>
        <w:tc>
          <w:tcPr>
            <w:tcW w:w="4535" w:type="dxa"/>
          </w:tcPr>
          <w:p w14:paraId="2C3DA9EE" w14:textId="50FD7860" w:rsidR="00513320" w:rsidRPr="00A25E94" w:rsidRDefault="00513320">
            <w:pPr>
              <w:spacing w:before="40" w:after="40" w:line="480" w:lineRule="auto"/>
              <w:jc w:val="both"/>
              <w:rPr>
                <w:rFonts w:cs="Times New Roman"/>
                <w:sz w:val="24"/>
                <w:szCs w:val="24"/>
                <w:lang w:val="en-US"/>
                <w:rPrChange w:id="2705" w:author="NTrinh" w:date="2024-01-26T16:37:00Z">
                  <w:rPr>
                    <w:rFonts w:cs="Times New Roman"/>
                    <w:sz w:val="26"/>
                    <w:szCs w:val="26"/>
                    <w:lang w:val="en-US"/>
                  </w:rPr>
                </w:rPrChange>
              </w:rPr>
              <w:pPrChange w:id="2706" w:author="NTrinh" w:date="2024-01-26T16:37:00Z">
                <w:pPr>
                  <w:spacing w:before="40" w:after="40"/>
                  <w:jc w:val="both"/>
                </w:pPr>
              </w:pPrChange>
            </w:pPr>
            <w:r w:rsidRPr="00A25E94">
              <w:rPr>
                <w:rFonts w:cs="Times New Roman"/>
                <w:sz w:val="24"/>
                <w:szCs w:val="24"/>
                <w:lang w:val="en-US"/>
                <w:rPrChange w:id="2707" w:author="NTrinh" w:date="2024-01-26T16:37:00Z">
                  <w:rPr>
                    <w:rFonts w:cs="Times New Roman"/>
                    <w:sz w:val="26"/>
                    <w:szCs w:val="26"/>
                    <w:lang w:val="en-US"/>
                  </w:rPr>
                </w:rPrChange>
              </w:rPr>
              <w:t>1 = Yes</w:t>
            </w:r>
          </w:p>
        </w:tc>
      </w:tr>
      <w:tr w:rsidR="00513320" w:rsidRPr="00A25E94" w14:paraId="5AE36A97" w14:textId="77777777" w:rsidTr="00865FFB">
        <w:trPr>
          <w:jc w:val="center"/>
        </w:trPr>
        <w:tc>
          <w:tcPr>
            <w:tcW w:w="2689" w:type="dxa"/>
          </w:tcPr>
          <w:p w14:paraId="016C373E" w14:textId="3B4A9D86" w:rsidR="00513320" w:rsidRPr="00A25E94" w:rsidRDefault="00513320">
            <w:pPr>
              <w:spacing w:before="40" w:after="40" w:line="480" w:lineRule="auto"/>
              <w:jc w:val="both"/>
              <w:rPr>
                <w:rFonts w:cs="Times New Roman"/>
                <w:sz w:val="24"/>
                <w:szCs w:val="24"/>
                <w:rPrChange w:id="2708" w:author="NTrinh" w:date="2024-01-26T16:37:00Z">
                  <w:rPr>
                    <w:rFonts w:cs="Times New Roman"/>
                    <w:sz w:val="26"/>
                    <w:szCs w:val="26"/>
                  </w:rPr>
                </w:rPrChange>
              </w:rPr>
              <w:pPrChange w:id="2709" w:author="NTrinh" w:date="2024-01-26T16:37:00Z">
                <w:pPr>
                  <w:spacing w:before="40" w:after="40"/>
                  <w:jc w:val="both"/>
                </w:pPr>
              </w:pPrChange>
            </w:pPr>
            <w:r w:rsidRPr="00A25E94">
              <w:rPr>
                <w:rFonts w:cs="Times New Roman"/>
                <w:sz w:val="24"/>
                <w:szCs w:val="24"/>
                <w:rPrChange w:id="2710" w:author="NTrinh" w:date="2024-01-26T16:37:00Z">
                  <w:rPr>
                    <w:rFonts w:cs="Times New Roman"/>
                    <w:sz w:val="26"/>
                    <w:szCs w:val="26"/>
                  </w:rPr>
                </w:rPrChange>
              </w:rPr>
              <w:t>comed_tacrolimus</w:t>
            </w:r>
          </w:p>
        </w:tc>
        <w:tc>
          <w:tcPr>
            <w:tcW w:w="1842" w:type="dxa"/>
          </w:tcPr>
          <w:p w14:paraId="2F8FFB2C" w14:textId="1FC58E05" w:rsidR="00513320" w:rsidRPr="00A25E94" w:rsidRDefault="00513320">
            <w:pPr>
              <w:spacing w:before="40" w:after="40" w:line="480" w:lineRule="auto"/>
              <w:jc w:val="both"/>
              <w:rPr>
                <w:rFonts w:cs="Times New Roman"/>
                <w:sz w:val="24"/>
                <w:szCs w:val="24"/>
                <w:lang w:val="en-US"/>
                <w:rPrChange w:id="2711" w:author="NTrinh" w:date="2024-01-26T16:37:00Z">
                  <w:rPr>
                    <w:rFonts w:cs="Times New Roman"/>
                    <w:sz w:val="26"/>
                    <w:szCs w:val="26"/>
                    <w:lang w:val="en-US"/>
                  </w:rPr>
                </w:rPrChange>
              </w:rPr>
              <w:pPrChange w:id="2712" w:author="NTrinh" w:date="2024-01-26T16:37:00Z">
                <w:pPr>
                  <w:spacing w:before="40" w:after="40"/>
                  <w:jc w:val="both"/>
                </w:pPr>
              </w:pPrChange>
            </w:pPr>
            <w:r w:rsidRPr="00A25E94">
              <w:rPr>
                <w:rFonts w:cs="Times New Roman"/>
                <w:sz w:val="24"/>
                <w:szCs w:val="24"/>
                <w:lang w:val="en-US"/>
                <w:rPrChange w:id="2713" w:author="NTrinh" w:date="2024-01-26T16:37:00Z">
                  <w:rPr>
                    <w:rFonts w:cs="Times New Roman"/>
                    <w:sz w:val="26"/>
                    <w:szCs w:val="26"/>
                    <w:lang w:val="en-US"/>
                  </w:rPr>
                </w:rPrChange>
              </w:rPr>
              <w:t>number (1)</w:t>
            </w:r>
          </w:p>
        </w:tc>
        <w:tc>
          <w:tcPr>
            <w:tcW w:w="4649" w:type="dxa"/>
          </w:tcPr>
          <w:p w14:paraId="41A3A2EC" w14:textId="703BFF57" w:rsidR="00513320" w:rsidRPr="00A25E94" w:rsidRDefault="00513320">
            <w:pPr>
              <w:spacing w:before="40" w:after="40" w:line="480" w:lineRule="auto"/>
              <w:jc w:val="both"/>
              <w:rPr>
                <w:rFonts w:cs="Times New Roman"/>
                <w:sz w:val="24"/>
                <w:szCs w:val="24"/>
                <w:lang w:val="en-US"/>
                <w:rPrChange w:id="2714" w:author="NTrinh" w:date="2024-01-26T16:37:00Z">
                  <w:rPr>
                    <w:rFonts w:cs="Times New Roman"/>
                    <w:sz w:val="26"/>
                    <w:szCs w:val="26"/>
                    <w:lang w:val="en-US"/>
                  </w:rPr>
                </w:rPrChange>
              </w:rPr>
              <w:pPrChange w:id="2715" w:author="NTrinh" w:date="2024-01-26T16:37:00Z">
                <w:pPr>
                  <w:spacing w:before="40" w:after="40"/>
                  <w:jc w:val="both"/>
                </w:pPr>
              </w:pPrChange>
            </w:pPr>
            <w:r w:rsidRPr="00A25E94">
              <w:rPr>
                <w:rFonts w:cs="Times New Roman"/>
                <w:sz w:val="24"/>
                <w:szCs w:val="24"/>
                <w:rPrChange w:id="2716" w:author="NTrinh" w:date="2024-01-26T16:37:00Z">
                  <w:rPr>
                    <w:rFonts w:cs="Times New Roman"/>
                    <w:sz w:val="26"/>
                    <w:szCs w:val="26"/>
                  </w:rPr>
                </w:rPrChange>
              </w:rPr>
              <w:t>Use of tacrolimus</w:t>
            </w:r>
          </w:p>
        </w:tc>
        <w:tc>
          <w:tcPr>
            <w:tcW w:w="4535" w:type="dxa"/>
          </w:tcPr>
          <w:p w14:paraId="3DAE1834" w14:textId="26FFED11" w:rsidR="00513320" w:rsidRPr="00A25E94" w:rsidRDefault="00513320">
            <w:pPr>
              <w:spacing w:before="40" w:after="40" w:line="480" w:lineRule="auto"/>
              <w:jc w:val="both"/>
              <w:rPr>
                <w:rFonts w:cs="Times New Roman"/>
                <w:sz w:val="24"/>
                <w:szCs w:val="24"/>
                <w:lang w:val="en-US"/>
                <w:rPrChange w:id="2717" w:author="NTrinh" w:date="2024-01-26T16:37:00Z">
                  <w:rPr>
                    <w:rFonts w:cs="Times New Roman"/>
                    <w:sz w:val="26"/>
                    <w:szCs w:val="26"/>
                    <w:lang w:val="en-US"/>
                  </w:rPr>
                </w:rPrChange>
              </w:rPr>
              <w:pPrChange w:id="2718" w:author="NTrinh" w:date="2024-01-26T16:37:00Z">
                <w:pPr>
                  <w:spacing w:before="40" w:after="40"/>
                  <w:jc w:val="both"/>
                </w:pPr>
              </w:pPrChange>
            </w:pPr>
            <w:r w:rsidRPr="00A25E94">
              <w:rPr>
                <w:rFonts w:cs="Times New Roman"/>
                <w:sz w:val="24"/>
                <w:szCs w:val="24"/>
                <w:lang w:val="en-US"/>
                <w:rPrChange w:id="2719" w:author="NTrinh" w:date="2024-01-26T16:37:00Z">
                  <w:rPr>
                    <w:rFonts w:cs="Times New Roman"/>
                    <w:sz w:val="26"/>
                    <w:szCs w:val="26"/>
                    <w:lang w:val="en-US"/>
                  </w:rPr>
                </w:rPrChange>
              </w:rPr>
              <w:t>1 = Yes</w:t>
            </w:r>
          </w:p>
        </w:tc>
      </w:tr>
      <w:tr w:rsidR="00513320" w:rsidRPr="00A25E94" w14:paraId="1CFEE799" w14:textId="77777777" w:rsidTr="00865FFB">
        <w:trPr>
          <w:jc w:val="center"/>
        </w:trPr>
        <w:tc>
          <w:tcPr>
            <w:tcW w:w="2689" w:type="dxa"/>
          </w:tcPr>
          <w:p w14:paraId="46908205" w14:textId="3889F0DA" w:rsidR="00513320" w:rsidRPr="00A25E94" w:rsidRDefault="00513320">
            <w:pPr>
              <w:spacing w:before="40" w:after="40" w:line="480" w:lineRule="auto"/>
              <w:jc w:val="both"/>
              <w:rPr>
                <w:rFonts w:cs="Times New Roman"/>
                <w:sz w:val="24"/>
                <w:szCs w:val="24"/>
                <w:rPrChange w:id="2720" w:author="NTrinh" w:date="2024-01-26T16:37:00Z">
                  <w:rPr>
                    <w:rFonts w:cs="Times New Roman"/>
                    <w:sz w:val="26"/>
                    <w:szCs w:val="26"/>
                  </w:rPr>
                </w:rPrChange>
              </w:rPr>
              <w:pPrChange w:id="2721" w:author="NTrinh" w:date="2024-01-26T16:37:00Z">
                <w:pPr>
                  <w:spacing w:before="40" w:after="40"/>
                  <w:jc w:val="both"/>
                </w:pPr>
              </w:pPrChange>
            </w:pPr>
            <w:r w:rsidRPr="00A25E94">
              <w:rPr>
                <w:rFonts w:cs="Times New Roman"/>
                <w:sz w:val="24"/>
                <w:szCs w:val="24"/>
                <w:rPrChange w:id="2722" w:author="NTrinh" w:date="2024-01-26T16:37:00Z">
                  <w:rPr>
                    <w:rFonts w:cs="Times New Roman"/>
                    <w:sz w:val="26"/>
                    <w:szCs w:val="26"/>
                  </w:rPr>
                </w:rPrChange>
              </w:rPr>
              <w:t>comed_fluorouracil</w:t>
            </w:r>
          </w:p>
        </w:tc>
        <w:tc>
          <w:tcPr>
            <w:tcW w:w="1842" w:type="dxa"/>
          </w:tcPr>
          <w:p w14:paraId="30D8D155" w14:textId="78E61221" w:rsidR="00513320" w:rsidRPr="00A25E94" w:rsidRDefault="00513320">
            <w:pPr>
              <w:spacing w:before="40" w:after="40" w:line="480" w:lineRule="auto"/>
              <w:jc w:val="both"/>
              <w:rPr>
                <w:rFonts w:cs="Times New Roman"/>
                <w:sz w:val="24"/>
                <w:szCs w:val="24"/>
                <w:lang w:val="en-US"/>
                <w:rPrChange w:id="2723" w:author="NTrinh" w:date="2024-01-26T16:37:00Z">
                  <w:rPr>
                    <w:rFonts w:cs="Times New Roman"/>
                    <w:sz w:val="26"/>
                    <w:szCs w:val="26"/>
                    <w:lang w:val="en-US"/>
                  </w:rPr>
                </w:rPrChange>
              </w:rPr>
              <w:pPrChange w:id="2724" w:author="NTrinh" w:date="2024-01-26T16:37:00Z">
                <w:pPr>
                  <w:spacing w:before="40" w:after="40"/>
                  <w:jc w:val="both"/>
                </w:pPr>
              </w:pPrChange>
            </w:pPr>
            <w:r w:rsidRPr="00A25E94">
              <w:rPr>
                <w:rFonts w:cs="Times New Roman"/>
                <w:sz w:val="24"/>
                <w:szCs w:val="24"/>
                <w:lang w:val="en-US"/>
                <w:rPrChange w:id="2725" w:author="NTrinh" w:date="2024-01-26T16:37:00Z">
                  <w:rPr>
                    <w:rFonts w:cs="Times New Roman"/>
                    <w:sz w:val="26"/>
                    <w:szCs w:val="26"/>
                    <w:lang w:val="en-US"/>
                  </w:rPr>
                </w:rPrChange>
              </w:rPr>
              <w:t>number (1)</w:t>
            </w:r>
          </w:p>
        </w:tc>
        <w:tc>
          <w:tcPr>
            <w:tcW w:w="4649" w:type="dxa"/>
          </w:tcPr>
          <w:p w14:paraId="08E389B7" w14:textId="7913B873" w:rsidR="00513320" w:rsidRPr="00A25E94" w:rsidRDefault="00513320">
            <w:pPr>
              <w:spacing w:before="40" w:after="40" w:line="480" w:lineRule="auto"/>
              <w:jc w:val="both"/>
              <w:rPr>
                <w:rFonts w:cs="Times New Roman"/>
                <w:sz w:val="24"/>
                <w:szCs w:val="24"/>
                <w:lang w:val="en-US"/>
                <w:rPrChange w:id="2726" w:author="NTrinh" w:date="2024-01-26T16:37:00Z">
                  <w:rPr>
                    <w:rFonts w:cs="Times New Roman"/>
                    <w:sz w:val="26"/>
                    <w:szCs w:val="26"/>
                    <w:lang w:val="en-US"/>
                  </w:rPr>
                </w:rPrChange>
              </w:rPr>
              <w:pPrChange w:id="2727" w:author="NTrinh" w:date="2024-01-26T16:37:00Z">
                <w:pPr>
                  <w:spacing w:before="40" w:after="40"/>
                  <w:jc w:val="both"/>
                </w:pPr>
              </w:pPrChange>
            </w:pPr>
            <w:r w:rsidRPr="00A25E94">
              <w:rPr>
                <w:rFonts w:cs="Times New Roman"/>
                <w:sz w:val="24"/>
                <w:szCs w:val="24"/>
                <w:rPrChange w:id="2728" w:author="NTrinh" w:date="2024-01-26T16:37:00Z">
                  <w:rPr>
                    <w:rFonts w:cs="Times New Roman"/>
                    <w:sz w:val="26"/>
                    <w:szCs w:val="26"/>
                  </w:rPr>
                </w:rPrChange>
              </w:rPr>
              <w:t>Use of fluorouracil</w:t>
            </w:r>
          </w:p>
        </w:tc>
        <w:tc>
          <w:tcPr>
            <w:tcW w:w="4535" w:type="dxa"/>
          </w:tcPr>
          <w:p w14:paraId="1C26F12C" w14:textId="4336781F" w:rsidR="00513320" w:rsidRPr="00A25E94" w:rsidRDefault="00513320">
            <w:pPr>
              <w:spacing w:before="40" w:after="40" w:line="480" w:lineRule="auto"/>
              <w:jc w:val="both"/>
              <w:rPr>
                <w:rFonts w:cs="Times New Roman"/>
                <w:sz w:val="24"/>
                <w:szCs w:val="24"/>
                <w:lang w:val="en-US"/>
                <w:rPrChange w:id="2729" w:author="NTrinh" w:date="2024-01-26T16:37:00Z">
                  <w:rPr>
                    <w:rFonts w:cs="Times New Roman"/>
                    <w:sz w:val="26"/>
                    <w:szCs w:val="26"/>
                    <w:lang w:val="en-US"/>
                  </w:rPr>
                </w:rPrChange>
              </w:rPr>
              <w:pPrChange w:id="2730" w:author="NTrinh" w:date="2024-01-26T16:37:00Z">
                <w:pPr>
                  <w:spacing w:before="40" w:after="40"/>
                  <w:jc w:val="both"/>
                </w:pPr>
              </w:pPrChange>
            </w:pPr>
            <w:r w:rsidRPr="00A25E94">
              <w:rPr>
                <w:rFonts w:cs="Times New Roman"/>
                <w:sz w:val="24"/>
                <w:szCs w:val="24"/>
                <w:lang w:val="en-US"/>
                <w:rPrChange w:id="2731" w:author="NTrinh" w:date="2024-01-26T16:37:00Z">
                  <w:rPr>
                    <w:rFonts w:cs="Times New Roman"/>
                    <w:sz w:val="26"/>
                    <w:szCs w:val="26"/>
                    <w:lang w:val="en-US"/>
                  </w:rPr>
                </w:rPrChange>
              </w:rPr>
              <w:t>1 = Yes</w:t>
            </w:r>
          </w:p>
        </w:tc>
      </w:tr>
      <w:tr w:rsidR="00513320" w:rsidRPr="00A25E94" w14:paraId="7F2FE7CE" w14:textId="77777777" w:rsidTr="00865FFB">
        <w:trPr>
          <w:jc w:val="center"/>
        </w:trPr>
        <w:tc>
          <w:tcPr>
            <w:tcW w:w="2689" w:type="dxa"/>
          </w:tcPr>
          <w:p w14:paraId="28E9A78B" w14:textId="1EE9A680" w:rsidR="00513320" w:rsidRPr="00A25E94" w:rsidRDefault="00513320">
            <w:pPr>
              <w:spacing w:before="40" w:after="40" w:line="480" w:lineRule="auto"/>
              <w:jc w:val="both"/>
              <w:rPr>
                <w:rFonts w:cs="Times New Roman"/>
                <w:sz w:val="24"/>
                <w:szCs w:val="24"/>
                <w:rPrChange w:id="2732" w:author="NTrinh" w:date="2024-01-26T16:37:00Z">
                  <w:rPr>
                    <w:rFonts w:cs="Times New Roman"/>
                    <w:sz w:val="26"/>
                    <w:szCs w:val="26"/>
                  </w:rPr>
                </w:rPrChange>
              </w:rPr>
              <w:pPrChange w:id="2733" w:author="NTrinh" w:date="2024-01-26T16:37:00Z">
                <w:pPr>
                  <w:spacing w:before="40" w:after="40"/>
                  <w:jc w:val="both"/>
                </w:pPr>
              </w:pPrChange>
            </w:pPr>
            <w:r w:rsidRPr="00A25E94">
              <w:rPr>
                <w:rFonts w:cs="Times New Roman"/>
                <w:sz w:val="24"/>
                <w:szCs w:val="24"/>
                <w:rPrChange w:id="2734" w:author="NTrinh" w:date="2024-01-26T16:37:00Z">
                  <w:rPr>
                    <w:rFonts w:cs="Times New Roman"/>
                    <w:sz w:val="26"/>
                    <w:szCs w:val="26"/>
                  </w:rPr>
                </w:rPrChange>
              </w:rPr>
              <w:t>comed_irinotecan</w:t>
            </w:r>
          </w:p>
        </w:tc>
        <w:tc>
          <w:tcPr>
            <w:tcW w:w="1842" w:type="dxa"/>
          </w:tcPr>
          <w:p w14:paraId="26CD4C99" w14:textId="2D5284A9" w:rsidR="00513320" w:rsidRPr="00A25E94" w:rsidRDefault="00513320">
            <w:pPr>
              <w:spacing w:before="40" w:after="40" w:line="480" w:lineRule="auto"/>
              <w:jc w:val="both"/>
              <w:rPr>
                <w:rFonts w:cs="Times New Roman"/>
                <w:sz w:val="24"/>
                <w:szCs w:val="24"/>
                <w:lang w:val="en-US"/>
                <w:rPrChange w:id="2735" w:author="NTrinh" w:date="2024-01-26T16:37:00Z">
                  <w:rPr>
                    <w:rFonts w:cs="Times New Roman"/>
                    <w:sz w:val="26"/>
                    <w:szCs w:val="26"/>
                    <w:lang w:val="en-US"/>
                  </w:rPr>
                </w:rPrChange>
              </w:rPr>
              <w:pPrChange w:id="2736" w:author="NTrinh" w:date="2024-01-26T16:37:00Z">
                <w:pPr>
                  <w:spacing w:before="40" w:after="40"/>
                  <w:jc w:val="both"/>
                </w:pPr>
              </w:pPrChange>
            </w:pPr>
            <w:r w:rsidRPr="00A25E94">
              <w:rPr>
                <w:rFonts w:cs="Times New Roman"/>
                <w:sz w:val="24"/>
                <w:szCs w:val="24"/>
                <w:lang w:val="en-US"/>
                <w:rPrChange w:id="2737" w:author="NTrinh" w:date="2024-01-26T16:37:00Z">
                  <w:rPr>
                    <w:rFonts w:cs="Times New Roman"/>
                    <w:sz w:val="26"/>
                    <w:szCs w:val="26"/>
                    <w:lang w:val="en-US"/>
                  </w:rPr>
                </w:rPrChange>
              </w:rPr>
              <w:t>number (1)</w:t>
            </w:r>
          </w:p>
        </w:tc>
        <w:tc>
          <w:tcPr>
            <w:tcW w:w="4649" w:type="dxa"/>
          </w:tcPr>
          <w:p w14:paraId="2D005FE7" w14:textId="555DE2BB" w:rsidR="00513320" w:rsidRPr="00A25E94" w:rsidRDefault="00513320">
            <w:pPr>
              <w:spacing w:before="40" w:after="40" w:line="480" w:lineRule="auto"/>
              <w:jc w:val="both"/>
              <w:rPr>
                <w:rFonts w:cs="Times New Roman"/>
                <w:sz w:val="24"/>
                <w:szCs w:val="24"/>
                <w:lang w:val="en-US"/>
                <w:rPrChange w:id="2738" w:author="NTrinh" w:date="2024-01-26T16:37:00Z">
                  <w:rPr>
                    <w:rFonts w:cs="Times New Roman"/>
                    <w:sz w:val="26"/>
                    <w:szCs w:val="26"/>
                    <w:lang w:val="en-US"/>
                  </w:rPr>
                </w:rPrChange>
              </w:rPr>
              <w:pPrChange w:id="2739" w:author="NTrinh" w:date="2024-01-26T16:37:00Z">
                <w:pPr>
                  <w:spacing w:before="40" w:after="40"/>
                  <w:jc w:val="both"/>
                </w:pPr>
              </w:pPrChange>
            </w:pPr>
            <w:r w:rsidRPr="00A25E94">
              <w:rPr>
                <w:rFonts w:cs="Times New Roman"/>
                <w:sz w:val="24"/>
                <w:szCs w:val="24"/>
                <w:rPrChange w:id="2740" w:author="NTrinh" w:date="2024-01-26T16:37:00Z">
                  <w:rPr>
                    <w:rFonts w:cs="Times New Roman"/>
                    <w:sz w:val="26"/>
                    <w:szCs w:val="26"/>
                  </w:rPr>
                </w:rPrChange>
              </w:rPr>
              <w:t>Use of irinotecan</w:t>
            </w:r>
          </w:p>
        </w:tc>
        <w:tc>
          <w:tcPr>
            <w:tcW w:w="4535" w:type="dxa"/>
          </w:tcPr>
          <w:p w14:paraId="026BDDFD" w14:textId="1BAB1A07" w:rsidR="00513320" w:rsidRPr="00A25E94" w:rsidRDefault="00513320">
            <w:pPr>
              <w:spacing w:before="40" w:after="40" w:line="480" w:lineRule="auto"/>
              <w:jc w:val="both"/>
              <w:rPr>
                <w:rFonts w:cs="Times New Roman"/>
                <w:sz w:val="24"/>
                <w:szCs w:val="24"/>
                <w:lang w:val="en-US"/>
                <w:rPrChange w:id="2741" w:author="NTrinh" w:date="2024-01-26T16:37:00Z">
                  <w:rPr>
                    <w:rFonts w:cs="Times New Roman"/>
                    <w:sz w:val="26"/>
                    <w:szCs w:val="26"/>
                    <w:lang w:val="en-US"/>
                  </w:rPr>
                </w:rPrChange>
              </w:rPr>
              <w:pPrChange w:id="2742" w:author="NTrinh" w:date="2024-01-26T16:37:00Z">
                <w:pPr>
                  <w:spacing w:before="40" w:after="40"/>
                  <w:jc w:val="both"/>
                </w:pPr>
              </w:pPrChange>
            </w:pPr>
            <w:r w:rsidRPr="00A25E94">
              <w:rPr>
                <w:rFonts w:cs="Times New Roman"/>
                <w:sz w:val="24"/>
                <w:szCs w:val="24"/>
                <w:lang w:val="en-US"/>
                <w:rPrChange w:id="2743" w:author="NTrinh" w:date="2024-01-26T16:37:00Z">
                  <w:rPr>
                    <w:rFonts w:cs="Times New Roman"/>
                    <w:sz w:val="26"/>
                    <w:szCs w:val="26"/>
                    <w:lang w:val="en-US"/>
                  </w:rPr>
                </w:rPrChange>
              </w:rPr>
              <w:t>1 = Yes</w:t>
            </w:r>
          </w:p>
        </w:tc>
      </w:tr>
      <w:tr w:rsidR="00513320" w:rsidRPr="00A25E94" w14:paraId="4B1B3DDC" w14:textId="77777777" w:rsidTr="00865FFB">
        <w:trPr>
          <w:jc w:val="center"/>
        </w:trPr>
        <w:tc>
          <w:tcPr>
            <w:tcW w:w="2689" w:type="dxa"/>
          </w:tcPr>
          <w:p w14:paraId="18BC6872" w14:textId="04A54509" w:rsidR="00513320" w:rsidRPr="00A25E94" w:rsidRDefault="00513320">
            <w:pPr>
              <w:spacing w:before="40" w:after="40" w:line="480" w:lineRule="auto"/>
              <w:jc w:val="both"/>
              <w:rPr>
                <w:rFonts w:cs="Times New Roman"/>
                <w:sz w:val="24"/>
                <w:szCs w:val="24"/>
                <w:rPrChange w:id="2744" w:author="NTrinh" w:date="2024-01-26T16:37:00Z">
                  <w:rPr>
                    <w:rFonts w:cs="Times New Roman"/>
                    <w:sz w:val="26"/>
                    <w:szCs w:val="26"/>
                  </w:rPr>
                </w:rPrChange>
              </w:rPr>
              <w:pPrChange w:id="2745" w:author="NTrinh" w:date="2024-01-26T16:37:00Z">
                <w:pPr>
                  <w:spacing w:before="40" w:after="40"/>
                  <w:jc w:val="both"/>
                </w:pPr>
              </w:pPrChange>
            </w:pPr>
            <w:r w:rsidRPr="00A25E94">
              <w:rPr>
                <w:rFonts w:cs="Times New Roman"/>
                <w:sz w:val="24"/>
                <w:szCs w:val="24"/>
                <w:rPrChange w:id="2746" w:author="NTrinh" w:date="2024-01-26T16:37:00Z">
                  <w:rPr>
                    <w:rFonts w:cs="Times New Roman"/>
                    <w:sz w:val="26"/>
                    <w:szCs w:val="26"/>
                  </w:rPr>
                </w:rPrChange>
              </w:rPr>
              <w:t>comed_leucovorin</w:t>
            </w:r>
          </w:p>
        </w:tc>
        <w:tc>
          <w:tcPr>
            <w:tcW w:w="1842" w:type="dxa"/>
          </w:tcPr>
          <w:p w14:paraId="0EFF9BE8" w14:textId="51B806DC" w:rsidR="00513320" w:rsidRPr="00A25E94" w:rsidRDefault="00513320">
            <w:pPr>
              <w:spacing w:before="40" w:after="40" w:line="480" w:lineRule="auto"/>
              <w:jc w:val="both"/>
              <w:rPr>
                <w:rFonts w:cs="Times New Roman"/>
                <w:sz w:val="24"/>
                <w:szCs w:val="24"/>
                <w:lang w:val="en-US"/>
                <w:rPrChange w:id="2747" w:author="NTrinh" w:date="2024-01-26T16:37:00Z">
                  <w:rPr>
                    <w:rFonts w:cs="Times New Roman"/>
                    <w:sz w:val="26"/>
                    <w:szCs w:val="26"/>
                    <w:lang w:val="en-US"/>
                  </w:rPr>
                </w:rPrChange>
              </w:rPr>
              <w:pPrChange w:id="2748" w:author="NTrinh" w:date="2024-01-26T16:37:00Z">
                <w:pPr>
                  <w:spacing w:before="40" w:after="40"/>
                  <w:jc w:val="both"/>
                </w:pPr>
              </w:pPrChange>
            </w:pPr>
            <w:r w:rsidRPr="00A25E94">
              <w:rPr>
                <w:rFonts w:cs="Times New Roman"/>
                <w:sz w:val="24"/>
                <w:szCs w:val="24"/>
                <w:lang w:val="en-US"/>
                <w:rPrChange w:id="2749" w:author="NTrinh" w:date="2024-01-26T16:37:00Z">
                  <w:rPr>
                    <w:rFonts w:cs="Times New Roman"/>
                    <w:sz w:val="26"/>
                    <w:szCs w:val="26"/>
                    <w:lang w:val="en-US"/>
                  </w:rPr>
                </w:rPrChange>
              </w:rPr>
              <w:t>number (1)</w:t>
            </w:r>
          </w:p>
        </w:tc>
        <w:tc>
          <w:tcPr>
            <w:tcW w:w="4649" w:type="dxa"/>
          </w:tcPr>
          <w:p w14:paraId="7F0CD97C" w14:textId="00320126" w:rsidR="00513320" w:rsidRPr="00A25E94" w:rsidRDefault="00513320">
            <w:pPr>
              <w:spacing w:before="40" w:after="40" w:line="480" w:lineRule="auto"/>
              <w:jc w:val="both"/>
              <w:rPr>
                <w:rFonts w:cs="Times New Roman"/>
                <w:sz w:val="24"/>
                <w:szCs w:val="24"/>
                <w:lang w:val="en-US"/>
                <w:rPrChange w:id="2750" w:author="NTrinh" w:date="2024-01-26T16:37:00Z">
                  <w:rPr>
                    <w:rFonts w:cs="Times New Roman"/>
                    <w:sz w:val="26"/>
                    <w:szCs w:val="26"/>
                    <w:lang w:val="en-US"/>
                  </w:rPr>
                </w:rPrChange>
              </w:rPr>
              <w:pPrChange w:id="2751" w:author="NTrinh" w:date="2024-01-26T16:37:00Z">
                <w:pPr>
                  <w:spacing w:before="40" w:after="40"/>
                  <w:jc w:val="both"/>
                </w:pPr>
              </w:pPrChange>
            </w:pPr>
            <w:r w:rsidRPr="00A25E94">
              <w:rPr>
                <w:rFonts w:cs="Times New Roman"/>
                <w:sz w:val="24"/>
                <w:szCs w:val="24"/>
                <w:rPrChange w:id="2752" w:author="NTrinh" w:date="2024-01-26T16:37:00Z">
                  <w:rPr>
                    <w:rFonts w:cs="Times New Roman"/>
                    <w:sz w:val="26"/>
                    <w:szCs w:val="26"/>
                  </w:rPr>
                </w:rPrChange>
              </w:rPr>
              <w:t>Use of leucovorin</w:t>
            </w:r>
          </w:p>
        </w:tc>
        <w:tc>
          <w:tcPr>
            <w:tcW w:w="4535" w:type="dxa"/>
          </w:tcPr>
          <w:p w14:paraId="2B0071D2" w14:textId="0E122D14" w:rsidR="00513320" w:rsidRPr="00A25E94" w:rsidRDefault="00513320">
            <w:pPr>
              <w:spacing w:before="40" w:after="40" w:line="480" w:lineRule="auto"/>
              <w:jc w:val="both"/>
              <w:rPr>
                <w:rFonts w:cs="Times New Roman"/>
                <w:sz w:val="24"/>
                <w:szCs w:val="24"/>
                <w:lang w:val="en-US"/>
                <w:rPrChange w:id="2753" w:author="NTrinh" w:date="2024-01-26T16:37:00Z">
                  <w:rPr>
                    <w:rFonts w:cs="Times New Roman"/>
                    <w:sz w:val="26"/>
                    <w:szCs w:val="26"/>
                    <w:lang w:val="en-US"/>
                  </w:rPr>
                </w:rPrChange>
              </w:rPr>
              <w:pPrChange w:id="2754" w:author="NTrinh" w:date="2024-01-26T16:37:00Z">
                <w:pPr>
                  <w:spacing w:before="40" w:after="40"/>
                  <w:jc w:val="both"/>
                </w:pPr>
              </w:pPrChange>
            </w:pPr>
            <w:r w:rsidRPr="00A25E94">
              <w:rPr>
                <w:rFonts w:cs="Times New Roman"/>
                <w:sz w:val="24"/>
                <w:szCs w:val="24"/>
                <w:lang w:val="en-US"/>
                <w:rPrChange w:id="2755" w:author="NTrinh" w:date="2024-01-26T16:37:00Z">
                  <w:rPr>
                    <w:rFonts w:cs="Times New Roman"/>
                    <w:sz w:val="26"/>
                    <w:szCs w:val="26"/>
                    <w:lang w:val="en-US"/>
                  </w:rPr>
                </w:rPrChange>
              </w:rPr>
              <w:t>1 = Yes</w:t>
            </w:r>
          </w:p>
        </w:tc>
      </w:tr>
      <w:tr w:rsidR="00513320" w:rsidRPr="00A25E94" w14:paraId="46120FC7" w14:textId="77777777" w:rsidTr="00865FFB">
        <w:trPr>
          <w:jc w:val="center"/>
        </w:trPr>
        <w:tc>
          <w:tcPr>
            <w:tcW w:w="2689" w:type="dxa"/>
          </w:tcPr>
          <w:p w14:paraId="52029DA0" w14:textId="53561727" w:rsidR="00513320" w:rsidRPr="00A25E94" w:rsidRDefault="00513320">
            <w:pPr>
              <w:spacing w:before="40" w:after="40" w:line="480" w:lineRule="auto"/>
              <w:jc w:val="both"/>
              <w:rPr>
                <w:rFonts w:cs="Times New Roman"/>
                <w:sz w:val="24"/>
                <w:szCs w:val="24"/>
                <w:rPrChange w:id="2756" w:author="NTrinh" w:date="2024-01-26T16:37:00Z">
                  <w:rPr>
                    <w:rFonts w:cs="Times New Roman"/>
                    <w:sz w:val="26"/>
                    <w:szCs w:val="26"/>
                  </w:rPr>
                </w:rPrChange>
              </w:rPr>
              <w:pPrChange w:id="2757" w:author="NTrinh" w:date="2024-01-26T16:37:00Z">
                <w:pPr>
                  <w:spacing w:before="40" w:after="40"/>
                  <w:jc w:val="both"/>
                </w:pPr>
              </w:pPrChange>
            </w:pPr>
            <w:r w:rsidRPr="00A25E94">
              <w:rPr>
                <w:rFonts w:cs="Times New Roman"/>
                <w:sz w:val="24"/>
                <w:szCs w:val="24"/>
                <w:rPrChange w:id="2758" w:author="NTrinh" w:date="2024-01-26T16:37:00Z">
                  <w:rPr>
                    <w:rFonts w:cs="Times New Roman"/>
                    <w:sz w:val="26"/>
                    <w:szCs w:val="26"/>
                  </w:rPr>
                </w:rPrChange>
              </w:rPr>
              <w:t>comed_oxaliplatin</w:t>
            </w:r>
          </w:p>
        </w:tc>
        <w:tc>
          <w:tcPr>
            <w:tcW w:w="1842" w:type="dxa"/>
          </w:tcPr>
          <w:p w14:paraId="4965E129" w14:textId="1BEBF9FE" w:rsidR="00513320" w:rsidRPr="00A25E94" w:rsidRDefault="00513320">
            <w:pPr>
              <w:spacing w:before="40" w:after="40" w:line="480" w:lineRule="auto"/>
              <w:jc w:val="both"/>
              <w:rPr>
                <w:rFonts w:cs="Times New Roman"/>
                <w:sz w:val="24"/>
                <w:szCs w:val="24"/>
                <w:lang w:val="en-US"/>
                <w:rPrChange w:id="2759" w:author="NTrinh" w:date="2024-01-26T16:37:00Z">
                  <w:rPr>
                    <w:rFonts w:cs="Times New Roman"/>
                    <w:sz w:val="26"/>
                    <w:szCs w:val="26"/>
                    <w:lang w:val="en-US"/>
                  </w:rPr>
                </w:rPrChange>
              </w:rPr>
              <w:pPrChange w:id="2760" w:author="NTrinh" w:date="2024-01-26T16:37:00Z">
                <w:pPr>
                  <w:spacing w:before="40" w:after="40"/>
                  <w:jc w:val="both"/>
                </w:pPr>
              </w:pPrChange>
            </w:pPr>
            <w:r w:rsidRPr="00A25E94">
              <w:rPr>
                <w:rFonts w:cs="Times New Roman"/>
                <w:sz w:val="24"/>
                <w:szCs w:val="24"/>
                <w:lang w:val="en-US"/>
                <w:rPrChange w:id="2761" w:author="NTrinh" w:date="2024-01-26T16:37:00Z">
                  <w:rPr>
                    <w:rFonts w:cs="Times New Roman"/>
                    <w:sz w:val="26"/>
                    <w:szCs w:val="26"/>
                    <w:lang w:val="en-US"/>
                  </w:rPr>
                </w:rPrChange>
              </w:rPr>
              <w:t>number (1)</w:t>
            </w:r>
          </w:p>
        </w:tc>
        <w:tc>
          <w:tcPr>
            <w:tcW w:w="4649" w:type="dxa"/>
          </w:tcPr>
          <w:p w14:paraId="647BBA28" w14:textId="79D017D7" w:rsidR="00513320" w:rsidRPr="00A25E94" w:rsidRDefault="00513320">
            <w:pPr>
              <w:spacing w:before="40" w:after="40" w:line="480" w:lineRule="auto"/>
              <w:jc w:val="both"/>
              <w:rPr>
                <w:rFonts w:cs="Times New Roman"/>
                <w:sz w:val="24"/>
                <w:szCs w:val="24"/>
                <w:lang w:val="en-US"/>
                <w:rPrChange w:id="2762" w:author="NTrinh" w:date="2024-01-26T16:37:00Z">
                  <w:rPr>
                    <w:rFonts w:cs="Times New Roman"/>
                    <w:sz w:val="26"/>
                    <w:szCs w:val="26"/>
                    <w:lang w:val="en-US"/>
                  </w:rPr>
                </w:rPrChange>
              </w:rPr>
              <w:pPrChange w:id="2763" w:author="NTrinh" w:date="2024-01-26T16:37:00Z">
                <w:pPr>
                  <w:spacing w:before="40" w:after="40"/>
                  <w:jc w:val="both"/>
                </w:pPr>
              </w:pPrChange>
            </w:pPr>
            <w:r w:rsidRPr="00A25E94">
              <w:rPr>
                <w:rFonts w:cs="Times New Roman"/>
                <w:sz w:val="24"/>
                <w:szCs w:val="24"/>
                <w:rPrChange w:id="2764" w:author="NTrinh" w:date="2024-01-26T16:37:00Z">
                  <w:rPr>
                    <w:rFonts w:cs="Times New Roman"/>
                    <w:sz w:val="26"/>
                    <w:szCs w:val="26"/>
                  </w:rPr>
                </w:rPrChange>
              </w:rPr>
              <w:t>Use of oxaliplatin</w:t>
            </w:r>
          </w:p>
        </w:tc>
        <w:tc>
          <w:tcPr>
            <w:tcW w:w="4535" w:type="dxa"/>
          </w:tcPr>
          <w:p w14:paraId="79A18FAE" w14:textId="6A580406" w:rsidR="00513320" w:rsidRPr="00A25E94" w:rsidRDefault="00513320">
            <w:pPr>
              <w:spacing w:before="40" w:after="40" w:line="480" w:lineRule="auto"/>
              <w:jc w:val="both"/>
              <w:rPr>
                <w:rFonts w:cs="Times New Roman"/>
                <w:sz w:val="24"/>
                <w:szCs w:val="24"/>
                <w:lang w:val="en-US"/>
                <w:rPrChange w:id="2765" w:author="NTrinh" w:date="2024-01-26T16:37:00Z">
                  <w:rPr>
                    <w:rFonts w:cs="Times New Roman"/>
                    <w:sz w:val="26"/>
                    <w:szCs w:val="26"/>
                    <w:lang w:val="en-US"/>
                  </w:rPr>
                </w:rPrChange>
              </w:rPr>
              <w:pPrChange w:id="2766" w:author="NTrinh" w:date="2024-01-26T16:37:00Z">
                <w:pPr>
                  <w:spacing w:before="40" w:after="40"/>
                  <w:jc w:val="both"/>
                </w:pPr>
              </w:pPrChange>
            </w:pPr>
            <w:r w:rsidRPr="00A25E94">
              <w:rPr>
                <w:rFonts w:cs="Times New Roman"/>
                <w:sz w:val="24"/>
                <w:szCs w:val="24"/>
                <w:lang w:val="en-US"/>
                <w:rPrChange w:id="2767" w:author="NTrinh" w:date="2024-01-26T16:37:00Z">
                  <w:rPr>
                    <w:rFonts w:cs="Times New Roman"/>
                    <w:sz w:val="26"/>
                    <w:szCs w:val="26"/>
                    <w:lang w:val="en-US"/>
                  </w:rPr>
                </w:rPrChange>
              </w:rPr>
              <w:t>1 = Yes</w:t>
            </w:r>
          </w:p>
        </w:tc>
      </w:tr>
      <w:tr w:rsidR="00A63A12" w:rsidRPr="00A25E94" w14:paraId="0EF875B3" w14:textId="77777777" w:rsidTr="00886588">
        <w:trPr>
          <w:jc w:val="center"/>
        </w:trPr>
        <w:tc>
          <w:tcPr>
            <w:tcW w:w="13715" w:type="dxa"/>
            <w:gridSpan w:val="4"/>
          </w:tcPr>
          <w:p w14:paraId="050AEB7B" w14:textId="3F33EC0B" w:rsidR="00A63A12" w:rsidRPr="00A25E94" w:rsidRDefault="00A63A12">
            <w:pPr>
              <w:spacing w:before="40" w:after="40" w:line="480" w:lineRule="auto"/>
              <w:jc w:val="both"/>
              <w:rPr>
                <w:rFonts w:cs="Times New Roman"/>
                <w:b/>
                <w:bCs/>
                <w:sz w:val="24"/>
                <w:szCs w:val="24"/>
                <w:lang w:val="en-US"/>
                <w:rPrChange w:id="2768" w:author="NTrinh" w:date="2024-01-26T16:37:00Z">
                  <w:rPr>
                    <w:rFonts w:cs="Times New Roman"/>
                    <w:b/>
                    <w:bCs/>
                    <w:sz w:val="26"/>
                    <w:szCs w:val="26"/>
                    <w:lang w:val="en-US"/>
                  </w:rPr>
                </w:rPrChange>
              </w:rPr>
              <w:pPrChange w:id="2769" w:author="NTrinh" w:date="2024-01-26T16:37:00Z">
                <w:pPr>
                  <w:spacing w:before="40" w:after="40"/>
                  <w:jc w:val="both"/>
                </w:pPr>
              </w:pPrChange>
            </w:pPr>
            <w:r w:rsidRPr="00A25E94">
              <w:rPr>
                <w:rFonts w:cs="Times New Roman"/>
                <w:b/>
                <w:bCs/>
                <w:sz w:val="24"/>
                <w:szCs w:val="24"/>
                <w:lang w:val="en-US"/>
                <w:rPrChange w:id="2770" w:author="NTrinh" w:date="2024-01-26T16:37:00Z">
                  <w:rPr>
                    <w:rFonts w:cs="Times New Roman"/>
                    <w:b/>
                    <w:bCs/>
                    <w:sz w:val="26"/>
                    <w:szCs w:val="26"/>
                    <w:lang w:val="en-US"/>
                  </w:rPr>
                </w:rPrChange>
              </w:rPr>
              <w:t>G. Clinical tests during hospital stay</w:t>
            </w:r>
          </w:p>
        </w:tc>
      </w:tr>
      <w:tr w:rsidR="00A50AE4" w:rsidRPr="00A25E94" w14:paraId="3AEA1FE7" w14:textId="77777777" w:rsidTr="00865FFB">
        <w:trPr>
          <w:jc w:val="center"/>
        </w:trPr>
        <w:tc>
          <w:tcPr>
            <w:tcW w:w="2689" w:type="dxa"/>
          </w:tcPr>
          <w:p w14:paraId="0295757E" w14:textId="69CE1A2A" w:rsidR="00A50AE4" w:rsidRPr="00A25E94" w:rsidRDefault="00A50AE4">
            <w:pPr>
              <w:spacing w:before="40" w:after="40" w:line="480" w:lineRule="auto"/>
              <w:jc w:val="both"/>
              <w:rPr>
                <w:rFonts w:cs="Times New Roman"/>
                <w:sz w:val="24"/>
                <w:szCs w:val="24"/>
                <w:lang w:val="en-US"/>
                <w:rPrChange w:id="2771" w:author="NTrinh" w:date="2024-01-26T16:37:00Z">
                  <w:rPr>
                    <w:rFonts w:cs="Times New Roman"/>
                    <w:sz w:val="26"/>
                    <w:szCs w:val="26"/>
                    <w:lang w:val="en-US"/>
                  </w:rPr>
                </w:rPrChange>
              </w:rPr>
              <w:pPrChange w:id="2772" w:author="NTrinh" w:date="2024-01-26T16:37:00Z">
                <w:pPr>
                  <w:spacing w:before="40" w:after="40"/>
                  <w:jc w:val="both"/>
                </w:pPr>
              </w:pPrChange>
            </w:pPr>
            <w:r w:rsidRPr="00A25E94">
              <w:rPr>
                <w:rFonts w:cs="Times New Roman"/>
                <w:sz w:val="24"/>
                <w:szCs w:val="24"/>
                <w:lang w:val="en-US"/>
                <w:rPrChange w:id="2773" w:author="NTrinh" w:date="2024-01-26T16:37:00Z">
                  <w:rPr>
                    <w:rFonts w:cs="Times New Roman"/>
                    <w:sz w:val="26"/>
                    <w:szCs w:val="26"/>
                    <w:lang w:val="en-US"/>
                  </w:rPr>
                </w:rPrChange>
              </w:rPr>
              <w:lastRenderedPageBreak/>
              <w:t>test_date</w:t>
            </w:r>
          </w:p>
        </w:tc>
        <w:tc>
          <w:tcPr>
            <w:tcW w:w="1842" w:type="dxa"/>
          </w:tcPr>
          <w:p w14:paraId="3AC9150D" w14:textId="67C1C42A" w:rsidR="00A50AE4" w:rsidRPr="00A25E94" w:rsidRDefault="00A50AE4">
            <w:pPr>
              <w:spacing w:before="40" w:after="40" w:line="480" w:lineRule="auto"/>
              <w:jc w:val="both"/>
              <w:rPr>
                <w:rFonts w:cs="Times New Roman"/>
                <w:sz w:val="24"/>
                <w:szCs w:val="24"/>
                <w:lang w:val="en-US"/>
                <w:rPrChange w:id="2774" w:author="NTrinh" w:date="2024-01-26T16:37:00Z">
                  <w:rPr>
                    <w:rFonts w:cs="Times New Roman"/>
                    <w:sz w:val="26"/>
                    <w:szCs w:val="26"/>
                    <w:lang w:val="en-US"/>
                  </w:rPr>
                </w:rPrChange>
              </w:rPr>
              <w:pPrChange w:id="2775" w:author="NTrinh" w:date="2024-01-26T16:37:00Z">
                <w:pPr>
                  <w:spacing w:before="40" w:after="40"/>
                  <w:jc w:val="both"/>
                </w:pPr>
              </w:pPrChange>
            </w:pPr>
            <w:r w:rsidRPr="00A25E94">
              <w:rPr>
                <w:rFonts w:cs="Times New Roman"/>
                <w:sz w:val="24"/>
                <w:szCs w:val="24"/>
                <w:lang w:val="en-US"/>
                <w:rPrChange w:id="2776" w:author="NTrinh" w:date="2024-01-26T16:37:00Z">
                  <w:rPr>
                    <w:rFonts w:cs="Times New Roman"/>
                    <w:sz w:val="26"/>
                    <w:szCs w:val="26"/>
                    <w:lang w:val="en-US"/>
                  </w:rPr>
                </w:rPrChange>
              </w:rPr>
              <w:t>date</w:t>
            </w:r>
          </w:p>
        </w:tc>
        <w:tc>
          <w:tcPr>
            <w:tcW w:w="4649" w:type="dxa"/>
          </w:tcPr>
          <w:p w14:paraId="4F3968FE" w14:textId="484066E8" w:rsidR="00A50AE4" w:rsidRPr="00A25E94" w:rsidRDefault="00A50AE4">
            <w:pPr>
              <w:spacing w:before="40" w:after="40" w:line="480" w:lineRule="auto"/>
              <w:jc w:val="both"/>
              <w:rPr>
                <w:rFonts w:cs="Times New Roman"/>
                <w:sz w:val="24"/>
                <w:szCs w:val="24"/>
                <w:rPrChange w:id="2777" w:author="NTrinh" w:date="2024-01-26T16:37:00Z">
                  <w:rPr>
                    <w:rFonts w:cs="Times New Roman"/>
                    <w:sz w:val="26"/>
                    <w:szCs w:val="26"/>
                  </w:rPr>
                </w:rPrChange>
              </w:rPr>
              <w:pPrChange w:id="2778" w:author="NTrinh" w:date="2024-01-26T16:37:00Z">
                <w:pPr>
                  <w:spacing w:before="40" w:after="40"/>
                  <w:jc w:val="both"/>
                </w:pPr>
              </w:pPrChange>
            </w:pPr>
            <w:r w:rsidRPr="00A25E94">
              <w:rPr>
                <w:rFonts w:cs="Times New Roman"/>
                <w:sz w:val="24"/>
                <w:szCs w:val="24"/>
                <w:lang w:val="en-US"/>
                <w:rPrChange w:id="2779" w:author="NTrinh" w:date="2024-01-26T16:37:00Z">
                  <w:rPr>
                    <w:rFonts w:cs="Times New Roman"/>
                    <w:sz w:val="26"/>
                    <w:szCs w:val="26"/>
                    <w:lang w:val="en-US"/>
                  </w:rPr>
                </w:rPrChange>
              </w:rPr>
              <w:t>Date of clinical test</w:t>
            </w:r>
          </w:p>
        </w:tc>
        <w:tc>
          <w:tcPr>
            <w:tcW w:w="4535" w:type="dxa"/>
          </w:tcPr>
          <w:p w14:paraId="687DBDE0" w14:textId="69B89AD0" w:rsidR="00A50AE4" w:rsidRPr="00A25E94" w:rsidRDefault="00A50AE4">
            <w:pPr>
              <w:spacing w:before="40" w:after="40" w:line="480" w:lineRule="auto"/>
              <w:jc w:val="both"/>
              <w:rPr>
                <w:rFonts w:cs="Times New Roman"/>
                <w:sz w:val="24"/>
                <w:szCs w:val="24"/>
                <w:lang w:val="en-US"/>
                <w:rPrChange w:id="2780" w:author="NTrinh" w:date="2024-01-26T16:37:00Z">
                  <w:rPr>
                    <w:rFonts w:cs="Times New Roman"/>
                    <w:sz w:val="26"/>
                    <w:szCs w:val="26"/>
                    <w:lang w:val="en-US"/>
                  </w:rPr>
                </w:rPrChange>
              </w:rPr>
              <w:pPrChange w:id="2781" w:author="NTrinh" w:date="2024-01-26T16:37:00Z">
                <w:pPr>
                  <w:spacing w:before="40" w:after="40"/>
                  <w:jc w:val="both"/>
                </w:pPr>
              </w:pPrChange>
            </w:pPr>
            <w:r w:rsidRPr="00A25E94">
              <w:rPr>
                <w:rFonts w:cs="Times New Roman"/>
                <w:sz w:val="24"/>
                <w:szCs w:val="24"/>
                <w:lang w:val="en-US"/>
                <w:rPrChange w:id="2782" w:author="NTrinh" w:date="2024-01-26T16:37:00Z">
                  <w:rPr>
                    <w:rFonts w:cs="Times New Roman"/>
                    <w:sz w:val="26"/>
                    <w:szCs w:val="26"/>
                    <w:lang w:val="en-US"/>
                  </w:rPr>
                </w:rPrChange>
              </w:rPr>
              <w:t>yyyy-mm-dd</w:t>
            </w:r>
          </w:p>
        </w:tc>
      </w:tr>
      <w:tr w:rsidR="00A50AE4" w:rsidRPr="00A25E94" w14:paraId="27A501EE" w14:textId="77777777" w:rsidTr="00865FFB">
        <w:trPr>
          <w:jc w:val="center"/>
        </w:trPr>
        <w:tc>
          <w:tcPr>
            <w:tcW w:w="2689" w:type="dxa"/>
          </w:tcPr>
          <w:p w14:paraId="5EEC3851" w14:textId="55513F9A" w:rsidR="00A50AE4" w:rsidRPr="00A25E94" w:rsidRDefault="00A50AE4">
            <w:pPr>
              <w:spacing w:before="40" w:after="40" w:line="480" w:lineRule="auto"/>
              <w:jc w:val="both"/>
              <w:rPr>
                <w:rFonts w:cs="Times New Roman"/>
                <w:sz w:val="24"/>
                <w:szCs w:val="24"/>
                <w:lang w:val="en-US"/>
                <w:rPrChange w:id="2783" w:author="NTrinh" w:date="2024-01-26T16:37:00Z">
                  <w:rPr>
                    <w:rFonts w:cs="Times New Roman"/>
                    <w:sz w:val="26"/>
                    <w:szCs w:val="26"/>
                    <w:lang w:val="en-US"/>
                  </w:rPr>
                </w:rPrChange>
              </w:rPr>
              <w:pPrChange w:id="2784" w:author="NTrinh" w:date="2024-01-26T16:37:00Z">
                <w:pPr>
                  <w:spacing w:before="40" w:after="40"/>
                  <w:jc w:val="both"/>
                </w:pPr>
              </w:pPrChange>
            </w:pPr>
            <w:r w:rsidRPr="00A25E94">
              <w:rPr>
                <w:rFonts w:cs="Times New Roman"/>
                <w:sz w:val="24"/>
                <w:szCs w:val="24"/>
                <w:lang w:val="en-US"/>
                <w:rPrChange w:id="2785" w:author="NTrinh" w:date="2024-01-26T16:37:00Z">
                  <w:rPr>
                    <w:rFonts w:cs="Times New Roman"/>
                    <w:sz w:val="26"/>
                    <w:szCs w:val="26"/>
                    <w:lang w:val="en-US"/>
                  </w:rPr>
                </w:rPrChange>
              </w:rPr>
              <w:t>test_HGB</w:t>
            </w:r>
          </w:p>
        </w:tc>
        <w:tc>
          <w:tcPr>
            <w:tcW w:w="1842" w:type="dxa"/>
          </w:tcPr>
          <w:p w14:paraId="27396587" w14:textId="4C156542" w:rsidR="00A50AE4" w:rsidRPr="00A25E94" w:rsidRDefault="00A50AE4">
            <w:pPr>
              <w:spacing w:before="40" w:after="40" w:line="480" w:lineRule="auto"/>
              <w:jc w:val="both"/>
              <w:rPr>
                <w:rFonts w:cs="Times New Roman"/>
                <w:sz w:val="24"/>
                <w:szCs w:val="24"/>
                <w:lang w:val="en-US"/>
                <w:rPrChange w:id="2786" w:author="NTrinh" w:date="2024-01-26T16:37:00Z">
                  <w:rPr>
                    <w:rFonts w:cs="Times New Roman"/>
                    <w:sz w:val="26"/>
                    <w:szCs w:val="26"/>
                    <w:lang w:val="en-US"/>
                  </w:rPr>
                </w:rPrChange>
              </w:rPr>
              <w:pPrChange w:id="2787" w:author="NTrinh" w:date="2024-01-26T16:37:00Z">
                <w:pPr>
                  <w:spacing w:before="40" w:after="40"/>
                  <w:jc w:val="both"/>
                </w:pPr>
              </w:pPrChange>
            </w:pPr>
            <w:r w:rsidRPr="00A25E94">
              <w:rPr>
                <w:rFonts w:cs="Times New Roman"/>
                <w:sz w:val="24"/>
                <w:szCs w:val="24"/>
                <w:lang w:val="en-US"/>
                <w:rPrChange w:id="2788" w:author="NTrinh" w:date="2024-01-26T16:37:00Z">
                  <w:rPr>
                    <w:rFonts w:cs="Times New Roman"/>
                    <w:sz w:val="26"/>
                    <w:szCs w:val="26"/>
                    <w:lang w:val="en-US"/>
                  </w:rPr>
                </w:rPrChange>
              </w:rPr>
              <w:t>number (3)</w:t>
            </w:r>
          </w:p>
        </w:tc>
        <w:tc>
          <w:tcPr>
            <w:tcW w:w="4649" w:type="dxa"/>
          </w:tcPr>
          <w:p w14:paraId="5FF8A74F" w14:textId="54067494" w:rsidR="00A50AE4" w:rsidRPr="00A25E94" w:rsidRDefault="00A50AE4">
            <w:pPr>
              <w:spacing w:before="40" w:after="40" w:line="480" w:lineRule="auto"/>
              <w:jc w:val="both"/>
              <w:rPr>
                <w:rFonts w:cs="Times New Roman"/>
                <w:sz w:val="24"/>
                <w:szCs w:val="24"/>
                <w:rPrChange w:id="2789" w:author="NTrinh" w:date="2024-01-26T16:37:00Z">
                  <w:rPr>
                    <w:rFonts w:cs="Times New Roman"/>
                    <w:sz w:val="26"/>
                    <w:szCs w:val="26"/>
                  </w:rPr>
                </w:rPrChange>
              </w:rPr>
              <w:pPrChange w:id="2790" w:author="NTrinh" w:date="2024-01-26T16:37:00Z">
                <w:pPr>
                  <w:spacing w:before="40" w:after="40"/>
                  <w:jc w:val="both"/>
                </w:pPr>
              </w:pPrChange>
            </w:pPr>
            <w:r w:rsidRPr="00A25E94">
              <w:rPr>
                <w:rFonts w:cs="Times New Roman"/>
                <w:sz w:val="24"/>
                <w:szCs w:val="24"/>
                <w:lang w:val="en-US"/>
                <w:rPrChange w:id="2791" w:author="NTrinh" w:date="2024-01-26T16:37:00Z">
                  <w:rPr>
                    <w:rFonts w:cs="Times New Roman"/>
                    <w:sz w:val="26"/>
                    <w:szCs w:val="26"/>
                    <w:lang w:val="en-US"/>
                  </w:rPr>
                </w:rPrChange>
              </w:rPr>
              <w:t xml:space="preserve">Hemoglobin count </w:t>
            </w:r>
          </w:p>
        </w:tc>
        <w:tc>
          <w:tcPr>
            <w:tcW w:w="4535" w:type="dxa"/>
          </w:tcPr>
          <w:p w14:paraId="61377589" w14:textId="16B32DEE" w:rsidR="00A50AE4" w:rsidRPr="00A25E94" w:rsidRDefault="00A50AE4">
            <w:pPr>
              <w:spacing w:before="40" w:after="40" w:line="480" w:lineRule="auto"/>
              <w:jc w:val="both"/>
              <w:rPr>
                <w:rFonts w:cs="Times New Roman"/>
                <w:sz w:val="24"/>
                <w:szCs w:val="24"/>
                <w:lang w:val="en-US"/>
                <w:rPrChange w:id="2792" w:author="NTrinh" w:date="2024-01-26T16:37:00Z">
                  <w:rPr>
                    <w:rFonts w:cs="Times New Roman"/>
                    <w:sz w:val="26"/>
                    <w:szCs w:val="26"/>
                    <w:lang w:val="en-US"/>
                  </w:rPr>
                </w:rPrChange>
              </w:rPr>
              <w:pPrChange w:id="2793" w:author="NTrinh" w:date="2024-01-26T16:37:00Z">
                <w:pPr>
                  <w:spacing w:before="40" w:after="40"/>
                  <w:jc w:val="both"/>
                </w:pPr>
              </w:pPrChange>
            </w:pPr>
            <w:r w:rsidRPr="00A25E94">
              <w:rPr>
                <w:rFonts w:cs="Times New Roman"/>
                <w:sz w:val="24"/>
                <w:szCs w:val="24"/>
                <w:lang w:val="en-US"/>
                <w:rPrChange w:id="2794" w:author="NTrinh" w:date="2024-01-26T16:37:00Z">
                  <w:rPr>
                    <w:rFonts w:cs="Times New Roman"/>
                    <w:sz w:val="26"/>
                    <w:szCs w:val="26"/>
                    <w:lang w:val="en-US"/>
                  </w:rPr>
                </w:rPrChange>
              </w:rPr>
              <w:t>integer</w:t>
            </w:r>
          </w:p>
        </w:tc>
      </w:tr>
      <w:tr w:rsidR="00A50AE4" w:rsidRPr="00A25E94" w14:paraId="49FEA247" w14:textId="77777777" w:rsidTr="00865FFB">
        <w:trPr>
          <w:jc w:val="center"/>
        </w:trPr>
        <w:tc>
          <w:tcPr>
            <w:tcW w:w="2689" w:type="dxa"/>
          </w:tcPr>
          <w:p w14:paraId="2DF15B55" w14:textId="32A4E95A" w:rsidR="00A50AE4" w:rsidRPr="00A25E94" w:rsidRDefault="00A50AE4">
            <w:pPr>
              <w:spacing w:before="40" w:after="40" w:line="480" w:lineRule="auto"/>
              <w:jc w:val="both"/>
              <w:rPr>
                <w:rFonts w:cs="Times New Roman"/>
                <w:sz w:val="24"/>
                <w:szCs w:val="24"/>
                <w:lang w:val="en-US"/>
                <w:rPrChange w:id="2795" w:author="NTrinh" w:date="2024-01-26T16:37:00Z">
                  <w:rPr>
                    <w:rFonts w:cs="Times New Roman"/>
                    <w:sz w:val="26"/>
                    <w:szCs w:val="26"/>
                    <w:lang w:val="en-US"/>
                  </w:rPr>
                </w:rPrChange>
              </w:rPr>
              <w:pPrChange w:id="2796" w:author="NTrinh" w:date="2024-01-26T16:37:00Z">
                <w:pPr>
                  <w:spacing w:before="40" w:after="40"/>
                  <w:jc w:val="both"/>
                </w:pPr>
              </w:pPrChange>
            </w:pPr>
            <w:r w:rsidRPr="00A25E94">
              <w:rPr>
                <w:rFonts w:cs="Times New Roman"/>
                <w:sz w:val="24"/>
                <w:szCs w:val="24"/>
                <w:lang w:val="en-US"/>
                <w:rPrChange w:id="2797" w:author="NTrinh" w:date="2024-01-26T16:37:00Z">
                  <w:rPr>
                    <w:rFonts w:cs="Times New Roman"/>
                    <w:sz w:val="26"/>
                    <w:szCs w:val="26"/>
                    <w:lang w:val="en-US"/>
                  </w:rPr>
                </w:rPrChange>
              </w:rPr>
              <w:t>test_WBC</w:t>
            </w:r>
          </w:p>
        </w:tc>
        <w:tc>
          <w:tcPr>
            <w:tcW w:w="1842" w:type="dxa"/>
          </w:tcPr>
          <w:p w14:paraId="1F4997B5" w14:textId="6BDA655F" w:rsidR="00A50AE4" w:rsidRPr="00A25E94" w:rsidRDefault="00A50AE4">
            <w:pPr>
              <w:spacing w:before="40" w:after="40" w:line="480" w:lineRule="auto"/>
              <w:jc w:val="both"/>
              <w:rPr>
                <w:rFonts w:cs="Times New Roman"/>
                <w:sz w:val="24"/>
                <w:szCs w:val="24"/>
                <w:lang w:val="en-US"/>
                <w:rPrChange w:id="2798" w:author="NTrinh" w:date="2024-01-26T16:37:00Z">
                  <w:rPr>
                    <w:rFonts w:cs="Times New Roman"/>
                    <w:sz w:val="26"/>
                    <w:szCs w:val="26"/>
                    <w:lang w:val="en-US"/>
                  </w:rPr>
                </w:rPrChange>
              </w:rPr>
              <w:pPrChange w:id="2799" w:author="NTrinh" w:date="2024-01-26T16:37:00Z">
                <w:pPr>
                  <w:spacing w:before="40" w:after="40"/>
                  <w:jc w:val="both"/>
                </w:pPr>
              </w:pPrChange>
            </w:pPr>
            <w:r w:rsidRPr="00A25E94">
              <w:rPr>
                <w:rFonts w:cs="Times New Roman"/>
                <w:sz w:val="24"/>
                <w:szCs w:val="24"/>
                <w:lang w:val="en-US"/>
                <w:rPrChange w:id="2800" w:author="NTrinh" w:date="2024-01-26T16:37:00Z">
                  <w:rPr>
                    <w:rFonts w:cs="Times New Roman"/>
                    <w:sz w:val="26"/>
                    <w:szCs w:val="26"/>
                    <w:lang w:val="en-US"/>
                  </w:rPr>
                </w:rPrChange>
              </w:rPr>
              <w:t>number (?)</w:t>
            </w:r>
          </w:p>
        </w:tc>
        <w:tc>
          <w:tcPr>
            <w:tcW w:w="4649" w:type="dxa"/>
          </w:tcPr>
          <w:p w14:paraId="654DCDB3" w14:textId="72F5C6F8" w:rsidR="00A50AE4" w:rsidRPr="00A25E94" w:rsidRDefault="00A50AE4">
            <w:pPr>
              <w:spacing w:before="40" w:after="40" w:line="480" w:lineRule="auto"/>
              <w:jc w:val="both"/>
              <w:rPr>
                <w:rFonts w:cs="Times New Roman"/>
                <w:sz w:val="24"/>
                <w:szCs w:val="24"/>
                <w:rPrChange w:id="2801" w:author="NTrinh" w:date="2024-01-26T16:37:00Z">
                  <w:rPr>
                    <w:rFonts w:cs="Times New Roman"/>
                    <w:sz w:val="26"/>
                    <w:szCs w:val="26"/>
                  </w:rPr>
                </w:rPrChange>
              </w:rPr>
              <w:pPrChange w:id="2802" w:author="NTrinh" w:date="2024-01-26T16:37:00Z">
                <w:pPr>
                  <w:spacing w:before="40" w:after="40"/>
                  <w:jc w:val="both"/>
                </w:pPr>
              </w:pPrChange>
            </w:pPr>
            <w:r w:rsidRPr="00A25E94">
              <w:rPr>
                <w:rFonts w:cs="Times New Roman"/>
                <w:sz w:val="24"/>
                <w:szCs w:val="24"/>
                <w:lang w:val="en-US"/>
                <w:rPrChange w:id="2803" w:author="NTrinh" w:date="2024-01-26T16:37:00Z">
                  <w:rPr>
                    <w:rFonts w:cs="Times New Roman"/>
                    <w:sz w:val="26"/>
                    <w:szCs w:val="26"/>
                    <w:lang w:val="en-US"/>
                  </w:rPr>
                </w:rPrChange>
              </w:rPr>
              <w:t>White blood cell count</w:t>
            </w:r>
          </w:p>
        </w:tc>
        <w:tc>
          <w:tcPr>
            <w:tcW w:w="4535" w:type="dxa"/>
          </w:tcPr>
          <w:p w14:paraId="74D928C9" w14:textId="59DF0B2F" w:rsidR="00A50AE4" w:rsidRPr="00A25E94" w:rsidRDefault="00A50AE4">
            <w:pPr>
              <w:spacing w:before="40" w:after="40" w:line="480" w:lineRule="auto"/>
              <w:jc w:val="both"/>
              <w:rPr>
                <w:rFonts w:cs="Times New Roman"/>
                <w:sz w:val="24"/>
                <w:szCs w:val="24"/>
                <w:lang w:val="en-US"/>
                <w:rPrChange w:id="2804" w:author="NTrinh" w:date="2024-01-26T16:37:00Z">
                  <w:rPr>
                    <w:rFonts w:cs="Times New Roman"/>
                    <w:sz w:val="26"/>
                    <w:szCs w:val="26"/>
                    <w:lang w:val="en-US"/>
                  </w:rPr>
                </w:rPrChange>
              </w:rPr>
              <w:pPrChange w:id="2805" w:author="NTrinh" w:date="2024-01-26T16:37:00Z">
                <w:pPr>
                  <w:spacing w:before="40" w:after="40"/>
                  <w:jc w:val="both"/>
                </w:pPr>
              </w:pPrChange>
            </w:pPr>
            <w:r w:rsidRPr="00A25E94">
              <w:rPr>
                <w:rFonts w:cs="Times New Roman"/>
                <w:sz w:val="24"/>
                <w:szCs w:val="24"/>
                <w:lang w:val="en-US"/>
                <w:rPrChange w:id="2806" w:author="NTrinh" w:date="2024-01-26T16:37:00Z">
                  <w:rPr>
                    <w:rFonts w:cs="Times New Roman"/>
                    <w:sz w:val="26"/>
                    <w:szCs w:val="26"/>
                    <w:lang w:val="en-US"/>
                  </w:rPr>
                </w:rPrChange>
              </w:rPr>
              <w:t>decimal</w:t>
            </w:r>
          </w:p>
        </w:tc>
      </w:tr>
      <w:tr w:rsidR="00A50AE4" w:rsidRPr="00A25E94" w14:paraId="45713F9B" w14:textId="77777777" w:rsidTr="00865FFB">
        <w:trPr>
          <w:jc w:val="center"/>
        </w:trPr>
        <w:tc>
          <w:tcPr>
            <w:tcW w:w="2689" w:type="dxa"/>
          </w:tcPr>
          <w:p w14:paraId="22759420" w14:textId="30593C60" w:rsidR="00A50AE4" w:rsidRPr="00A25E94" w:rsidRDefault="00A50AE4">
            <w:pPr>
              <w:spacing w:before="40" w:after="40" w:line="480" w:lineRule="auto"/>
              <w:jc w:val="both"/>
              <w:rPr>
                <w:rFonts w:cs="Times New Roman"/>
                <w:sz w:val="24"/>
                <w:szCs w:val="24"/>
                <w:lang w:val="en-US"/>
                <w:rPrChange w:id="2807" w:author="NTrinh" w:date="2024-01-26T16:37:00Z">
                  <w:rPr>
                    <w:rFonts w:cs="Times New Roman"/>
                    <w:sz w:val="26"/>
                    <w:szCs w:val="26"/>
                    <w:lang w:val="en-US"/>
                  </w:rPr>
                </w:rPrChange>
              </w:rPr>
              <w:pPrChange w:id="2808" w:author="NTrinh" w:date="2024-01-26T16:37:00Z">
                <w:pPr>
                  <w:spacing w:before="40" w:after="40"/>
                  <w:jc w:val="both"/>
                </w:pPr>
              </w:pPrChange>
            </w:pPr>
            <w:r w:rsidRPr="00A25E94">
              <w:rPr>
                <w:rFonts w:cs="Times New Roman"/>
                <w:sz w:val="24"/>
                <w:szCs w:val="24"/>
                <w:lang w:val="en-US"/>
                <w:rPrChange w:id="2809" w:author="NTrinh" w:date="2024-01-26T16:37:00Z">
                  <w:rPr>
                    <w:rFonts w:cs="Times New Roman"/>
                    <w:sz w:val="26"/>
                    <w:szCs w:val="26"/>
                    <w:lang w:val="en-US"/>
                  </w:rPr>
                </w:rPrChange>
              </w:rPr>
              <w:t>test_PLT</w:t>
            </w:r>
          </w:p>
        </w:tc>
        <w:tc>
          <w:tcPr>
            <w:tcW w:w="1842" w:type="dxa"/>
          </w:tcPr>
          <w:p w14:paraId="13C05097" w14:textId="346FE9E5" w:rsidR="00A50AE4" w:rsidRPr="00A25E94" w:rsidRDefault="00A50AE4">
            <w:pPr>
              <w:spacing w:before="40" w:after="40" w:line="480" w:lineRule="auto"/>
              <w:jc w:val="both"/>
              <w:rPr>
                <w:rFonts w:cs="Times New Roman"/>
                <w:sz w:val="24"/>
                <w:szCs w:val="24"/>
                <w:lang w:val="en-US"/>
                <w:rPrChange w:id="2810" w:author="NTrinh" w:date="2024-01-26T16:37:00Z">
                  <w:rPr>
                    <w:rFonts w:cs="Times New Roman"/>
                    <w:sz w:val="26"/>
                    <w:szCs w:val="26"/>
                    <w:lang w:val="en-US"/>
                  </w:rPr>
                </w:rPrChange>
              </w:rPr>
              <w:pPrChange w:id="2811" w:author="NTrinh" w:date="2024-01-26T16:37:00Z">
                <w:pPr>
                  <w:spacing w:before="40" w:after="40"/>
                  <w:jc w:val="both"/>
                </w:pPr>
              </w:pPrChange>
            </w:pPr>
            <w:r w:rsidRPr="00A25E94">
              <w:rPr>
                <w:rFonts w:cs="Times New Roman"/>
                <w:sz w:val="24"/>
                <w:szCs w:val="24"/>
                <w:lang w:val="en-US"/>
                <w:rPrChange w:id="2812" w:author="NTrinh" w:date="2024-01-26T16:37:00Z">
                  <w:rPr>
                    <w:rFonts w:cs="Times New Roman"/>
                    <w:sz w:val="26"/>
                    <w:szCs w:val="26"/>
                    <w:lang w:val="en-US"/>
                  </w:rPr>
                </w:rPrChange>
              </w:rPr>
              <w:t>number (3)</w:t>
            </w:r>
          </w:p>
        </w:tc>
        <w:tc>
          <w:tcPr>
            <w:tcW w:w="4649" w:type="dxa"/>
          </w:tcPr>
          <w:p w14:paraId="53E076D6" w14:textId="5CBCE3E9" w:rsidR="00A50AE4" w:rsidRPr="00A25E94" w:rsidRDefault="00A50AE4">
            <w:pPr>
              <w:spacing w:before="40" w:after="40" w:line="480" w:lineRule="auto"/>
              <w:jc w:val="both"/>
              <w:rPr>
                <w:rFonts w:cs="Times New Roman"/>
                <w:sz w:val="24"/>
                <w:szCs w:val="24"/>
                <w:rPrChange w:id="2813" w:author="NTrinh" w:date="2024-01-26T16:37:00Z">
                  <w:rPr>
                    <w:rFonts w:cs="Times New Roman"/>
                    <w:sz w:val="26"/>
                    <w:szCs w:val="26"/>
                  </w:rPr>
                </w:rPrChange>
              </w:rPr>
              <w:pPrChange w:id="2814" w:author="NTrinh" w:date="2024-01-26T16:37:00Z">
                <w:pPr>
                  <w:spacing w:before="40" w:after="40"/>
                  <w:jc w:val="both"/>
                </w:pPr>
              </w:pPrChange>
            </w:pPr>
            <w:r w:rsidRPr="00A25E94">
              <w:rPr>
                <w:rFonts w:cs="Times New Roman"/>
                <w:sz w:val="24"/>
                <w:szCs w:val="24"/>
                <w:lang w:val="en-US"/>
                <w:rPrChange w:id="2815" w:author="NTrinh" w:date="2024-01-26T16:37:00Z">
                  <w:rPr>
                    <w:rFonts w:cs="Times New Roman"/>
                    <w:sz w:val="26"/>
                    <w:szCs w:val="26"/>
                    <w:lang w:val="en-US"/>
                  </w:rPr>
                </w:rPrChange>
              </w:rPr>
              <w:t>Platelet count</w:t>
            </w:r>
          </w:p>
        </w:tc>
        <w:tc>
          <w:tcPr>
            <w:tcW w:w="4535" w:type="dxa"/>
          </w:tcPr>
          <w:p w14:paraId="653BE29B" w14:textId="558059AE" w:rsidR="00A50AE4" w:rsidRPr="00A25E94" w:rsidRDefault="00A50AE4">
            <w:pPr>
              <w:spacing w:before="40" w:after="40" w:line="480" w:lineRule="auto"/>
              <w:jc w:val="both"/>
              <w:rPr>
                <w:rFonts w:cs="Times New Roman"/>
                <w:sz w:val="24"/>
                <w:szCs w:val="24"/>
                <w:lang w:val="en-US"/>
                <w:rPrChange w:id="2816" w:author="NTrinh" w:date="2024-01-26T16:37:00Z">
                  <w:rPr>
                    <w:rFonts w:cs="Times New Roman"/>
                    <w:sz w:val="26"/>
                    <w:szCs w:val="26"/>
                    <w:lang w:val="en-US"/>
                  </w:rPr>
                </w:rPrChange>
              </w:rPr>
              <w:pPrChange w:id="2817" w:author="NTrinh" w:date="2024-01-26T16:37:00Z">
                <w:pPr>
                  <w:spacing w:before="40" w:after="40"/>
                  <w:jc w:val="both"/>
                </w:pPr>
              </w:pPrChange>
            </w:pPr>
            <w:r w:rsidRPr="00A25E94">
              <w:rPr>
                <w:rFonts w:cs="Times New Roman"/>
                <w:sz w:val="24"/>
                <w:szCs w:val="24"/>
                <w:lang w:val="en-US"/>
                <w:rPrChange w:id="2818" w:author="NTrinh" w:date="2024-01-26T16:37:00Z">
                  <w:rPr>
                    <w:rFonts w:cs="Times New Roman"/>
                    <w:sz w:val="26"/>
                    <w:szCs w:val="26"/>
                    <w:lang w:val="en-US"/>
                  </w:rPr>
                </w:rPrChange>
              </w:rPr>
              <w:t>integer</w:t>
            </w:r>
          </w:p>
        </w:tc>
      </w:tr>
      <w:tr w:rsidR="00BB42B8" w:rsidRPr="00A25E94" w14:paraId="74207739" w14:textId="77777777" w:rsidTr="00865FFB">
        <w:trPr>
          <w:jc w:val="center"/>
        </w:trPr>
        <w:tc>
          <w:tcPr>
            <w:tcW w:w="2689" w:type="dxa"/>
          </w:tcPr>
          <w:p w14:paraId="1E2D1CD4" w14:textId="708B4119" w:rsidR="00BB42B8" w:rsidRPr="00A25E94" w:rsidRDefault="00BB42B8">
            <w:pPr>
              <w:spacing w:before="40" w:after="40" w:line="480" w:lineRule="auto"/>
              <w:jc w:val="both"/>
              <w:rPr>
                <w:rFonts w:cs="Times New Roman"/>
                <w:sz w:val="24"/>
                <w:szCs w:val="24"/>
                <w:lang w:val="en-US"/>
                <w:rPrChange w:id="2819" w:author="NTrinh" w:date="2024-01-26T16:37:00Z">
                  <w:rPr>
                    <w:rFonts w:cs="Times New Roman"/>
                    <w:sz w:val="26"/>
                    <w:szCs w:val="26"/>
                    <w:lang w:val="en-US"/>
                  </w:rPr>
                </w:rPrChange>
              </w:rPr>
              <w:pPrChange w:id="2820" w:author="NTrinh" w:date="2024-01-26T16:37:00Z">
                <w:pPr>
                  <w:spacing w:before="40" w:after="40"/>
                  <w:jc w:val="both"/>
                </w:pPr>
              </w:pPrChange>
            </w:pPr>
            <w:r w:rsidRPr="00A25E94">
              <w:rPr>
                <w:rFonts w:cs="Times New Roman"/>
                <w:sz w:val="24"/>
                <w:szCs w:val="24"/>
                <w:lang w:val="en-US"/>
                <w:rPrChange w:id="2821" w:author="NTrinh" w:date="2024-01-26T16:37:00Z">
                  <w:rPr>
                    <w:rFonts w:cs="Times New Roman"/>
                    <w:sz w:val="26"/>
                    <w:szCs w:val="26"/>
                    <w:lang w:val="en-US"/>
                  </w:rPr>
                </w:rPrChange>
              </w:rPr>
              <w:t>test_ADR_TP</w:t>
            </w:r>
          </w:p>
        </w:tc>
        <w:tc>
          <w:tcPr>
            <w:tcW w:w="1842" w:type="dxa"/>
          </w:tcPr>
          <w:p w14:paraId="43B7AC49" w14:textId="17859FFC" w:rsidR="00BB42B8" w:rsidRPr="00A25E94" w:rsidRDefault="007E2EE5">
            <w:pPr>
              <w:spacing w:before="40" w:after="40" w:line="480" w:lineRule="auto"/>
              <w:jc w:val="both"/>
              <w:rPr>
                <w:rFonts w:cs="Times New Roman"/>
                <w:sz w:val="24"/>
                <w:szCs w:val="24"/>
                <w:lang w:val="en-US"/>
                <w:rPrChange w:id="2822" w:author="NTrinh" w:date="2024-01-26T16:37:00Z">
                  <w:rPr>
                    <w:rFonts w:cs="Times New Roman"/>
                    <w:sz w:val="26"/>
                    <w:szCs w:val="26"/>
                    <w:lang w:val="en-US"/>
                  </w:rPr>
                </w:rPrChange>
              </w:rPr>
              <w:pPrChange w:id="2823" w:author="NTrinh" w:date="2024-01-26T16:37:00Z">
                <w:pPr>
                  <w:spacing w:before="40" w:after="40"/>
                  <w:jc w:val="both"/>
                </w:pPr>
              </w:pPrChange>
            </w:pPr>
            <w:r w:rsidRPr="00A25E94">
              <w:rPr>
                <w:rFonts w:cs="Times New Roman"/>
                <w:sz w:val="24"/>
                <w:szCs w:val="24"/>
                <w:lang w:val="en-US"/>
                <w:rPrChange w:id="2824" w:author="NTrinh" w:date="2024-01-26T16:37:00Z">
                  <w:rPr>
                    <w:rFonts w:cs="Times New Roman"/>
                    <w:sz w:val="26"/>
                    <w:szCs w:val="26"/>
                    <w:lang w:val="en-US"/>
                  </w:rPr>
                </w:rPrChange>
              </w:rPr>
              <w:t>number (1)</w:t>
            </w:r>
          </w:p>
        </w:tc>
        <w:tc>
          <w:tcPr>
            <w:tcW w:w="4649" w:type="dxa"/>
          </w:tcPr>
          <w:p w14:paraId="785939FE" w14:textId="0B0D3DB2" w:rsidR="00BB42B8" w:rsidRPr="00A25E94" w:rsidRDefault="00FE085A">
            <w:pPr>
              <w:spacing w:before="40" w:after="40" w:line="480" w:lineRule="auto"/>
              <w:jc w:val="both"/>
              <w:rPr>
                <w:rFonts w:cs="Times New Roman"/>
                <w:sz w:val="24"/>
                <w:szCs w:val="24"/>
                <w:lang w:val="en-US"/>
                <w:rPrChange w:id="2825" w:author="NTrinh" w:date="2024-01-26T16:37:00Z">
                  <w:rPr>
                    <w:rFonts w:cs="Times New Roman"/>
                    <w:sz w:val="26"/>
                    <w:szCs w:val="26"/>
                    <w:lang w:val="en-US"/>
                  </w:rPr>
                </w:rPrChange>
              </w:rPr>
              <w:pPrChange w:id="2826" w:author="NTrinh" w:date="2024-01-26T16:37:00Z">
                <w:pPr>
                  <w:spacing w:before="40" w:after="40"/>
                  <w:jc w:val="both"/>
                </w:pPr>
              </w:pPrChange>
            </w:pPr>
            <w:r w:rsidRPr="00A25E94">
              <w:rPr>
                <w:rFonts w:cs="Times New Roman"/>
                <w:sz w:val="24"/>
                <w:szCs w:val="24"/>
                <w:lang w:val="en-US"/>
                <w:rPrChange w:id="2827" w:author="NTrinh" w:date="2024-01-26T16:37:00Z">
                  <w:rPr>
                    <w:rFonts w:cs="Times New Roman"/>
                    <w:sz w:val="26"/>
                    <w:szCs w:val="26"/>
                    <w:lang w:val="en-US"/>
                  </w:rPr>
                </w:rPrChange>
              </w:rPr>
              <w:t>Thrombocytopenia occurrence</w:t>
            </w:r>
          </w:p>
        </w:tc>
        <w:tc>
          <w:tcPr>
            <w:tcW w:w="4535" w:type="dxa"/>
          </w:tcPr>
          <w:p w14:paraId="1212BE70" w14:textId="732231BB" w:rsidR="00BB42B8" w:rsidRPr="00A25E94" w:rsidRDefault="00CB11E5">
            <w:pPr>
              <w:spacing w:before="40" w:after="40" w:line="480" w:lineRule="auto"/>
              <w:jc w:val="both"/>
              <w:rPr>
                <w:rFonts w:cs="Times New Roman"/>
                <w:sz w:val="24"/>
                <w:szCs w:val="24"/>
                <w:lang w:val="en-US"/>
                <w:rPrChange w:id="2828" w:author="NTrinh" w:date="2024-01-26T16:37:00Z">
                  <w:rPr>
                    <w:rFonts w:cs="Times New Roman"/>
                    <w:sz w:val="26"/>
                    <w:szCs w:val="26"/>
                    <w:lang w:val="en-US"/>
                  </w:rPr>
                </w:rPrChange>
              </w:rPr>
              <w:pPrChange w:id="2829" w:author="NTrinh" w:date="2024-01-26T16:37:00Z">
                <w:pPr>
                  <w:spacing w:before="40" w:after="40"/>
                  <w:jc w:val="both"/>
                </w:pPr>
              </w:pPrChange>
            </w:pPr>
            <w:r w:rsidRPr="00A25E94">
              <w:rPr>
                <w:rFonts w:cs="Times New Roman"/>
                <w:sz w:val="24"/>
                <w:szCs w:val="24"/>
                <w:lang w:val="en-US"/>
                <w:rPrChange w:id="2830" w:author="NTrinh" w:date="2024-01-26T16:37:00Z">
                  <w:rPr>
                    <w:rFonts w:cs="Times New Roman"/>
                    <w:sz w:val="26"/>
                    <w:szCs w:val="26"/>
                    <w:lang w:val="en-US"/>
                  </w:rPr>
                </w:rPrChange>
              </w:rPr>
              <w:t>1 = Yes, 0 = No</w:t>
            </w:r>
          </w:p>
        </w:tc>
      </w:tr>
      <w:tr w:rsidR="00BB42B8" w:rsidRPr="00A25E94" w14:paraId="113847DF" w14:textId="77777777" w:rsidTr="00865FFB">
        <w:trPr>
          <w:jc w:val="center"/>
        </w:trPr>
        <w:tc>
          <w:tcPr>
            <w:tcW w:w="2689" w:type="dxa"/>
          </w:tcPr>
          <w:p w14:paraId="78716AB8" w14:textId="1775ECED" w:rsidR="00BB42B8" w:rsidRPr="00A25E94" w:rsidRDefault="00BB42B8">
            <w:pPr>
              <w:spacing w:before="40" w:after="40" w:line="480" w:lineRule="auto"/>
              <w:jc w:val="both"/>
              <w:rPr>
                <w:rFonts w:cs="Times New Roman"/>
                <w:sz w:val="24"/>
                <w:szCs w:val="24"/>
                <w:lang w:val="en-US"/>
                <w:rPrChange w:id="2831" w:author="NTrinh" w:date="2024-01-26T16:37:00Z">
                  <w:rPr>
                    <w:rFonts w:cs="Times New Roman"/>
                    <w:sz w:val="26"/>
                    <w:szCs w:val="26"/>
                    <w:lang w:val="en-US"/>
                  </w:rPr>
                </w:rPrChange>
              </w:rPr>
              <w:pPrChange w:id="2832" w:author="NTrinh" w:date="2024-01-26T16:37:00Z">
                <w:pPr>
                  <w:spacing w:before="40" w:after="40"/>
                  <w:jc w:val="both"/>
                </w:pPr>
              </w:pPrChange>
            </w:pPr>
            <w:r w:rsidRPr="00A25E94">
              <w:rPr>
                <w:rFonts w:cs="Times New Roman"/>
                <w:sz w:val="24"/>
                <w:szCs w:val="24"/>
                <w:lang w:val="en-US"/>
                <w:rPrChange w:id="2833" w:author="NTrinh" w:date="2024-01-26T16:37:00Z">
                  <w:rPr>
                    <w:rFonts w:cs="Times New Roman"/>
                    <w:sz w:val="26"/>
                    <w:szCs w:val="26"/>
                    <w:lang w:val="en-US"/>
                  </w:rPr>
                </w:rPrChange>
              </w:rPr>
              <w:t>test_CTCAE</w:t>
            </w:r>
          </w:p>
        </w:tc>
        <w:tc>
          <w:tcPr>
            <w:tcW w:w="1842" w:type="dxa"/>
          </w:tcPr>
          <w:p w14:paraId="32181E57" w14:textId="68F21B2A" w:rsidR="00BB42B8" w:rsidRPr="00A25E94" w:rsidRDefault="00FE085A">
            <w:pPr>
              <w:spacing w:before="40" w:after="40" w:line="480" w:lineRule="auto"/>
              <w:jc w:val="both"/>
              <w:rPr>
                <w:rFonts w:cs="Times New Roman"/>
                <w:sz w:val="24"/>
                <w:szCs w:val="24"/>
                <w:lang w:val="en-US"/>
                <w:rPrChange w:id="2834" w:author="NTrinh" w:date="2024-01-26T16:37:00Z">
                  <w:rPr>
                    <w:rFonts w:cs="Times New Roman"/>
                    <w:sz w:val="26"/>
                    <w:szCs w:val="26"/>
                    <w:lang w:val="en-US"/>
                  </w:rPr>
                </w:rPrChange>
              </w:rPr>
              <w:pPrChange w:id="2835" w:author="NTrinh" w:date="2024-01-26T16:37:00Z">
                <w:pPr>
                  <w:spacing w:before="40" w:after="40"/>
                  <w:jc w:val="both"/>
                </w:pPr>
              </w:pPrChange>
            </w:pPr>
            <w:r w:rsidRPr="00A25E94">
              <w:rPr>
                <w:rFonts w:cs="Times New Roman"/>
                <w:sz w:val="24"/>
                <w:szCs w:val="24"/>
                <w:lang w:val="en-US"/>
                <w:rPrChange w:id="2836" w:author="NTrinh" w:date="2024-01-26T16:37:00Z">
                  <w:rPr>
                    <w:rFonts w:cs="Times New Roman"/>
                    <w:sz w:val="26"/>
                    <w:szCs w:val="26"/>
                    <w:lang w:val="en-US"/>
                  </w:rPr>
                </w:rPrChange>
              </w:rPr>
              <w:t>number (1)</w:t>
            </w:r>
          </w:p>
        </w:tc>
        <w:tc>
          <w:tcPr>
            <w:tcW w:w="4649" w:type="dxa"/>
          </w:tcPr>
          <w:p w14:paraId="6250AF11" w14:textId="46032B1E" w:rsidR="00BB42B8" w:rsidRPr="00A25E94" w:rsidRDefault="00FE085A">
            <w:pPr>
              <w:spacing w:before="40" w:after="40" w:line="480" w:lineRule="auto"/>
              <w:jc w:val="both"/>
              <w:rPr>
                <w:rFonts w:cs="Times New Roman"/>
                <w:sz w:val="24"/>
                <w:szCs w:val="24"/>
                <w:lang w:val="en-US"/>
                <w:rPrChange w:id="2837" w:author="NTrinh" w:date="2024-01-26T16:37:00Z">
                  <w:rPr>
                    <w:rFonts w:cs="Times New Roman"/>
                    <w:sz w:val="26"/>
                    <w:szCs w:val="26"/>
                    <w:lang w:val="en-US"/>
                  </w:rPr>
                </w:rPrChange>
              </w:rPr>
              <w:pPrChange w:id="2838" w:author="NTrinh" w:date="2024-01-26T16:37:00Z">
                <w:pPr>
                  <w:spacing w:before="40" w:after="40"/>
                  <w:jc w:val="both"/>
                </w:pPr>
              </w:pPrChange>
            </w:pPr>
            <w:r w:rsidRPr="00A25E94">
              <w:rPr>
                <w:rFonts w:cs="Times New Roman"/>
                <w:sz w:val="24"/>
                <w:szCs w:val="24"/>
                <w:lang w:val="en-US"/>
                <w:rPrChange w:id="2839" w:author="NTrinh" w:date="2024-01-26T16:37:00Z">
                  <w:rPr>
                    <w:rFonts w:cs="Times New Roman"/>
                    <w:sz w:val="26"/>
                    <w:szCs w:val="26"/>
                    <w:lang w:val="en-US"/>
                  </w:rPr>
                </w:rPrChange>
              </w:rPr>
              <w:t xml:space="preserve">Severity of </w:t>
            </w:r>
            <w:r w:rsidR="001432F8" w:rsidRPr="00A25E94">
              <w:rPr>
                <w:rFonts w:cs="Times New Roman"/>
                <w:sz w:val="24"/>
                <w:szCs w:val="24"/>
                <w:lang w:val="en-US"/>
                <w:rPrChange w:id="2840" w:author="NTrinh" w:date="2024-01-26T16:37:00Z">
                  <w:rPr>
                    <w:rFonts w:cs="Times New Roman"/>
                    <w:sz w:val="26"/>
                    <w:szCs w:val="26"/>
                    <w:lang w:val="en-US"/>
                  </w:rPr>
                </w:rPrChange>
              </w:rPr>
              <w:t>thrombocytopenia according to CTCAE scale</w:t>
            </w:r>
          </w:p>
        </w:tc>
        <w:tc>
          <w:tcPr>
            <w:tcW w:w="4535" w:type="dxa"/>
          </w:tcPr>
          <w:p w14:paraId="31C5AC15" w14:textId="551FCCC3" w:rsidR="00BB42B8" w:rsidRPr="00A25E94" w:rsidRDefault="005C24E1">
            <w:pPr>
              <w:spacing w:before="40" w:after="40" w:line="480" w:lineRule="auto"/>
              <w:jc w:val="both"/>
              <w:rPr>
                <w:rFonts w:cs="Times New Roman"/>
                <w:sz w:val="24"/>
                <w:szCs w:val="24"/>
                <w:lang w:val="en-US"/>
                <w:rPrChange w:id="2841" w:author="NTrinh" w:date="2024-01-26T16:37:00Z">
                  <w:rPr>
                    <w:rFonts w:cs="Times New Roman"/>
                    <w:sz w:val="26"/>
                    <w:szCs w:val="26"/>
                    <w:lang w:val="en-US"/>
                  </w:rPr>
                </w:rPrChange>
              </w:rPr>
              <w:pPrChange w:id="2842" w:author="NTrinh" w:date="2024-01-26T16:37:00Z">
                <w:pPr>
                  <w:spacing w:before="40" w:after="40"/>
                  <w:jc w:val="both"/>
                </w:pPr>
              </w:pPrChange>
            </w:pPr>
            <w:r w:rsidRPr="00A25E94">
              <w:rPr>
                <w:rFonts w:cs="Times New Roman"/>
                <w:sz w:val="24"/>
                <w:szCs w:val="24"/>
                <w:lang w:val="en-US"/>
                <w:rPrChange w:id="2843" w:author="NTrinh" w:date="2024-01-26T16:37:00Z">
                  <w:rPr>
                    <w:rFonts w:cs="Times New Roman"/>
                    <w:sz w:val="26"/>
                    <w:szCs w:val="26"/>
                    <w:lang w:val="en-US"/>
                  </w:rPr>
                </w:rPrChange>
              </w:rPr>
              <w:t>Platelet count (G/L):</w:t>
            </w:r>
          </w:p>
          <w:p w14:paraId="3B6C7DDC" w14:textId="482FE056" w:rsidR="005C24E1" w:rsidRPr="00A25E94" w:rsidRDefault="005C24E1">
            <w:pPr>
              <w:spacing w:before="40" w:after="40" w:line="480" w:lineRule="auto"/>
              <w:jc w:val="both"/>
              <w:rPr>
                <w:rFonts w:cs="Times New Roman"/>
                <w:sz w:val="24"/>
                <w:szCs w:val="24"/>
                <w:lang w:val="en-US"/>
                <w:rPrChange w:id="2844" w:author="NTrinh" w:date="2024-01-26T16:37:00Z">
                  <w:rPr>
                    <w:rFonts w:cs="Times New Roman"/>
                    <w:sz w:val="26"/>
                    <w:szCs w:val="26"/>
                    <w:lang w:val="en-US"/>
                  </w:rPr>
                </w:rPrChange>
              </w:rPr>
              <w:pPrChange w:id="2845" w:author="NTrinh" w:date="2024-01-26T16:37:00Z">
                <w:pPr>
                  <w:spacing w:before="40" w:after="40"/>
                  <w:jc w:val="both"/>
                </w:pPr>
              </w:pPrChange>
            </w:pPr>
            <w:r w:rsidRPr="00A25E94">
              <w:rPr>
                <w:rFonts w:cs="Times New Roman"/>
                <w:sz w:val="24"/>
                <w:szCs w:val="24"/>
                <w:lang w:val="en-US"/>
                <w:rPrChange w:id="2846" w:author="NTrinh" w:date="2024-01-26T16:37:00Z">
                  <w:rPr>
                    <w:rFonts w:cs="Times New Roman"/>
                    <w:sz w:val="26"/>
                    <w:szCs w:val="26"/>
                    <w:lang w:val="en-US"/>
                  </w:rPr>
                </w:rPrChange>
              </w:rPr>
              <w:t>1: 75 – 150</w:t>
            </w:r>
          </w:p>
          <w:p w14:paraId="52A49160" w14:textId="0F940A87" w:rsidR="005C24E1" w:rsidRPr="00A25E94" w:rsidRDefault="005C24E1">
            <w:pPr>
              <w:spacing w:before="40" w:after="40" w:line="480" w:lineRule="auto"/>
              <w:jc w:val="both"/>
              <w:rPr>
                <w:rFonts w:cs="Times New Roman"/>
                <w:sz w:val="24"/>
                <w:szCs w:val="24"/>
                <w:lang w:val="en-US"/>
                <w:rPrChange w:id="2847" w:author="NTrinh" w:date="2024-01-26T16:37:00Z">
                  <w:rPr>
                    <w:rFonts w:cs="Times New Roman"/>
                    <w:sz w:val="26"/>
                    <w:szCs w:val="26"/>
                    <w:lang w:val="en-US"/>
                  </w:rPr>
                </w:rPrChange>
              </w:rPr>
              <w:pPrChange w:id="2848" w:author="NTrinh" w:date="2024-01-26T16:37:00Z">
                <w:pPr>
                  <w:spacing w:before="40" w:after="40"/>
                  <w:jc w:val="both"/>
                </w:pPr>
              </w:pPrChange>
            </w:pPr>
            <w:r w:rsidRPr="00A25E94">
              <w:rPr>
                <w:rFonts w:cs="Times New Roman"/>
                <w:sz w:val="24"/>
                <w:szCs w:val="24"/>
                <w:lang w:val="en-US"/>
                <w:rPrChange w:id="2849" w:author="NTrinh" w:date="2024-01-26T16:37:00Z">
                  <w:rPr>
                    <w:rFonts w:cs="Times New Roman"/>
                    <w:sz w:val="26"/>
                    <w:szCs w:val="26"/>
                    <w:lang w:val="en-US"/>
                  </w:rPr>
                </w:rPrChange>
              </w:rPr>
              <w:t>2: 50 – 75</w:t>
            </w:r>
          </w:p>
          <w:p w14:paraId="7CEAE390" w14:textId="703C0045" w:rsidR="005C24E1" w:rsidRPr="00A25E94" w:rsidRDefault="005C24E1">
            <w:pPr>
              <w:spacing w:before="40" w:after="40" w:line="480" w:lineRule="auto"/>
              <w:jc w:val="both"/>
              <w:rPr>
                <w:rFonts w:cs="Times New Roman"/>
                <w:sz w:val="24"/>
                <w:szCs w:val="24"/>
                <w:lang w:val="en-US"/>
                <w:rPrChange w:id="2850" w:author="NTrinh" w:date="2024-01-26T16:37:00Z">
                  <w:rPr>
                    <w:rFonts w:cs="Times New Roman"/>
                    <w:sz w:val="26"/>
                    <w:szCs w:val="26"/>
                    <w:lang w:val="en-US"/>
                  </w:rPr>
                </w:rPrChange>
              </w:rPr>
              <w:pPrChange w:id="2851" w:author="NTrinh" w:date="2024-01-26T16:37:00Z">
                <w:pPr>
                  <w:spacing w:before="40" w:after="40"/>
                  <w:jc w:val="both"/>
                </w:pPr>
              </w:pPrChange>
            </w:pPr>
            <w:r w:rsidRPr="00A25E94">
              <w:rPr>
                <w:rFonts w:cs="Times New Roman"/>
                <w:sz w:val="24"/>
                <w:szCs w:val="24"/>
                <w:lang w:val="en-US"/>
                <w:rPrChange w:id="2852" w:author="NTrinh" w:date="2024-01-26T16:37:00Z">
                  <w:rPr>
                    <w:rFonts w:cs="Times New Roman"/>
                    <w:sz w:val="26"/>
                    <w:szCs w:val="26"/>
                    <w:lang w:val="en-US"/>
                  </w:rPr>
                </w:rPrChange>
              </w:rPr>
              <w:t>3: 25 – 50</w:t>
            </w:r>
          </w:p>
          <w:p w14:paraId="4C59199C" w14:textId="4842B8A6" w:rsidR="005C24E1" w:rsidRPr="00A25E94" w:rsidRDefault="005C24E1">
            <w:pPr>
              <w:spacing w:before="40" w:after="40" w:line="480" w:lineRule="auto"/>
              <w:jc w:val="both"/>
              <w:rPr>
                <w:rFonts w:cs="Times New Roman"/>
                <w:sz w:val="24"/>
                <w:szCs w:val="24"/>
                <w:lang w:val="en-US"/>
                <w:rPrChange w:id="2853" w:author="NTrinh" w:date="2024-01-26T16:37:00Z">
                  <w:rPr>
                    <w:rFonts w:cs="Times New Roman"/>
                    <w:sz w:val="26"/>
                    <w:szCs w:val="26"/>
                    <w:lang w:val="en-US"/>
                  </w:rPr>
                </w:rPrChange>
              </w:rPr>
              <w:pPrChange w:id="2854" w:author="NTrinh" w:date="2024-01-26T16:37:00Z">
                <w:pPr>
                  <w:spacing w:before="40" w:after="40"/>
                  <w:jc w:val="both"/>
                </w:pPr>
              </w:pPrChange>
            </w:pPr>
            <w:r w:rsidRPr="00A25E94">
              <w:rPr>
                <w:rFonts w:cs="Times New Roman"/>
                <w:sz w:val="24"/>
                <w:szCs w:val="24"/>
                <w:lang w:val="en-US"/>
                <w:rPrChange w:id="2855" w:author="NTrinh" w:date="2024-01-26T16:37:00Z">
                  <w:rPr>
                    <w:rFonts w:cs="Times New Roman"/>
                    <w:sz w:val="26"/>
                    <w:szCs w:val="26"/>
                    <w:lang w:val="en-US"/>
                  </w:rPr>
                </w:rPrChange>
              </w:rPr>
              <w:t>4: &lt; 25</w:t>
            </w:r>
          </w:p>
        </w:tc>
      </w:tr>
      <w:tr w:rsidR="00BB42B8" w:rsidRPr="00A25E94" w14:paraId="107B48A6" w14:textId="77777777" w:rsidTr="00865FFB">
        <w:trPr>
          <w:jc w:val="center"/>
        </w:trPr>
        <w:tc>
          <w:tcPr>
            <w:tcW w:w="2689" w:type="dxa"/>
          </w:tcPr>
          <w:p w14:paraId="72CA595F" w14:textId="59D2CBE5" w:rsidR="00BB42B8" w:rsidRPr="00A25E94" w:rsidRDefault="007E2EE5">
            <w:pPr>
              <w:spacing w:before="40" w:after="40" w:line="480" w:lineRule="auto"/>
              <w:jc w:val="both"/>
              <w:rPr>
                <w:rFonts w:cs="Times New Roman"/>
                <w:sz w:val="24"/>
                <w:szCs w:val="24"/>
                <w:lang w:val="en-US"/>
                <w:rPrChange w:id="2856" w:author="NTrinh" w:date="2024-01-26T16:37:00Z">
                  <w:rPr>
                    <w:rFonts w:cs="Times New Roman"/>
                    <w:sz w:val="26"/>
                    <w:szCs w:val="26"/>
                    <w:lang w:val="en-US"/>
                  </w:rPr>
                </w:rPrChange>
              </w:rPr>
              <w:pPrChange w:id="2857" w:author="NTrinh" w:date="2024-01-26T16:37:00Z">
                <w:pPr>
                  <w:spacing w:before="40" w:after="40"/>
                  <w:jc w:val="both"/>
                </w:pPr>
              </w:pPrChange>
            </w:pPr>
            <w:r w:rsidRPr="00A25E94">
              <w:rPr>
                <w:rFonts w:cs="Times New Roman"/>
                <w:sz w:val="24"/>
                <w:szCs w:val="24"/>
                <w:lang w:val="en-US"/>
                <w:rPrChange w:id="2858" w:author="NTrinh" w:date="2024-01-26T16:37:00Z">
                  <w:rPr>
                    <w:rFonts w:cs="Times New Roman"/>
                    <w:sz w:val="26"/>
                    <w:szCs w:val="26"/>
                    <w:lang w:val="en-US"/>
                  </w:rPr>
                </w:rPrChange>
              </w:rPr>
              <w:t>test_onset</w:t>
            </w:r>
          </w:p>
        </w:tc>
        <w:tc>
          <w:tcPr>
            <w:tcW w:w="1842" w:type="dxa"/>
          </w:tcPr>
          <w:p w14:paraId="57D380EE" w14:textId="106EC588" w:rsidR="00BB42B8" w:rsidRPr="00A25E94" w:rsidRDefault="001432F8">
            <w:pPr>
              <w:spacing w:before="40" w:after="40" w:line="480" w:lineRule="auto"/>
              <w:jc w:val="both"/>
              <w:rPr>
                <w:rFonts w:cs="Times New Roman"/>
                <w:sz w:val="24"/>
                <w:szCs w:val="24"/>
                <w:lang w:val="en-US"/>
                <w:rPrChange w:id="2859" w:author="NTrinh" w:date="2024-01-26T16:37:00Z">
                  <w:rPr>
                    <w:rFonts w:cs="Times New Roman"/>
                    <w:sz w:val="26"/>
                    <w:szCs w:val="26"/>
                    <w:lang w:val="en-US"/>
                  </w:rPr>
                </w:rPrChange>
              </w:rPr>
              <w:pPrChange w:id="2860" w:author="NTrinh" w:date="2024-01-26T16:37:00Z">
                <w:pPr>
                  <w:spacing w:before="40" w:after="40"/>
                  <w:jc w:val="both"/>
                </w:pPr>
              </w:pPrChange>
            </w:pPr>
            <w:r w:rsidRPr="00A25E94">
              <w:rPr>
                <w:rFonts w:cs="Times New Roman"/>
                <w:sz w:val="24"/>
                <w:szCs w:val="24"/>
                <w:lang w:val="en-US"/>
                <w:rPrChange w:id="2861" w:author="NTrinh" w:date="2024-01-26T16:37:00Z">
                  <w:rPr>
                    <w:rFonts w:cs="Times New Roman"/>
                    <w:sz w:val="26"/>
                    <w:szCs w:val="26"/>
                    <w:lang w:val="en-US"/>
                  </w:rPr>
                </w:rPrChange>
              </w:rPr>
              <w:t>number (2)</w:t>
            </w:r>
          </w:p>
        </w:tc>
        <w:tc>
          <w:tcPr>
            <w:tcW w:w="4649" w:type="dxa"/>
          </w:tcPr>
          <w:p w14:paraId="68060832" w14:textId="63B9952B" w:rsidR="00BB42B8" w:rsidRPr="00A25E94" w:rsidRDefault="001432F8">
            <w:pPr>
              <w:spacing w:before="40" w:after="40" w:line="480" w:lineRule="auto"/>
              <w:jc w:val="both"/>
              <w:rPr>
                <w:rFonts w:cs="Times New Roman"/>
                <w:sz w:val="24"/>
                <w:szCs w:val="24"/>
                <w:lang w:val="en-US"/>
                <w:rPrChange w:id="2862" w:author="NTrinh" w:date="2024-01-26T16:37:00Z">
                  <w:rPr>
                    <w:rFonts w:cs="Times New Roman"/>
                    <w:sz w:val="26"/>
                    <w:szCs w:val="26"/>
                    <w:lang w:val="en-US"/>
                  </w:rPr>
                </w:rPrChange>
              </w:rPr>
              <w:pPrChange w:id="2863" w:author="NTrinh" w:date="2024-01-26T16:37:00Z">
                <w:pPr>
                  <w:spacing w:before="40" w:after="40"/>
                  <w:jc w:val="both"/>
                </w:pPr>
              </w:pPrChange>
            </w:pPr>
            <w:r w:rsidRPr="00A25E94">
              <w:rPr>
                <w:rFonts w:cs="Times New Roman"/>
                <w:sz w:val="24"/>
                <w:szCs w:val="24"/>
                <w:lang w:val="en-US"/>
                <w:rPrChange w:id="2864" w:author="NTrinh" w:date="2024-01-26T16:37:00Z">
                  <w:rPr>
                    <w:rFonts w:cs="Times New Roman"/>
                    <w:sz w:val="26"/>
                    <w:szCs w:val="26"/>
                    <w:lang w:val="en-US"/>
                  </w:rPr>
                </w:rPrChange>
              </w:rPr>
              <w:t xml:space="preserve">Days from </w:t>
            </w:r>
            <w:r w:rsidR="00CB11E5" w:rsidRPr="00A25E94">
              <w:rPr>
                <w:rFonts w:cs="Times New Roman"/>
                <w:sz w:val="24"/>
                <w:szCs w:val="24"/>
                <w:lang w:val="en-US"/>
                <w:rPrChange w:id="2865" w:author="NTrinh" w:date="2024-01-26T16:37:00Z">
                  <w:rPr>
                    <w:rFonts w:cs="Times New Roman"/>
                    <w:sz w:val="26"/>
                    <w:szCs w:val="26"/>
                    <w:lang w:val="en-US"/>
                  </w:rPr>
                </w:rPrChange>
              </w:rPr>
              <w:t>the start of linezolid administration to thrombocytopenia occurrence</w:t>
            </w:r>
          </w:p>
        </w:tc>
        <w:tc>
          <w:tcPr>
            <w:tcW w:w="4535" w:type="dxa"/>
          </w:tcPr>
          <w:p w14:paraId="4A7548EB" w14:textId="1613C44E" w:rsidR="00BB42B8" w:rsidRPr="00A25E94" w:rsidRDefault="00CB11E5">
            <w:pPr>
              <w:spacing w:before="40" w:after="40" w:line="480" w:lineRule="auto"/>
              <w:jc w:val="both"/>
              <w:rPr>
                <w:rFonts w:cs="Times New Roman"/>
                <w:sz w:val="24"/>
                <w:szCs w:val="24"/>
                <w:lang w:val="en-US"/>
                <w:rPrChange w:id="2866" w:author="NTrinh" w:date="2024-01-26T16:37:00Z">
                  <w:rPr>
                    <w:rFonts w:cs="Times New Roman"/>
                    <w:sz w:val="26"/>
                    <w:szCs w:val="26"/>
                    <w:lang w:val="en-US"/>
                  </w:rPr>
                </w:rPrChange>
              </w:rPr>
              <w:pPrChange w:id="2867" w:author="NTrinh" w:date="2024-01-26T16:37:00Z">
                <w:pPr>
                  <w:spacing w:before="40" w:after="40"/>
                  <w:jc w:val="both"/>
                </w:pPr>
              </w:pPrChange>
            </w:pPr>
            <w:r w:rsidRPr="00A25E94">
              <w:rPr>
                <w:rFonts w:cs="Times New Roman"/>
                <w:sz w:val="24"/>
                <w:szCs w:val="24"/>
                <w:lang w:val="en-US"/>
                <w:rPrChange w:id="2868" w:author="NTrinh" w:date="2024-01-26T16:37:00Z">
                  <w:rPr>
                    <w:rFonts w:cs="Times New Roman"/>
                    <w:sz w:val="26"/>
                    <w:szCs w:val="26"/>
                    <w:lang w:val="en-US"/>
                  </w:rPr>
                </w:rPrChange>
              </w:rPr>
              <w:t>days</w:t>
            </w:r>
          </w:p>
        </w:tc>
      </w:tr>
    </w:tbl>
    <w:p w14:paraId="259B484E" w14:textId="77777777" w:rsidR="00D22E52" w:rsidRPr="00A25E94" w:rsidRDefault="00D22E52">
      <w:pPr>
        <w:spacing w:line="480" w:lineRule="auto"/>
        <w:jc w:val="both"/>
        <w:rPr>
          <w:rFonts w:cs="Times New Roman"/>
          <w:sz w:val="24"/>
          <w:szCs w:val="24"/>
          <w:lang w:val="en-US"/>
          <w:rPrChange w:id="2869" w:author="NTrinh" w:date="2024-01-26T16:37:00Z">
            <w:rPr>
              <w:rFonts w:cs="Times New Roman"/>
              <w:sz w:val="26"/>
              <w:szCs w:val="26"/>
              <w:lang w:val="en-US"/>
            </w:rPr>
          </w:rPrChange>
        </w:rPr>
        <w:pPrChange w:id="2870" w:author="NTrinh" w:date="2024-01-26T16:37:00Z">
          <w:pPr>
            <w:jc w:val="both"/>
          </w:pPr>
        </w:pPrChange>
      </w:pPr>
    </w:p>
    <w:sectPr w:rsidR="00D22E52" w:rsidRPr="00A25E94" w:rsidSect="000F3B8D">
      <w:pgSz w:w="16838" w:h="11906" w:orient="landscape" w:code="9"/>
      <w:pgMar w:top="1701" w:right="1134" w:bottom="1134" w:left="1134"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Trinh" w:date="2024-01-26T16:38:00Z" w:initials="NT">
    <w:p w14:paraId="58061E38" w14:textId="69F66AEA" w:rsidR="00A25E94" w:rsidRPr="00A25E94" w:rsidRDefault="00A25E94">
      <w:pPr>
        <w:pStyle w:val="CommentText"/>
        <w:rPr>
          <w:lang w:val="en-GB"/>
        </w:rPr>
      </w:pPr>
      <w:r>
        <w:rPr>
          <w:rStyle w:val="CommentReference"/>
        </w:rPr>
        <w:annotationRef/>
      </w:r>
      <w:r>
        <w:rPr>
          <w:lang w:val="en-GB"/>
        </w:rPr>
        <w:t>For publication, no need to mention this</w:t>
      </w:r>
    </w:p>
  </w:comment>
  <w:comment w:id="21" w:author="NTrinh" w:date="2024-02-01T21:00:00Z" w:initials="NT">
    <w:p w14:paraId="609F5AD3" w14:textId="65CD1C81" w:rsidR="007428CB" w:rsidRPr="007428CB" w:rsidRDefault="007428CB">
      <w:pPr>
        <w:pStyle w:val="CommentText"/>
        <w:rPr>
          <w:lang w:val="en-GB"/>
        </w:rPr>
      </w:pPr>
      <w:r>
        <w:rPr>
          <w:rStyle w:val="CommentReference"/>
        </w:rPr>
        <w:annotationRef/>
      </w:r>
      <w:r>
        <w:rPr>
          <w:lang w:val="en-GB"/>
        </w:rPr>
        <w:t>Anh Hoa: is it OK?</w:t>
      </w:r>
    </w:p>
  </w:comment>
  <w:comment w:id="161" w:author="NTrinh" w:date="2024-01-26T16:39:00Z" w:initials="NT">
    <w:p w14:paraId="29A54E91" w14:textId="189C31DE" w:rsidR="00A25E94" w:rsidRPr="00A25E94" w:rsidRDefault="00A25E94">
      <w:pPr>
        <w:pStyle w:val="CommentText"/>
        <w:rPr>
          <w:lang w:val="en-GB"/>
        </w:rPr>
      </w:pPr>
      <w:r>
        <w:rPr>
          <w:rStyle w:val="CommentReference"/>
        </w:rPr>
        <w:annotationRef/>
      </w:r>
      <w:r>
        <w:rPr>
          <w:lang w:val="en-GB"/>
        </w:rPr>
        <w:t>Better to avoid passive language</w:t>
      </w:r>
    </w:p>
  </w:comment>
  <w:comment w:id="179" w:author="NTrinh" w:date="2024-01-26T16:49:00Z" w:initials="NT">
    <w:p w14:paraId="1282D2E7" w14:textId="77777777" w:rsidR="00C22F8A" w:rsidRDefault="00C22F8A" w:rsidP="00C22F8A">
      <w:pPr>
        <w:spacing w:line="480" w:lineRule="auto"/>
        <w:ind w:firstLine="360"/>
        <w:jc w:val="both"/>
        <w:rPr>
          <w:rFonts w:cs="Times New Roman"/>
          <w:sz w:val="24"/>
          <w:szCs w:val="24"/>
          <w:lang w:val="en-US"/>
        </w:rPr>
      </w:pPr>
      <w:r>
        <w:rPr>
          <w:rStyle w:val="CommentReference"/>
        </w:rPr>
        <w:annotationRef/>
      </w:r>
      <w:r>
        <w:rPr>
          <w:rFonts w:cs="Times New Roman"/>
          <w:sz w:val="24"/>
          <w:szCs w:val="24"/>
          <w:lang w:val="en-US"/>
        </w:rPr>
        <w:t xml:space="preserve">Add brief introduction about the three hospitals and how representative their patients compared to the general population. </w:t>
      </w:r>
    </w:p>
    <w:p w14:paraId="53AFFC46" w14:textId="3FE1A62F" w:rsidR="00C22F8A" w:rsidRDefault="00C22F8A">
      <w:pPr>
        <w:pStyle w:val="CommentText"/>
      </w:pPr>
    </w:p>
  </w:comment>
  <w:comment w:id="185" w:author="NTrinh" w:date="2024-01-26T16:48:00Z" w:initials="NT">
    <w:p w14:paraId="7A414B39" w14:textId="30A2D67A" w:rsidR="00C22F8A" w:rsidRPr="00C22F8A" w:rsidRDefault="00C22F8A">
      <w:pPr>
        <w:pStyle w:val="CommentText"/>
        <w:rPr>
          <w:lang w:val="en-GB"/>
        </w:rPr>
      </w:pPr>
      <w:r>
        <w:rPr>
          <w:rStyle w:val="CommentReference"/>
        </w:rPr>
        <w:annotationRef/>
      </w:r>
      <w:r>
        <w:rPr>
          <w:lang w:val="en-GB"/>
        </w:rPr>
        <w:t xml:space="preserve">Let’s say that we only have access to anonymized data and written informed consent is not required. </w:t>
      </w:r>
    </w:p>
  </w:comment>
  <w:comment w:id="269" w:author="NTrinh" w:date="2024-01-26T17:21:00Z" w:initials="NT">
    <w:p w14:paraId="68FEB3DF" w14:textId="11772674" w:rsidR="008A2DDE" w:rsidRPr="008A2DDE" w:rsidRDefault="008A2DDE">
      <w:pPr>
        <w:pStyle w:val="CommentText"/>
        <w:rPr>
          <w:lang w:val="en-GB"/>
        </w:rPr>
      </w:pPr>
      <w:r>
        <w:rPr>
          <w:rStyle w:val="CommentReference"/>
        </w:rPr>
        <w:annotationRef/>
      </w:r>
      <w:r>
        <w:rPr>
          <w:lang w:val="en-GB"/>
        </w:rPr>
        <w:t>Move this to appendix</w:t>
      </w:r>
    </w:p>
  </w:comment>
  <w:comment w:id="877" w:author="NTrinh" w:date="2024-01-26T16:56:00Z" w:initials="NT">
    <w:p w14:paraId="1E814D59" w14:textId="20B77775" w:rsidR="00C22F8A" w:rsidRPr="00C22F8A" w:rsidRDefault="00C22F8A">
      <w:pPr>
        <w:pStyle w:val="CommentText"/>
        <w:rPr>
          <w:lang w:val="en-GB"/>
        </w:rPr>
      </w:pPr>
      <w:r>
        <w:rPr>
          <w:rStyle w:val="CommentReference"/>
        </w:rPr>
        <w:annotationRef/>
      </w:r>
      <w:r>
        <w:rPr>
          <w:lang w:val="en-GB"/>
        </w:rPr>
        <w:t>Better to get total number of patients admitted to the three hospitals during each period).</w:t>
      </w:r>
    </w:p>
  </w:comment>
  <w:comment w:id="905" w:author="NTrinh" w:date="2024-02-04T17:45:00Z" w:initials="NT">
    <w:p w14:paraId="07EB4862" w14:textId="1631A3BB" w:rsidR="001E4808" w:rsidRPr="001E4808" w:rsidRDefault="001E4808">
      <w:pPr>
        <w:pStyle w:val="CommentText"/>
        <w:rPr>
          <w:lang w:val="en-GB"/>
        </w:rPr>
      </w:pPr>
      <w:r>
        <w:rPr>
          <w:rStyle w:val="CommentReference"/>
        </w:rPr>
        <w:annotationRef/>
      </w:r>
      <w:r>
        <w:rPr>
          <w:lang w:val="en-GB"/>
        </w:rPr>
        <w:t>Add information about exposure here</w:t>
      </w:r>
    </w:p>
  </w:comment>
  <w:comment w:id="984" w:author="NTrinh" w:date="2024-01-26T17:23:00Z" w:initials="NT">
    <w:p w14:paraId="1696DE28" w14:textId="315E99ED" w:rsidR="008A2DDE" w:rsidRPr="008A2DDE" w:rsidRDefault="008A2DDE">
      <w:pPr>
        <w:pStyle w:val="CommentText"/>
        <w:rPr>
          <w:lang w:val="en-GB"/>
        </w:rPr>
      </w:pPr>
      <w:r>
        <w:rPr>
          <w:rStyle w:val="CommentReference"/>
        </w:rPr>
        <w:annotationRef/>
      </w:r>
      <w:r>
        <w:rPr>
          <w:lang w:val="en-GB"/>
        </w:rPr>
        <w:t>Patients are exposed to linezolid, don’t they?</w:t>
      </w:r>
    </w:p>
  </w:comment>
  <w:comment w:id="1010" w:author="NTrinh" w:date="2024-01-26T17:22:00Z" w:initials="NT">
    <w:p w14:paraId="49C23117" w14:textId="5B47C2F5" w:rsidR="008A2DDE" w:rsidRPr="008A2DDE" w:rsidRDefault="008A2DDE">
      <w:pPr>
        <w:pStyle w:val="CommentText"/>
        <w:rPr>
          <w:lang w:val="en-GB"/>
        </w:rPr>
      </w:pPr>
      <w:r>
        <w:rPr>
          <w:rStyle w:val="CommentReference"/>
        </w:rPr>
        <w:annotationRef/>
      </w:r>
      <w:r>
        <w:rPr>
          <w:lang w:val="en-GB"/>
        </w:rPr>
        <w:t xml:space="preserve">Isn’t it obvious? No need to mention this in the paper. </w:t>
      </w:r>
    </w:p>
  </w:comment>
  <w:comment w:id="1066" w:author="NTrinh" w:date="2024-02-04T17:47:00Z" w:initials="NT">
    <w:p w14:paraId="4CA66229" w14:textId="6386F1F2" w:rsidR="001E4808" w:rsidRPr="001E4808" w:rsidRDefault="001E4808">
      <w:pPr>
        <w:pStyle w:val="CommentText"/>
        <w:rPr>
          <w:lang w:val="en-GB"/>
        </w:rPr>
      </w:pPr>
      <w:r>
        <w:rPr>
          <w:rStyle w:val="CommentReference"/>
        </w:rPr>
        <w:annotationRef/>
      </w:r>
      <w:r>
        <w:rPr>
          <w:lang w:val="en-GB"/>
        </w:rPr>
        <w:t>Rewrite this part</w:t>
      </w:r>
    </w:p>
  </w:comment>
  <w:comment w:id="1110" w:author="NTrinh" w:date="2024-02-04T17:48:00Z" w:initials="NT">
    <w:p w14:paraId="11EE8F9B" w14:textId="5915A182" w:rsidR="001E4808" w:rsidRPr="001E4808" w:rsidRDefault="001E4808">
      <w:pPr>
        <w:pStyle w:val="CommentText"/>
        <w:rPr>
          <w:lang w:val="en-GB"/>
        </w:rPr>
      </w:pPr>
      <w:r>
        <w:rPr>
          <w:rStyle w:val="CommentReference"/>
        </w:rPr>
        <w:annotationRef/>
      </w:r>
      <w:r>
        <w:rPr>
          <w:lang w:val="en-GB"/>
        </w:rPr>
        <w:t>Move the part below up here and see my comments below</w:t>
      </w:r>
    </w:p>
  </w:comment>
  <w:comment w:id="1125" w:author="NTrinh" w:date="2024-02-04T17:46:00Z" w:initials="NT">
    <w:p w14:paraId="4826099E" w14:textId="2728792F" w:rsidR="001E4808" w:rsidRPr="001E4808" w:rsidRDefault="001E4808">
      <w:pPr>
        <w:pStyle w:val="CommentText"/>
        <w:rPr>
          <w:lang w:val="en-GB"/>
        </w:rPr>
      </w:pPr>
      <w:r>
        <w:rPr>
          <w:rStyle w:val="CommentReference"/>
        </w:rPr>
        <w:annotationRef/>
      </w:r>
      <w:r>
        <w:rPr>
          <w:lang w:val="en-GB"/>
        </w:rPr>
        <w:t>Move this to appendix</w:t>
      </w:r>
    </w:p>
  </w:comment>
  <w:comment w:id="1153" w:author="NTrinh" w:date="2024-01-26T17:14:00Z" w:initials="NT">
    <w:p w14:paraId="1D396673" w14:textId="02158EAF" w:rsidR="00310529" w:rsidRPr="00310529" w:rsidRDefault="00310529">
      <w:pPr>
        <w:pStyle w:val="CommentText"/>
        <w:rPr>
          <w:lang w:val="en-GB"/>
        </w:rPr>
      </w:pPr>
      <w:r>
        <w:rPr>
          <w:rStyle w:val="CommentReference"/>
        </w:rPr>
        <w:annotationRef/>
      </w:r>
      <w:r>
        <w:rPr>
          <w:lang w:val="en-GB"/>
        </w:rPr>
        <w:t>Be specific, on which day? On the first day of the treatment course right before linezolid was given?</w:t>
      </w:r>
    </w:p>
  </w:comment>
  <w:comment w:id="1180" w:author="NTrinh" w:date="2024-01-26T17:12:00Z" w:initials="NT">
    <w:p w14:paraId="40FAA1A6" w14:textId="36C87F2C" w:rsidR="00310529" w:rsidRPr="00310529" w:rsidRDefault="00310529">
      <w:pPr>
        <w:pStyle w:val="CommentText"/>
        <w:rPr>
          <w:lang w:val="en-GB"/>
        </w:rPr>
      </w:pPr>
      <w:r>
        <w:rPr>
          <w:rStyle w:val="CommentReference"/>
        </w:rPr>
        <w:annotationRef/>
      </w:r>
      <w:r>
        <w:rPr>
          <w:lang w:val="en-GB"/>
        </w:rPr>
        <w:t>Equations should be typed with equation function</w:t>
      </w:r>
    </w:p>
  </w:comment>
  <w:comment w:id="1213" w:author="NTrinh" w:date="2024-01-26T17:19:00Z" w:initials="NT">
    <w:p w14:paraId="1C20D6D6" w14:textId="12DDCBF6" w:rsidR="00035DC0" w:rsidRPr="00035DC0" w:rsidRDefault="00035DC0">
      <w:pPr>
        <w:pStyle w:val="CommentText"/>
        <w:rPr>
          <w:lang w:val="en-GB"/>
        </w:rPr>
      </w:pPr>
      <w:r>
        <w:rPr>
          <w:rStyle w:val="CommentReference"/>
        </w:rPr>
        <w:annotationRef/>
      </w:r>
      <w:r>
        <w:rPr>
          <w:lang w:val="en-GB"/>
        </w:rPr>
        <w:t>Add references</w:t>
      </w:r>
    </w:p>
  </w:comment>
  <w:comment w:id="1221" w:author="NTrinh" w:date="2024-01-26T17:17:00Z" w:initials="NT">
    <w:p w14:paraId="2371628B" w14:textId="2A165283" w:rsidR="00310529" w:rsidRPr="00310529" w:rsidRDefault="00310529">
      <w:pPr>
        <w:pStyle w:val="CommentText"/>
        <w:rPr>
          <w:lang w:val="en-GB"/>
        </w:rPr>
      </w:pPr>
      <w:r>
        <w:rPr>
          <w:rStyle w:val="CommentReference"/>
        </w:rPr>
        <w:annotationRef/>
      </w:r>
      <w:r>
        <w:rPr>
          <w:lang w:val="en-GB"/>
        </w:rPr>
        <w:t>Limit unnecessary tables</w:t>
      </w:r>
    </w:p>
  </w:comment>
  <w:comment w:id="1439" w:author="NTrinh" w:date="2024-01-26T17:08:00Z" w:initials="NT">
    <w:p w14:paraId="3BD0F263" w14:textId="54F737DF" w:rsidR="00310529" w:rsidRPr="00310529" w:rsidRDefault="00310529">
      <w:pPr>
        <w:pStyle w:val="CommentText"/>
        <w:rPr>
          <w:lang w:val="en-GB"/>
        </w:rPr>
      </w:pPr>
      <w:r>
        <w:rPr>
          <w:rStyle w:val="CommentReference"/>
        </w:rPr>
        <w:annotationRef/>
      </w:r>
      <w:r>
        <w:rPr>
          <w:lang w:val="en-GB"/>
        </w:rPr>
        <w:t>General practice, no need to mention in the paper</w:t>
      </w:r>
    </w:p>
  </w:comment>
  <w:comment w:id="1454" w:author="NTrinh" w:date="2024-01-26T17:09:00Z" w:initials="NT">
    <w:p w14:paraId="6765995B" w14:textId="0E452EAB" w:rsidR="00310529" w:rsidRPr="00310529" w:rsidRDefault="00310529">
      <w:pPr>
        <w:pStyle w:val="CommentText"/>
        <w:rPr>
          <w:lang w:val="en-GB"/>
        </w:rPr>
      </w:pPr>
      <w:r>
        <w:rPr>
          <w:rStyle w:val="CommentReference"/>
        </w:rPr>
        <w:annotationRef/>
      </w:r>
      <w:r>
        <w:rPr>
          <w:lang w:val="en-GB"/>
        </w:rPr>
        <w:t xml:space="preserve">Why do we perform this analysis? It is not part of the objectives? </w:t>
      </w:r>
    </w:p>
  </w:comment>
  <w:comment w:id="1458" w:author="NTrinh" w:date="2024-02-04T17:47:00Z" w:initials="NT">
    <w:p w14:paraId="6992971A" w14:textId="4129B4E7" w:rsidR="001E4808" w:rsidRPr="001E4808" w:rsidRDefault="001E4808">
      <w:pPr>
        <w:pStyle w:val="CommentText"/>
        <w:rPr>
          <w:lang w:val="en-GB"/>
        </w:rPr>
      </w:pPr>
      <w:r>
        <w:rPr>
          <w:rStyle w:val="CommentReference"/>
        </w:rPr>
        <w:annotationRef/>
      </w:r>
      <w:r>
        <w:rPr>
          <w:lang w:val="en-GB"/>
        </w:rPr>
        <w:t>Put at the end of the data analyses section</w:t>
      </w:r>
    </w:p>
  </w:comment>
  <w:comment w:id="1486" w:author="NTrinh" w:date="2024-02-04T17:49:00Z" w:initials="NT">
    <w:p w14:paraId="59A7EF48" w14:textId="6DE4042D" w:rsidR="001E4808" w:rsidRPr="001E4808" w:rsidRDefault="001E4808">
      <w:pPr>
        <w:pStyle w:val="CommentText"/>
        <w:rPr>
          <w:lang w:val="en-GB"/>
        </w:rPr>
      </w:pPr>
      <w:r>
        <w:rPr>
          <w:rStyle w:val="CommentReference"/>
        </w:rPr>
        <w:annotationRef/>
      </w:r>
      <w:r>
        <w:rPr>
          <w:lang w:val="en-GB"/>
        </w:rPr>
        <w:t>How to select the predictors you want to retain? Elaborate more</w:t>
      </w:r>
    </w:p>
  </w:comment>
  <w:comment w:id="1493" w:author="NTrinh" w:date="2024-02-04T17:49:00Z" w:initials="NT">
    <w:p w14:paraId="60448293" w14:textId="3D13F0B5" w:rsidR="001E4808" w:rsidRPr="001E4808" w:rsidRDefault="001E4808">
      <w:pPr>
        <w:pStyle w:val="CommentText"/>
        <w:rPr>
          <w:lang w:val="en-GB"/>
        </w:rPr>
      </w:pPr>
      <w:r>
        <w:rPr>
          <w:rStyle w:val="CommentReference"/>
        </w:rPr>
        <w:annotationRef/>
      </w:r>
      <w:r>
        <w:rPr>
          <w:lang w:val="en-GB"/>
        </w:rPr>
        <w:t>Elaborate more, what did you do if you discover mullticollinearity?</w:t>
      </w:r>
    </w:p>
  </w:comment>
  <w:comment w:id="1500" w:author="NTrinh" w:date="2024-02-04T17:48:00Z" w:initials="NT">
    <w:p w14:paraId="78FE180D" w14:textId="482798CF" w:rsidR="001E4808" w:rsidRPr="001E4808" w:rsidRDefault="001E4808">
      <w:pPr>
        <w:pStyle w:val="CommentText"/>
        <w:rPr>
          <w:lang w:val="en-GB"/>
        </w:rPr>
      </w:pPr>
      <w:r>
        <w:rPr>
          <w:rStyle w:val="CommentReference"/>
        </w:rPr>
        <w:annotationRef/>
      </w:r>
      <w:r>
        <w:rPr>
          <w:lang w:val="en-GB"/>
        </w:rPr>
        <w:t>Elaborate more and add reference</w:t>
      </w:r>
    </w:p>
  </w:comment>
  <w:comment w:id="1517" w:author="NTrinh" w:date="2024-02-04T17:50:00Z" w:initials="NT">
    <w:p w14:paraId="1E421601" w14:textId="5F73C97D" w:rsidR="001E4808" w:rsidRPr="001E4808" w:rsidRDefault="001E4808">
      <w:pPr>
        <w:pStyle w:val="CommentText"/>
        <w:rPr>
          <w:lang w:val="en-GB"/>
        </w:rPr>
      </w:pPr>
      <w:r>
        <w:rPr>
          <w:rStyle w:val="CommentReference"/>
        </w:rPr>
        <w:annotationRef/>
      </w:r>
      <w:r>
        <w:rPr>
          <w:lang w:val="en-GB"/>
        </w:rPr>
        <w:t>Justify briefly the need of risk score.</w:t>
      </w:r>
    </w:p>
  </w:comment>
  <w:comment w:id="1562" w:author="NTrinh" w:date="2024-02-04T17:50:00Z" w:initials="NT">
    <w:p w14:paraId="599ED33E" w14:textId="38C98D4B" w:rsidR="001E4808" w:rsidRPr="001E4808" w:rsidRDefault="001E4808">
      <w:pPr>
        <w:pStyle w:val="CommentText"/>
        <w:rPr>
          <w:lang w:val="en-GB"/>
        </w:rPr>
      </w:pPr>
      <w:r>
        <w:rPr>
          <w:rStyle w:val="CommentReference"/>
        </w:rPr>
        <w:annotationRef/>
      </w:r>
      <w:r>
        <w:rPr>
          <w:lang w:val="en-GB"/>
        </w:rPr>
        <w:t>Move this up, but probably needs some modifications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61E38" w15:done="0"/>
  <w15:commentEx w15:paraId="609F5AD3" w15:done="0"/>
  <w15:commentEx w15:paraId="29A54E91" w15:done="0"/>
  <w15:commentEx w15:paraId="53AFFC46" w15:done="0"/>
  <w15:commentEx w15:paraId="7A414B39" w15:done="0"/>
  <w15:commentEx w15:paraId="68FEB3DF" w15:done="0"/>
  <w15:commentEx w15:paraId="1E814D59" w15:done="0"/>
  <w15:commentEx w15:paraId="07EB4862" w15:done="0"/>
  <w15:commentEx w15:paraId="1696DE28" w15:done="0"/>
  <w15:commentEx w15:paraId="49C23117" w15:done="0"/>
  <w15:commentEx w15:paraId="4CA66229" w15:done="0"/>
  <w15:commentEx w15:paraId="11EE8F9B" w15:done="0"/>
  <w15:commentEx w15:paraId="4826099E" w15:done="0"/>
  <w15:commentEx w15:paraId="1D396673" w15:done="0"/>
  <w15:commentEx w15:paraId="40FAA1A6" w15:done="0"/>
  <w15:commentEx w15:paraId="1C20D6D6" w15:done="0"/>
  <w15:commentEx w15:paraId="2371628B" w15:done="0"/>
  <w15:commentEx w15:paraId="3BD0F263" w15:done="0"/>
  <w15:commentEx w15:paraId="6765995B" w15:done="0"/>
  <w15:commentEx w15:paraId="6992971A" w15:done="0"/>
  <w15:commentEx w15:paraId="59A7EF48" w15:done="0"/>
  <w15:commentEx w15:paraId="60448293" w15:done="0"/>
  <w15:commentEx w15:paraId="78FE180D" w15:done="0"/>
  <w15:commentEx w15:paraId="1E421601" w15:done="0"/>
  <w15:commentEx w15:paraId="599ED3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AF721A" w16cex:dateUtc="2024-01-26T15:38:00Z"/>
  <w16cex:commentExtensible w16cex:durableId="0E6BE87D" w16cex:dateUtc="2024-02-01T20:00:00Z"/>
  <w16cex:commentExtensible w16cex:durableId="1A1407C4" w16cex:dateUtc="2024-01-26T15:39:00Z"/>
  <w16cex:commentExtensible w16cex:durableId="0E6A9F1E" w16cex:dateUtc="2024-01-26T15:49:00Z"/>
  <w16cex:commentExtensible w16cex:durableId="688DA707" w16cex:dateUtc="2024-01-26T15:48:00Z"/>
  <w16cex:commentExtensible w16cex:durableId="7989A878" w16cex:dateUtc="2024-01-26T16:21:00Z"/>
  <w16cex:commentExtensible w16cex:durableId="50FD7FA2" w16cex:dateUtc="2024-01-26T15:56:00Z"/>
  <w16cex:commentExtensible w16cex:durableId="40508FB0" w16cex:dateUtc="2024-02-04T16:45:00Z"/>
  <w16cex:commentExtensible w16cex:durableId="71C48CA1" w16cex:dateUtc="2024-01-26T16:23:00Z"/>
  <w16cex:commentExtensible w16cex:durableId="60283E53" w16cex:dateUtc="2024-01-26T16:22:00Z"/>
  <w16cex:commentExtensible w16cex:durableId="76A640FF" w16cex:dateUtc="2024-02-04T16:47:00Z"/>
  <w16cex:commentExtensible w16cex:durableId="20D8C3C6" w16cex:dateUtc="2024-02-04T16:48:00Z"/>
  <w16cex:commentExtensible w16cex:durableId="2B2EC50B" w16cex:dateUtc="2024-02-04T16:46:00Z"/>
  <w16cex:commentExtensible w16cex:durableId="30F192CF" w16cex:dateUtc="2024-01-26T16:14:00Z"/>
  <w16cex:commentExtensible w16cex:durableId="76C0AAEB" w16cex:dateUtc="2024-01-26T16:12:00Z"/>
  <w16cex:commentExtensible w16cex:durableId="4F59D7EC" w16cex:dateUtc="2024-01-26T16:19:00Z"/>
  <w16cex:commentExtensible w16cex:durableId="1FAE61DB" w16cex:dateUtc="2024-01-26T16:17:00Z"/>
  <w16cex:commentExtensible w16cex:durableId="088DC52E" w16cex:dateUtc="2024-01-26T16:08:00Z"/>
  <w16cex:commentExtensible w16cex:durableId="4995179C" w16cex:dateUtc="2024-01-26T16:09:00Z"/>
  <w16cex:commentExtensible w16cex:durableId="1E2F5EA9" w16cex:dateUtc="2024-02-04T16:47:00Z"/>
  <w16cex:commentExtensible w16cex:durableId="750178A6" w16cex:dateUtc="2024-02-04T16:49:00Z"/>
  <w16cex:commentExtensible w16cex:durableId="78775466" w16cex:dateUtc="2024-02-04T16:49:00Z"/>
  <w16cex:commentExtensible w16cex:durableId="33D93E31" w16cex:dateUtc="2024-02-04T16:48:00Z"/>
  <w16cex:commentExtensible w16cex:durableId="6DB81A60" w16cex:dateUtc="2024-02-04T16:50:00Z"/>
  <w16cex:commentExtensible w16cex:durableId="65A17129" w16cex:dateUtc="2024-02-04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61E38" w16cid:durableId="5CAF721A"/>
  <w16cid:commentId w16cid:paraId="609F5AD3" w16cid:durableId="0E6BE87D"/>
  <w16cid:commentId w16cid:paraId="29A54E91" w16cid:durableId="1A1407C4"/>
  <w16cid:commentId w16cid:paraId="53AFFC46" w16cid:durableId="0E6A9F1E"/>
  <w16cid:commentId w16cid:paraId="7A414B39" w16cid:durableId="688DA707"/>
  <w16cid:commentId w16cid:paraId="68FEB3DF" w16cid:durableId="7989A878"/>
  <w16cid:commentId w16cid:paraId="1E814D59" w16cid:durableId="50FD7FA2"/>
  <w16cid:commentId w16cid:paraId="07EB4862" w16cid:durableId="40508FB0"/>
  <w16cid:commentId w16cid:paraId="1696DE28" w16cid:durableId="71C48CA1"/>
  <w16cid:commentId w16cid:paraId="49C23117" w16cid:durableId="60283E53"/>
  <w16cid:commentId w16cid:paraId="4CA66229" w16cid:durableId="76A640FF"/>
  <w16cid:commentId w16cid:paraId="11EE8F9B" w16cid:durableId="20D8C3C6"/>
  <w16cid:commentId w16cid:paraId="4826099E" w16cid:durableId="2B2EC50B"/>
  <w16cid:commentId w16cid:paraId="1D396673" w16cid:durableId="30F192CF"/>
  <w16cid:commentId w16cid:paraId="40FAA1A6" w16cid:durableId="76C0AAEB"/>
  <w16cid:commentId w16cid:paraId="1C20D6D6" w16cid:durableId="4F59D7EC"/>
  <w16cid:commentId w16cid:paraId="2371628B" w16cid:durableId="1FAE61DB"/>
  <w16cid:commentId w16cid:paraId="3BD0F263" w16cid:durableId="088DC52E"/>
  <w16cid:commentId w16cid:paraId="6765995B" w16cid:durableId="4995179C"/>
  <w16cid:commentId w16cid:paraId="6992971A" w16cid:durableId="1E2F5EA9"/>
  <w16cid:commentId w16cid:paraId="59A7EF48" w16cid:durableId="750178A6"/>
  <w16cid:commentId w16cid:paraId="60448293" w16cid:durableId="78775466"/>
  <w16cid:commentId w16cid:paraId="78FE180D" w16cid:durableId="33D93E31"/>
  <w16cid:commentId w16cid:paraId="1E421601" w16cid:durableId="6DB81A60"/>
  <w16cid:commentId w16cid:paraId="599ED33E" w16cid:durableId="65A17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157C" w14:textId="77777777" w:rsidR="000F3B8D" w:rsidRDefault="000F3B8D" w:rsidP="004C4704">
      <w:pPr>
        <w:spacing w:before="0" w:after="0" w:line="240" w:lineRule="auto"/>
      </w:pPr>
      <w:r>
        <w:separator/>
      </w:r>
    </w:p>
  </w:endnote>
  <w:endnote w:type="continuationSeparator" w:id="0">
    <w:p w14:paraId="2552E5B4" w14:textId="77777777" w:rsidR="000F3B8D" w:rsidRDefault="000F3B8D" w:rsidP="004C47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1EC2" w14:textId="77777777" w:rsidR="000F3B8D" w:rsidRDefault="000F3B8D" w:rsidP="004C4704">
      <w:pPr>
        <w:spacing w:before="0" w:after="0" w:line="240" w:lineRule="auto"/>
      </w:pPr>
      <w:r>
        <w:separator/>
      </w:r>
    </w:p>
  </w:footnote>
  <w:footnote w:type="continuationSeparator" w:id="0">
    <w:p w14:paraId="0EEF70E0" w14:textId="77777777" w:rsidR="000F3B8D" w:rsidRDefault="000F3B8D" w:rsidP="004C47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1FF5"/>
    <w:multiLevelType w:val="hybridMultilevel"/>
    <w:tmpl w:val="07B4F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09FD"/>
    <w:multiLevelType w:val="hybridMultilevel"/>
    <w:tmpl w:val="B582D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34C1"/>
    <w:multiLevelType w:val="hybridMultilevel"/>
    <w:tmpl w:val="86A8649C"/>
    <w:lvl w:ilvl="0" w:tplc="32229E5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4B1455"/>
    <w:multiLevelType w:val="hybridMultilevel"/>
    <w:tmpl w:val="139831B6"/>
    <w:lvl w:ilvl="0" w:tplc="250C8D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E9D"/>
    <w:multiLevelType w:val="hybridMultilevel"/>
    <w:tmpl w:val="2D266B1E"/>
    <w:lvl w:ilvl="0" w:tplc="D9202E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1C4"/>
    <w:multiLevelType w:val="hybridMultilevel"/>
    <w:tmpl w:val="58AE919E"/>
    <w:lvl w:ilvl="0" w:tplc="BC7EC1C4">
      <w:start w:val="1"/>
      <w:numFmt w:val="bullet"/>
      <w:lvlText w:val="-"/>
      <w:lvlJc w:val="left"/>
      <w:pPr>
        <w:ind w:left="113" w:hanging="11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62924"/>
    <w:multiLevelType w:val="hybridMultilevel"/>
    <w:tmpl w:val="FDA42386"/>
    <w:lvl w:ilvl="0" w:tplc="F2C2B15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83CB8"/>
    <w:multiLevelType w:val="hybridMultilevel"/>
    <w:tmpl w:val="E612F666"/>
    <w:lvl w:ilvl="0" w:tplc="99D0418A">
      <w:start w:val="1"/>
      <w:numFmt w:val="bullet"/>
      <w:lvlText w:val="-"/>
      <w:lvlJc w:val="left"/>
      <w:pPr>
        <w:ind w:left="567" w:hanging="227"/>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823F4"/>
    <w:multiLevelType w:val="multilevel"/>
    <w:tmpl w:val="48CACEAE"/>
    <w:lvl w:ilvl="0">
      <w:start w:val="1"/>
      <w:numFmt w:val="bullet"/>
      <w:lvlText w:val="o"/>
      <w:lvlJc w:val="left"/>
      <w:pPr>
        <w:ind w:left="284" w:hanging="284"/>
      </w:pPr>
      <w:rPr>
        <w:rFonts w:ascii="Courier New" w:hAnsi="Courier New"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B7D1964"/>
    <w:multiLevelType w:val="hybridMultilevel"/>
    <w:tmpl w:val="8F2299A4"/>
    <w:lvl w:ilvl="0" w:tplc="F2C2B15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47663"/>
    <w:multiLevelType w:val="hybridMultilevel"/>
    <w:tmpl w:val="16D08F8A"/>
    <w:lvl w:ilvl="0" w:tplc="250C8D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F758F"/>
    <w:multiLevelType w:val="hybridMultilevel"/>
    <w:tmpl w:val="DEE0CF04"/>
    <w:lvl w:ilvl="0" w:tplc="7DBC3A7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F0EDB"/>
    <w:multiLevelType w:val="multilevel"/>
    <w:tmpl w:val="50BEE476"/>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4FB168B"/>
    <w:multiLevelType w:val="hybridMultilevel"/>
    <w:tmpl w:val="E9646A06"/>
    <w:lvl w:ilvl="0" w:tplc="99D0418A">
      <w:start w:val="1"/>
      <w:numFmt w:val="bullet"/>
      <w:lvlText w:val="-"/>
      <w:lvlJc w:val="left"/>
      <w:pPr>
        <w:ind w:left="567" w:hanging="227"/>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F4892"/>
    <w:multiLevelType w:val="hybridMultilevel"/>
    <w:tmpl w:val="BACE052A"/>
    <w:lvl w:ilvl="0" w:tplc="78A02E7E">
      <w:start w:val="1"/>
      <w:numFmt w:val="bullet"/>
      <w:lvlText w:val="-"/>
      <w:lvlJc w:val="left"/>
      <w:pPr>
        <w:ind w:left="113" w:hanging="11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C1506"/>
    <w:multiLevelType w:val="multilevel"/>
    <w:tmpl w:val="005C4574"/>
    <w:lvl w:ilvl="0">
      <w:start w:val="1"/>
      <w:numFmt w:val="bullet"/>
      <w:lvlText w:val="o"/>
      <w:lvlJc w:val="left"/>
      <w:pPr>
        <w:ind w:left="492" w:hanging="492"/>
      </w:pPr>
      <w:rPr>
        <w:rFonts w:ascii="Courier New" w:hAnsi="Courier New" w:cs="Courier New"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BC4197"/>
    <w:multiLevelType w:val="hybridMultilevel"/>
    <w:tmpl w:val="45346E9A"/>
    <w:lvl w:ilvl="0" w:tplc="04090003">
      <w:start w:val="1"/>
      <w:numFmt w:val="bullet"/>
      <w:lvlText w:val="o"/>
      <w:lvlJc w:val="left"/>
      <w:pPr>
        <w:ind w:left="113" w:hanging="113"/>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905EB1"/>
    <w:multiLevelType w:val="hybridMultilevel"/>
    <w:tmpl w:val="200A8F9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CD5154C"/>
    <w:multiLevelType w:val="multilevel"/>
    <w:tmpl w:val="50BEE476"/>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03812F7"/>
    <w:multiLevelType w:val="hybridMultilevel"/>
    <w:tmpl w:val="2F34540C"/>
    <w:lvl w:ilvl="0" w:tplc="04090003">
      <w:start w:val="1"/>
      <w:numFmt w:val="bullet"/>
      <w:lvlText w:val="o"/>
      <w:lvlJc w:val="left"/>
      <w:pPr>
        <w:ind w:left="284" w:hanging="284"/>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C949FD"/>
    <w:multiLevelType w:val="hybridMultilevel"/>
    <w:tmpl w:val="16A06228"/>
    <w:lvl w:ilvl="0" w:tplc="D844214A">
      <w:start w:val="1"/>
      <w:numFmt w:val="bullet"/>
      <w:lvlText w:val="-"/>
      <w:lvlJc w:val="left"/>
      <w:pPr>
        <w:ind w:left="284" w:hanging="284"/>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853663"/>
    <w:multiLevelType w:val="hybridMultilevel"/>
    <w:tmpl w:val="8064DA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E6D41"/>
    <w:multiLevelType w:val="hybridMultilevel"/>
    <w:tmpl w:val="26B8E212"/>
    <w:lvl w:ilvl="0" w:tplc="F2C2B15E">
      <w:start w:val="1"/>
      <w:numFmt w:val="bullet"/>
      <w:lvlText w:val="o"/>
      <w:lvlJc w:val="left"/>
      <w:pPr>
        <w:ind w:left="284" w:hanging="284"/>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3914466">
    <w:abstractNumId w:val="4"/>
  </w:num>
  <w:num w:numId="2" w16cid:durableId="83036313">
    <w:abstractNumId w:val="0"/>
  </w:num>
  <w:num w:numId="3" w16cid:durableId="1353651661">
    <w:abstractNumId w:val="3"/>
  </w:num>
  <w:num w:numId="4" w16cid:durableId="1593276">
    <w:abstractNumId w:val="18"/>
  </w:num>
  <w:num w:numId="5" w16cid:durableId="1082991091">
    <w:abstractNumId w:val="10"/>
  </w:num>
  <w:num w:numId="6" w16cid:durableId="699286622">
    <w:abstractNumId w:val="22"/>
  </w:num>
  <w:num w:numId="7" w16cid:durableId="1257519711">
    <w:abstractNumId w:val="6"/>
  </w:num>
  <w:num w:numId="8" w16cid:durableId="4599303">
    <w:abstractNumId w:val="17"/>
  </w:num>
  <w:num w:numId="9" w16cid:durableId="2123644985">
    <w:abstractNumId w:val="21"/>
  </w:num>
  <w:num w:numId="10" w16cid:durableId="1848597893">
    <w:abstractNumId w:val="1"/>
  </w:num>
  <w:num w:numId="11" w16cid:durableId="1700935615">
    <w:abstractNumId w:val="14"/>
  </w:num>
  <w:num w:numId="12" w16cid:durableId="62263527">
    <w:abstractNumId w:val="16"/>
  </w:num>
  <w:num w:numId="13" w16cid:durableId="728042224">
    <w:abstractNumId w:val="20"/>
  </w:num>
  <w:num w:numId="14" w16cid:durableId="1267732047">
    <w:abstractNumId w:val="19"/>
  </w:num>
  <w:num w:numId="15" w16cid:durableId="998771268">
    <w:abstractNumId w:val="5"/>
  </w:num>
  <w:num w:numId="16" w16cid:durableId="1217593855">
    <w:abstractNumId w:val="12"/>
  </w:num>
  <w:num w:numId="17" w16cid:durableId="1158956099">
    <w:abstractNumId w:val="15"/>
  </w:num>
  <w:num w:numId="18" w16cid:durableId="103311879">
    <w:abstractNumId w:val="8"/>
  </w:num>
  <w:num w:numId="19" w16cid:durableId="384303805">
    <w:abstractNumId w:val="9"/>
  </w:num>
  <w:num w:numId="20" w16cid:durableId="1941790113">
    <w:abstractNumId w:val="7"/>
  </w:num>
  <w:num w:numId="21" w16cid:durableId="937180825">
    <w:abstractNumId w:val="13"/>
  </w:num>
  <w:num w:numId="22" w16cid:durableId="1679232411">
    <w:abstractNumId w:val="2"/>
  </w:num>
  <w:num w:numId="23" w16cid:durableId="21088401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Trinh">
    <w15:presenceInfo w15:providerId="None" w15:userId="NTri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4E"/>
    <w:rsid w:val="00016A5C"/>
    <w:rsid w:val="00035DC0"/>
    <w:rsid w:val="00040834"/>
    <w:rsid w:val="000451CB"/>
    <w:rsid w:val="00046F7A"/>
    <w:rsid w:val="000612B8"/>
    <w:rsid w:val="000663B3"/>
    <w:rsid w:val="00071936"/>
    <w:rsid w:val="00081D22"/>
    <w:rsid w:val="000A3B4B"/>
    <w:rsid w:val="000B32B7"/>
    <w:rsid w:val="000D0643"/>
    <w:rsid w:val="000D074E"/>
    <w:rsid w:val="000D489A"/>
    <w:rsid w:val="000F3B8D"/>
    <w:rsid w:val="000F41AC"/>
    <w:rsid w:val="00100CB3"/>
    <w:rsid w:val="00110C71"/>
    <w:rsid w:val="001164C3"/>
    <w:rsid w:val="00122E77"/>
    <w:rsid w:val="00125AB7"/>
    <w:rsid w:val="00126B8F"/>
    <w:rsid w:val="00127EA6"/>
    <w:rsid w:val="001432F8"/>
    <w:rsid w:val="001524D8"/>
    <w:rsid w:val="00154115"/>
    <w:rsid w:val="001736C8"/>
    <w:rsid w:val="00190E07"/>
    <w:rsid w:val="001975F5"/>
    <w:rsid w:val="001A2853"/>
    <w:rsid w:val="001A31F9"/>
    <w:rsid w:val="001A5E65"/>
    <w:rsid w:val="001B0359"/>
    <w:rsid w:val="001B0B25"/>
    <w:rsid w:val="001C3EB4"/>
    <w:rsid w:val="001D3FFF"/>
    <w:rsid w:val="001E4808"/>
    <w:rsid w:val="001F5E8E"/>
    <w:rsid w:val="002014E8"/>
    <w:rsid w:val="00202D64"/>
    <w:rsid w:val="002040F9"/>
    <w:rsid w:val="0023092B"/>
    <w:rsid w:val="00252A32"/>
    <w:rsid w:val="00263A49"/>
    <w:rsid w:val="00277028"/>
    <w:rsid w:val="002949DF"/>
    <w:rsid w:val="002B0ECE"/>
    <w:rsid w:val="002B1380"/>
    <w:rsid w:val="002F36D4"/>
    <w:rsid w:val="00306DDC"/>
    <w:rsid w:val="00310529"/>
    <w:rsid w:val="003125EE"/>
    <w:rsid w:val="003151DC"/>
    <w:rsid w:val="00321111"/>
    <w:rsid w:val="003260DE"/>
    <w:rsid w:val="00345379"/>
    <w:rsid w:val="003536FD"/>
    <w:rsid w:val="003578A0"/>
    <w:rsid w:val="003706D0"/>
    <w:rsid w:val="00370FEF"/>
    <w:rsid w:val="00372028"/>
    <w:rsid w:val="00376C6B"/>
    <w:rsid w:val="0038613A"/>
    <w:rsid w:val="0039791A"/>
    <w:rsid w:val="003A315D"/>
    <w:rsid w:val="003A7F0B"/>
    <w:rsid w:val="003C4375"/>
    <w:rsid w:val="003D0A68"/>
    <w:rsid w:val="003E148A"/>
    <w:rsid w:val="003E3D3D"/>
    <w:rsid w:val="003E4CC3"/>
    <w:rsid w:val="003E6CCC"/>
    <w:rsid w:val="003F1365"/>
    <w:rsid w:val="003F1718"/>
    <w:rsid w:val="004021E7"/>
    <w:rsid w:val="00417435"/>
    <w:rsid w:val="00420B22"/>
    <w:rsid w:val="004318C1"/>
    <w:rsid w:val="00445A3C"/>
    <w:rsid w:val="00450C2E"/>
    <w:rsid w:val="00451A9C"/>
    <w:rsid w:val="00453535"/>
    <w:rsid w:val="00460CED"/>
    <w:rsid w:val="004746FA"/>
    <w:rsid w:val="0047751C"/>
    <w:rsid w:val="00481C00"/>
    <w:rsid w:val="00487D3D"/>
    <w:rsid w:val="00490D8A"/>
    <w:rsid w:val="004A29FC"/>
    <w:rsid w:val="004A674A"/>
    <w:rsid w:val="004B4AAE"/>
    <w:rsid w:val="004B76B5"/>
    <w:rsid w:val="004C22A6"/>
    <w:rsid w:val="004C4704"/>
    <w:rsid w:val="004D2779"/>
    <w:rsid w:val="004D68D8"/>
    <w:rsid w:val="004F6B53"/>
    <w:rsid w:val="004F77D9"/>
    <w:rsid w:val="005108A5"/>
    <w:rsid w:val="00513320"/>
    <w:rsid w:val="00520219"/>
    <w:rsid w:val="00520B95"/>
    <w:rsid w:val="005224DE"/>
    <w:rsid w:val="00524F1A"/>
    <w:rsid w:val="00537228"/>
    <w:rsid w:val="00540E32"/>
    <w:rsid w:val="0055282E"/>
    <w:rsid w:val="00571252"/>
    <w:rsid w:val="005747F7"/>
    <w:rsid w:val="00577F5F"/>
    <w:rsid w:val="00586BE5"/>
    <w:rsid w:val="00595166"/>
    <w:rsid w:val="005A698F"/>
    <w:rsid w:val="005B0EB9"/>
    <w:rsid w:val="005B267A"/>
    <w:rsid w:val="005B6499"/>
    <w:rsid w:val="005C24E1"/>
    <w:rsid w:val="005C496B"/>
    <w:rsid w:val="0060377F"/>
    <w:rsid w:val="0061315F"/>
    <w:rsid w:val="00623E5F"/>
    <w:rsid w:val="0064147C"/>
    <w:rsid w:val="00644D6B"/>
    <w:rsid w:val="00646196"/>
    <w:rsid w:val="00654D98"/>
    <w:rsid w:val="006656D0"/>
    <w:rsid w:val="00671D4A"/>
    <w:rsid w:val="00683008"/>
    <w:rsid w:val="00685525"/>
    <w:rsid w:val="00696343"/>
    <w:rsid w:val="00696ED4"/>
    <w:rsid w:val="0069748E"/>
    <w:rsid w:val="006A74D8"/>
    <w:rsid w:val="006A7C1C"/>
    <w:rsid w:val="006D6BE2"/>
    <w:rsid w:val="006E0C68"/>
    <w:rsid w:val="006E775A"/>
    <w:rsid w:val="006F4F95"/>
    <w:rsid w:val="00703EF4"/>
    <w:rsid w:val="00717FE5"/>
    <w:rsid w:val="00730538"/>
    <w:rsid w:val="007331F2"/>
    <w:rsid w:val="0073724F"/>
    <w:rsid w:val="007428CB"/>
    <w:rsid w:val="00747F68"/>
    <w:rsid w:val="00755EAE"/>
    <w:rsid w:val="00772580"/>
    <w:rsid w:val="00790F34"/>
    <w:rsid w:val="007940EB"/>
    <w:rsid w:val="007A616B"/>
    <w:rsid w:val="007A7743"/>
    <w:rsid w:val="007B0859"/>
    <w:rsid w:val="007C38F5"/>
    <w:rsid w:val="007C3D73"/>
    <w:rsid w:val="007D5C5E"/>
    <w:rsid w:val="007E2EE5"/>
    <w:rsid w:val="007F16E1"/>
    <w:rsid w:val="007F2831"/>
    <w:rsid w:val="008061FC"/>
    <w:rsid w:val="0081207F"/>
    <w:rsid w:val="00813DE0"/>
    <w:rsid w:val="00820114"/>
    <w:rsid w:val="0085073D"/>
    <w:rsid w:val="00856CE5"/>
    <w:rsid w:val="00860064"/>
    <w:rsid w:val="00862CD4"/>
    <w:rsid w:val="00865FFB"/>
    <w:rsid w:val="0087053A"/>
    <w:rsid w:val="00884F81"/>
    <w:rsid w:val="00887D76"/>
    <w:rsid w:val="008A2DDE"/>
    <w:rsid w:val="008B6B40"/>
    <w:rsid w:val="008C117C"/>
    <w:rsid w:val="008C480D"/>
    <w:rsid w:val="008D6548"/>
    <w:rsid w:val="008D6B40"/>
    <w:rsid w:val="008E6CE9"/>
    <w:rsid w:val="008F6166"/>
    <w:rsid w:val="008F759E"/>
    <w:rsid w:val="0092056E"/>
    <w:rsid w:val="00924328"/>
    <w:rsid w:val="00926607"/>
    <w:rsid w:val="00926A64"/>
    <w:rsid w:val="00932A78"/>
    <w:rsid w:val="009423BB"/>
    <w:rsid w:val="0094407C"/>
    <w:rsid w:val="00960AA1"/>
    <w:rsid w:val="00970751"/>
    <w:rsid w:val="00975DF0"/>
    <w:rsid w:val="00981040"/>
    <w:rsid w:val="00981C81"/>
    <w:rsid w:val="0099487C"/>
    <w:rsid w:val="009A33A2"/>
    <w:rsid w:val="009A5877"/>
    <w:rsid w:val="009F5EF3"/>
    <w:rsid w:val="009F6557"/>
    <w:rsid w:val="00A21332"/>
    <w:rsid w:val="00A25E94"/>
    <w:rsid w:val="00A32978"/>
    <w:rsid w:val="00A34674"/>
    <w:rsid w:val="00A37BB7"/>
    <w:rsid w:val="00A50AE4"/>
    <w:rsid w:val="00A63A12"/>
    <w:rsid w:val="00A65474"/>
    <w:rsid w:val="00A7130C"/>
    <w:rsid w:val="00A87406"/>
    <w:rsid w:val="00A919E8"/>
    <w:rsid w:val="00A96E1B"/>
    <w:rsid w:val="00A9754E"/>
    <w:rsid w:val="00AB13CB"/>
    <w:rsid w:val="00AB734F"/>
    <w:rsid w:val="00AC1171"/>
    <w:rsid w:val="00AD1FE8"/>
    <w:rsid w:val="00AE022D"/>
    <w:rsid w:val="00AE06B7"/>
    <w:rsid w:val="00AF02D6"/>
    <w:rsid w:val="00AF7CA2"/>
    <w:rsid w:val="00B05F3F"/>
    <w:rsid w:val="00B4139F"/>
    <w:rsid w:val="00B52794"/>
    <w:rsid w:val="00B53AC0"/>
    <w:rsid w:val="00B57965"/>
    <w:rsid w:val="00B92B0A"/>
    <w:rsid w:val="00BA4B2C"/>
    <w:rsid w:val="00BB041B"/>
    <w:rsid w:val="00BB42B8"/>
    <w:rsid w:val="00BD160A"/>
    <w:rsid w:val="00BD372D"/>
    <w:rsid w:val="00BE5034"/>
    <w:rsid w:val="00BF3294"/>
    <w:rsid w:val="00C01294"/>
    <w:rsid w:val="00C032A0"/>
    <w:rsid w:val="00C17D00"/>
    <w:rsid w:val="00C22F8A"/>
    <w:rsid w:val="00C24A29"/>
    <w:rsid w:val="00C41DB1"/>
    <w:rsid w:val="00C43F87"/>
    <w:rsid w:val="00C45F1B"/>
    <w:rsid w:val="00C51830"/>
    <w:rsid w:val="00C62825"/>
    <w:rsid w:val="00C660BF"/>
    <w:rsid w:val="00C66D77"/>
    <w:rsid w:val="00C9205C"/>
    <w:rsid w:val="00CB0A7A"/>
    <w:rsid w:val="00CB11E5"/>
    <w:rsid w:val="00CD4227"/>
    <w:rsid w:val="00CD4F17"/>
    <w:rsid w:val="00CD5AA3"/>
    <w:rsid w:val="00CD698A"/>
    <w:rsid w:val="00CE12B8"/>
    <w:rsid w:val="00D01DF9"/>
    <w:rsid w:val="00D02555"/>
    <w:rsid w:val="00D03732"/>
    <w:rsid w:val="00D03960"/>
    <w:rsid w:val="00D1118D"/>
    <w:rsid w:val="00D1255B"/>
    <w:rsid w:val="00D177C2"/>
    <w:rsid w:val="00D22E52"/>
    <w:rsid w:val="00D27550"/>
    <w:rsid w:val="00D309B3"/>
    <w:rsid w:val="00D37CA5"/>
    <w:rsid w:val="00D51FAC"/>
    <w:rsid w:val="00D531F0"/>
    <w:rsid w:val="00D540E0"/>
    <w:rsid w:val="00D57FA4"/>
    <w:rsid w:val="00D64189"/>
    <w:rsid w:val="00D67F58"/>
    <w:rsid w:val="00D734C4"/>
    <w:rsid w:val="00D85245"/>
    <w:rsid w:val="00DA4C09"/>
    <w:rsid w:val="00DB025E"/>
    <w:rsid w:val="00DB04DF"/>
    <w:rsid w:val="00DB63D6"/>
    <w:rsid w:val="00DD1460"/>
    <w:rsid w:val="00DD5E16"/>
    <w:rsid w:val="00DF134A"/>
    <w:rsid w:val="00E12E82"/>
    <w:rsid w:val="00E22DE9"/>
    <w:rsid w:val="00E24238"/>
    <w:rsid w:val="00E27683"/>
    <w:rsid w:val="00E30FCD"/>
    <w:rsid w:val="00E37BFC"/>
    <w:rsid w:val="00E5382F"/>
    <w:rsid w:val="00E8104E"/>
    <w:rsid w:val="00E85C83"/>
    <w:rsid w:val="00E8769D"/>
    <w:rsid w:val="00E87767"/>
    <w:rsid w:val="00E93D64"/>
    <w:rsid w:val="00EA42CE"/>
    <w:rsid w:val="00ED2828"/>
    <w:rsid w:val="00F14586"/>
    <w:rsid w:val="00F16AFA"/>
    <w:rsid w:val="00F202A5"/>
    <w:rsid w:val="00F2096C"/>
    <w:rsid w:val="00F21B11"/>
    <w:rsid w:val="00F50E61"/>
    <w:rsid w:val="00F51350"/>
    <w:rsid w:val="00F51E20"/>
    <w:rsid w:val="00F72787"/>
    <w:rsid w:val="00F72F87"/>
    <w:rsid w:val="00F91FA5"/>
    <w:rsid w:val="00F9225C"/>
    <w:rsid w:val="00F9570A"/>
    <w:rsid w:val="00F97CA5"/>
    <w:rsid w:val="00FA6F11"/>
    <w:rsid w:val="00FD46D4"/>
    <w:rsid w:val="00FE085A"/>
    <w:rsid w:val="00FE3CC8"/>
    <w:rsid w:val="00F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D31F"/>
  <w15:chartTrackingRefBased/>
  <w15:docId w15:val="{342D3716-DAE0-420A-8745-64B17AA8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B32B7"/>
    <w:pPr>
      <w:ind w:left="720" w:hanging="360"/>
      <w:jc w:val="both"/>
      <w:outlineLvl w:val="0"/>
    </w:pPr>
    <w:rPr>
      <w:b/>
      <w:bCs/>
      <w:sz w:val="32"/>
      <w:szCs w:val="24"/>
      <w:lang w:val="en-US"/>
    </w:rPr>
  </w:style>
  <w:style w:type="paragraph" w:styleId="Heading2">
    <w:name w:val="heading 2"/>
    <w:basedOn w:val="Normal"/>
    <w:next w:val="Normal"/>
    <w:link w:val="Heading2Char"/>
    <w:uiPriority w:val="9"/>
    <w:unhideWhenUsed/>
    <w:qFormat/>
    <w:rsid w:val="000B32B7"/>
    <w:pPr>
      <w:ind w:left="720" w:hanging="360"/>
      <w:jc w:val="both"/>
      <w:outlineLvl w:val="1"/>
    </w:pPr>
    <w:rPr>
      <w:b/>
      <w:bCs/>
      <w:lang w:val="en-US"/>
    </w:rPr>
  </w:style>
  <w:style w:type="paragraph" w:styleId="Heading3">
    <w:name w:val="heading 3"/>
    <w:basedOn w:val="Normal"/>
    <w:next w:val="Normal"/>
    <w:link w:val="Heading3Char"/>
    <w:uiPriority w:val="9"/>
    <w:unhideWhenUsed/>
    <w:qFormat/>
    <w:rsid w:val="000B32B7"/>
    <w:pPr>
      <w:ind w:left="720" w:hanging="360"/>
      <w:jc w:val="both"/>
      <w:outlineLvl w:val="2"/>
    </w:pPr>
    <w:rPr>
      <w:b/>
      <w:bCs/>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7A"/>
    <w:pPr>
      <w:ind w:left="720"/>
      <w:contextualSpacing/>
    </w:pPr>
  </w:style>
  <w:style w:type="table" w:styleId="TableGrid">
    <w:name w:val="Table Grid"/>
    <w:basedOn w:val="TableNormal"/>
    <w:uiPriority w:val="39"/>
    <w:rsid w:val="00A3467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470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4704"/>
    <w:rPr>
      <w:noProof/>
      <w:lang w:val="vi-VN"/>
    </w:rPr>
  </w:style>
  <w:style w:type="paragraph" w:styleId="Footer">
    <w:name w:val="footer"/>
    <w:basedOn w:val="Normal"/>
    <w:link w:val="FooterChar"/>
    <w:uiPriority w:val="99"/>
    <w:unhideWhenUsed/>
    <w:rsid w:val="004C47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4704"/>
    <w:rPr>
      <w:noProof/>
      <w:lang w:val="vi-VN"/>
    </w:rPr>
  </w:style>
  <w:style w:type="character" w:customStyle="1" w:styleId="Heading1Char">
    <w:name w:val="Heading 1 Char"/>
    <w:basedOn w:val="DefaultParagraphFont"/>
    <w:link w:val="Heading1"/>
    <w:uiPriority w:val="9"/>
    <w:rsid w:val="000B32B7"/>
    <w:rPr>
      <w:b/>
      <w:bCs/>
      <w:noProof/>
      <w:sz w:val="32"/>
      <w:szCs w:val="24"/>
    </w:rPr>
  </w:style>
  <w:style w:type="character" w:customStyle="1" w:styleId="Heading2Char">
    <w:name w:val="Heading 2 Char"/>
    <w:basedOn w:val="DefaultParagraphFont"/>
    <w:link w:val="Heading2"/>
    <w:uiPriority w:val="9"/>
    <w:rsid w:val="000B32B7"/>
    <w:rPr>
      <w:b/>
      <w:bCs/>
      <w:noProof/>
    </w:rPr>
  </w:style>
  <w:style w:type="character" w:customStyle="1" w:styleId="Heading3Char">
    <w:name w:val="Heading 3 Char"/>
    <w:basedOn w:val="DefaultParagraphFont"/>
    <w:link w:val="Heading3"/>
    <w:uiPriority w:val="9"/>
    <w:rsid w:val="000B32B7"/>
    <w:rPr>
      <w:b/>
      <w:bCs/>
      <w:i/>
      <w:iCs/>
      <w:noProof/>
    </w:rPr>
  </w:style>
  <w:style w:type="paragraph" w:customStyle="1" w:styleId="Default">
    <w:name w:val="Default"/>
    <w:rsid w:val="00453535"/>
    <w:pPr>
      <w:autoSpaceDE w:val="0"/>
      <w:autoSpaceDN w:val="0"/>
      <w:adjustRightInd w:val="0"/>
      <w:spacing w:before="0" w:after="0" w:line="240" w:lineRule="auto"/>
    </w:pPr>
    <w:rPr>
      <w:rFonts w:cs="Times New Roman"/>
      <w:color w:val="000000"/>
      <w:kern w:val="0"/>
      <w:sz w:val="24"/>
      <w:szCs w:val="24"/>
      <w14:ligatures w14:val="none"/>
    </w:rPr>
  </w:style>
  <w:style w:type="paragraph" w:customStyle="1" w:styleId="supernormal">
    <w:name w:val="super normal"/>
    <w:basedOn w:val="Normal"/>
    <w:link w:val="supernormalChar"/>
    <w:qFormat/>
    <w:rsid w:val="00A32978"/>
    <w:pPr>
      <w:spacing w:line="312" w:lineRule="auto"/>
      <w:jc w:val="both"/>
    </w:pPr>
    <w:rPr>
      <w:bCs/>
      <w:sz w:val="26"/>
      <w:szCs w:val="26"/>
      <w:lang w:val="en-US"/>
    </w:rPr>
  </w:style>
  <w:style w:type="character" w:customStyle="1" w:styleId="supernormalChar">
    <w:name w:val="super normal Char"/>
    <w:basedOn w:val="DefaultParagraphFont"/>
    <w:link w:val="supernormal"/>
    <w:rsid w:val="00A32978"/>
    <w:rPr>
      <w:bCs/>
      <w:noProof/>
      <w:sz w:val="26"/>
      <w:szCs w:val="26"/>
    </w:rPr>
  </w:style>
  <w:style w:type="paragraph" w:styleId="Revision">
    <w:name w:val="Revision"/>
    <w:hidden/>
    <w:uiPriority w:val="99"/>
    <w:semiHidden/>
    <w:rsid w:val="00A25E94"/>
    <w:pPr>
      <w:spacing w:before="0" w:after="0" w:line="240" w:lineRule="auto"/>
    </w:pPr>
    <w:rPr>
      <w:noProof/>
      <w:lang w:val="vi-VN"/>
    </w:rPr>
  </w:style>
  <w:style w:type="character" w:styleId="CommentReference">
    <w:name w:val="annotation reference"/>
    <w:basedOn w:val="DefaultParagraphFont"/>
    <w:uiPriority w:val="99"/>
    <w:semiHidden/>
    <w:unhideWhenUsed/>
    <w:rsid w:val="00A25E94"/>
    <w:rPr>
      <w:sz w:val="16"/>
      <w:szCs w:val="16"/>
    </w:rPr>
  </w:style>
  <w:style w:type="paragraph" w:styleId="CommentText">
    <w:name w:val="annotation text"/>
    <w:basedOn w:val="Normal"/>
    <w:link w:val="CommentTextChar"/>
    <w:uiPriority w:val="99"/>
    <w:semiHidden/>
    <w:unhideWhenUsed/>
    <w:rsid w:val="00A25E94"/>
    <w:pPr>
      <w:spacing w:line="240" w:lineRule="auto"/>
    </w:pPr>
    <w:rPr>
      <w:sz w:val="20"/>
      <w:szCs w:val="20"/>
    </w:rPr>
  </w:style>
  <w:style w:type="character" w:customStyle="1" w:styleId="CommentTextChar">
    <w:name w:val="Comment Text Char"/>
    <w:basedOn w:val="DefaultParagraphFont"/>
    <w:link w:val="CommentText"/>
    <w:uiPriority w:val="99"/>
    <w:semiHidden/>
    <w:rsid w:val="00A25E94"/>
    <w:rPr>
      <w:noProof/>
      <w:sz w:val="20"/>
      <w:szCs w:val="20"/>
      <w:lang w:val="vi-VN"/>
    </w:rPr>
  </w:style>
  <w:style w:type="paragraph" w:styleId="CommentSubject">
    <w:name w:val="annotation subject"/>
    <w:basedOn w:val="CommentText"/>
    <w:next w:val="CommentText"/>
    <w:link w:val="CommentSubjectChar"/>
    <w:uiPriority w:val="99"/>
    <w:semiHidden/>
    <w:unhideWhenUsed/>
    <w:rsid w:val="00A25E94"/>
    <w:rPr>
      <w:b/>
      <w:bCs/>
    </w:rPr>
  </w:style>
  <w:style w:type="character" w:customStyle="1" w:styleId="CommentSubjectChar">
    <w:name w:val="Comment Subject Char"/>
    <w:basedOn w:val="CommentTextChar"/>
    <w:link w:val="CommentSubject"/>
    <w:uiPriority w:val="99"/>
    <w:semiHidden/>
    <w:rsid w:val="00A25E94"/>
    <w:rPr>
      <w:b/>
      <w:bCs/>
      <w:noProof/>
      <w:sz w:val="20"/>
      <w:szCs w:val="20"/>
      <w:lang w:val="vi-VN"/>
    </w:rPr>
  </w:style>
  <w:style w:type="character" w:styleId="PlaceholderText">
    <w:name w:val="Placeholder Text"/>
    <w:basedOn w:val="DefaultParagraphFont"/>
    <w:uiPriority w:val="99"/>
    <w:semiHidden/>
    <w:rsid w:val="00310529"/>
    <w:rPr>
      <w:color w:val="666666"/>
    </w:rPr>
  </w:style>
  <w:style w:type="character" w:customStyle="1" w:styleId="normaltextrun">
    <w:name w:val="normaltextrun"/>
    <w:basedOn w:val="DefaultParagraphFont"/>
    <w:rsid w:val="0068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Nhi</dc:creator>
  <cp:keywords/>
  <dc:description/>
  <cp:lastModifiedBy>NTrinh</cp:lastModifiedBy>
  <cp:revision>6</cp:revision>
  <dcterms:created xsi:type="dcterms:W3CDTF">2024-01-26T20:50:00Z</dcterms:created>
  <dcterms:modified xsi:type="dcterms:W3CDTF">2024-02-04T16:51:00Z</dcterms:modified>
</cp:coreProperties>
</file>